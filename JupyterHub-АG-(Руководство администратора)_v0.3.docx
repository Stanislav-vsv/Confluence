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4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0248"/>
      </w:tblGrid>
      <w:tr w:rsidR="007D4A99" w:rsidRPr="0065458C" w:rsidTr="00B24292">
        <w:trPr>
          <w:trHeight w:val="10055"/>
        </w:trPr>
        <w:tc>
          <w:tcPr>
            <w:tcW w:w="10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4A99" w:rsidRPr="00332E66" w:rsidRDefault="000B1B63" w:rsidP="00C53A9B">
            <w:pPr>
              <w:pStyle w:val="5"/>
              <w:tabs>
                <w:tab w:val="left" w:pos="9781"/>
              </w:tabs>
              <w:rPr>
                <w:rFonts w:asciiTheme="minorHAnsi" w:hAnsiTheme="minorHAnsi"/>
                <w:bCs/>
                <w:szCs w:val="24"/>
              </w:rPr>
            </w:pPr>
            <w:r w:rsidRPr="00332E66">
              <w:rPr>
                <w:rFonts w:asciiTheme="minorHAnsi" w:hAnsiTheme="minorHAnsi"/>
                <w:bCs/>
                <w:szCs w:val="24"/>
              </w:rPr>
              <w:t>ОАО "АЛЬФА-БАНК"</w:t>
            </w:r>
            <w:bookmarkStart w:id="0" w:name="_top"/>
            <w:bookmarkEnd w:id="0"/>
          </w:p>
          <w:p w:rsidR="007015BC" w:rsidRDefault="007015BC">
            <w:pPr>
              <w:keepNext/>
              <w:tabs>
                <w:tab w:val="left" w:pos="5608"/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 w:rsidP="0035630F">
            <w:pPr>
              <w:pStyle w:val="7"/>
              <w:tabs>
                <w:tab w:val="left" w:pos="9781"/>
              </w:tabs>
              <w:jc w:val="center"/>
              <w:rPr>
                <w:rFonts w:asciiTheme="minorHAnsi" w:hAnsiTheme="minorHAnsi" w:cs="Arial Unicode MS"/>
                <w:bCs/>
                <w:sz w:val="24"/>
                <w:szCs w:val="24"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E13008" w:rsidRPr="007B013B" w:rsidRDefault="00E13008" w:rsidP="00495963">
            <w:pPr>
              <w:pStyle w:val="6"/>
              <w:tabs>
                <w:tab w:val="left" w:pos="9781"/>
              </w:tabs>
              <w:rPr>
                <w:rFonts w:asciiTheme="minorHAnsi" w:hAnsiTheme="minorHAnsi"/>
                <w:sz w:val="24"/>
                <w:szCs w:val="24"/>
              </w:rPr>
            </w:pPr>
            <w:r w:rsidRPr="000B1B63">
              <w:rPr>
                <w:rFonts w:asciiTheme="minorHAnsi" w:hAnsiTheme="minorHAnsi"/>
                <w:sz w:val="24"/>
                <w:szCs w:val="24"/>
              </w:rPr>
              <w:t>РУКОВОДСТВО</w:t>
            </w:r>
          </w:p>
          <w:p w:rsidR="001802CC" w:rsidRDefault="00495963" w:rsidP="00495963">
            <w:pPr>
              <w:tabs>
                <w:tab w:val="left" w:pos="9781"/>
              </w:tabs>
              <w:spacing w:after="60"/>
              <w:ind w:right="-1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Администратора</w:t>
            </w:r>
            <w:r w:rsidRPr="00EA298B">
              <w:rPr>
                <w:rFonts w:asciiTheme="minorHAnsi" w:hAnsiTheme="minorHAnsi"/>
                <w:b/>
              </w:rPr>
              <w:t xml:space="preserve"> </w:t>
            </w:r>
          </w:p>
          <w:p w:rsidR="00631284" w:rsidRPr="00EA298B" w:rsidRDefault="00631284" w:rsidP="00495963">
            <w:pPr>
              <w:tabs>
                <w:tab w:val="left" w:pos="9781"/>
              </w:tabs>
              <w:spacing w:after="60"/>
              <w:ind w:right="-1"/>
              <w:jc w:val="center"/>
              <w:rPr>
                <w:rFonts w:asciiTheme="minorHAnsi" w:hAnsiTheme="minorHAnsi"/>
                <w:b/>
              </w:rPr>
            </w:pPr>
          </w:p>
          <w:p w:rsidR="007015BC" w:rsidRPr="00D27697" w:rsidRDefault="00D27697" w:rsidP="00495963">
            <w:pPr>
              <w:tabs>
                <w:tab w:val="left" w:pos="9781"/>
              </w:tabs>
              <w:spacing w:after="60"/>
              <w:ind w:right="-1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 xml:space="preserve">приложения </w:t>
            </w:r>
            <w:proofErr w:type="spellStart"/>
            <w:r>
              <w:rPr>
                <w:rFonts w:asciiTheme="minorHAnsi" w:hAnsiTheme="minorHAnsi"/>
                <w:b/>
                <w:lang w:val="en-US"/>
              </w:rPr>
              <w:t>JupyterHub</w:t>
            </w:r>
            <w:proofErr w:type="spellEnd"/>
            <w:r w:rsidRPr="00D27697">
              <w:rPr>
                <w:rFonts w:asciiTheme="minorHAnsi" w:hAnsiTheme="minorHAnsi"/>
                <w:b/>
              </w:rPr>
              <w:t xml:space="preserve"> </w:t>
            </w:r>
            <w:r>
              <w:rPr>
                <w:rFonts w:asciiTheme="minorHAnsi" w:hAnsiTheme="minorHAnsi"/>
                <w:b/>
              </w:rPr>
              <w:t>на среде моделирования</w:t>
            </w: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7D4A99" w:rsidRPr="00F73F2B" w:rsidRDefault="000B1B63" w:rsidP="0035630F">
            <w:pPr>
              <w:pStyle w:val="8"/>
              <w:tabs>
                <w:tab w:val="left" w:pos="9781"/>
              </w:tabs>
              <w:rPr>
                <w:rFonts w:asciiTheme="minorHAnsi" w:hAnsiTheme="minorHAnsi"/>
                <w:sz w:val="24"/>
                <w:szCs w:val="24"/>
                <w:lang w:val="en-US"/>
                <w:rPrChange w:id="1" w:author="Трофимов Алексей Витальевич" w:date="2018-12-10T13:40:00Z">
                  <w:rPr>
                    <w:rFonts w:asciiTheme="minorHAnsi" w:hAnsiTheme="minorHAnsi"/>
                    <w:sz w:val="24"/>
                    <w:szCs w:val="24"/>
                  </w:rPr>
                </w:rPrChange>
              </w:rPr>
            </w:pPr>
            <w:r w:rsidRPr="000B1B63">
              <w:rPr>
                <w:rFonts w:asciiTheme="minorHAnsi" w:hAnsiTheme="minorHAnsi"/>
                <w:sz w:val="24"/>
                <w:szCs w:val="24"/>
              </w:rPr>
              <w:t xml:space="preserve">Версия </w:t>
            </w:r>
            <w:r w:rsidR="00D27697">
              <w:rPr>
                <w:rFonts w:asciiTheme="minorHAnsi" w:hAnsiTheme="minorHAnsi"/>
                <w:sz w:val="24"/>
                <w:szCs w:val="24"/>
              </w:rPr>
              <w:t>0.</w:t>
            </w:r>
            <w:ins w:id="2" w:author="Трофимов Алексей Витальевич" w:date="2018-12-10T13:40:00Z">
              <w:r w:rsidR="00F73F2B">
                <w:rPr>
                  <w:rFonts w:asciiTheme="minorHAnsi" w:hAnsiTheme="minorHAnsi"/>
                  <w:sz w:val="24"/>
                  <w:szCs w:val="24"/>
                  <w:lang w:val="en-US"/>
                </w:rPr>
                <w:t>3</w:t>
              </w:r>
            </w:ins>
            <w:del w:id="3" w:author="Трофимов Алексей Витальевич" w:date="2018-12-10T13:40:00Z">
              <w:r w:rsidR="00D27697" w:rsidDel="00F73F2B">
                <w:rPr>
                  <w:rFonts w:asciiTheme="minorHAnsi" w:hAnsiTheme="minorHAnsi"/>
                  <w:sz w:val="24"/>
                  <w:szCs w:val="24"/>
                </w:rPr>
                <w:delText>1</w:delText>
              </w:r>
            </w:del>
          </w:p>
          <w:p w:rsidR="007015BC" w:rsidRDefault="007015BC">
            <w:pPr>
              <w:keepNext/>
              <w:tabs>
                <w:tab w:val="left" w:pos="9781"/>
              </w:tabs>
              <w:spacing w:after="60"/>
              <w:ind w:left="360" w:right="-1"/>
              <w:jc w:val="both"/>
              <w:outlineLvl w:val="0"/>
              <w:rPr>
                <w:rFonts w:asciiTheme="minorHAnsi" w:hAnsiTheme="minorHAnsi"/>
                <w:b/>
              </w:rPr>
            </w:pPr>
          </w:p>
          <w:p w:rsidR="00E671BB" w:rsidRPr="007B013B" w:rsidRDefault="00794CA7" w:rsidP="00F0008B">
            <w:pPr>
              <w:tabs>
                <w:tab w:val="left" w:pos="9781"/>
              </w:tabs>
              <w:spacing w:before="120" w:after="24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Москва</w:t>
            </w:r>
          </w:p>
          <w:p w:rsidR="007D4A99" w:rsidRPr="001A019E" w:rsidRDefault="00AB5CA9" w:rsidP="00AB5CA9">
            <w:pPr>
              <w:tabs>
                <w:tab w:val="left" w:pos="9781"/>
              </w:tabs>
              <w:spacing w:before="120" w:after="240"/>
              <w:jc w:val="center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</w:rPr>
              <w:t>201</w:t>
            </w:r>
            <w:r w:rsidR="00D27697">
              <w:rPr>
                <w:rFonts w:asciiTheme="minorHAnsi" w:hAnsiTheme="minorHAnsi"/>
                <w:b/>
                <w:lang w:val="en-US"/>
              </w:rPr>
              <w:t>8</w:t>
            </w:r>
          </w:p>
        </w:tc>
      </w:tr>
    </w:tbl>
    <w:p w:rsidR="007D4A99" w:rsidRPr="00F0008B" w:rsidRDefault="007D4A99" w:rsidP="00F0008B">
      <w:pPr>
        <w:tabs>
          <w:tab w:val="left" w:pos="9781"/>
        </w:tabs>
        <w:jc w:val="center"/>
        <w:rPr>
          <w:rFonts w:asciiTheme="minorHAnsi" w:hAnsiTheme="minorHAnsi"/>
          <w:b/>
          <w:bCs/>
          <w:sz w:val="20"/>
          <w:szCs w:val="20"/>
        </w:rPr>
      </w:pPr>
      <w:r w:rsidRPr="0065458C">
        <w:rPr>
          <w:rFonts w:asciiTheme="minorHAnsi" w:hAnsiTheme="minorHAnsi"/>
        </w:rPr>
        <w:br w:type="page"/>
      </w:r>
    </w:p>
    <w:sdt>
      <w:sdtPr>
        <w:rPr>
          <w:rFonts w:asciiTheme="minorHAnsi" w:eastAsia="Times New Roman" w:hAnsiTheme="minorHAnsi" w:cstheme="minorHAnsi"/>
          <w:b w:val="0"/>
          <w:bCs w:val="0"/>
          <w:color w:val="auto"/>
          <w:sz w:val="18"/>
          <w:szCs w:val="18"/>
        </w:rPr>
        <w:id w:val="1803500044"/>
        <w:docPartObj>
          <w:docPartGallery w:val="Table of Contents"/>
          <w:docPartUnique/>
        </w:docPartObj>
      </w:sdtPr>
      <w:sdtContent>
        <w:p w:rsidR="00FC1A80" w:rsidRPr="00444905" w:rsidRDefault="00FC1A80">
          <w:pPr>
            <w:pStyle w:val="afe"/>
            <w:rPr>
              <w:rFonts w:ascii="Calibri" w:hAnsi="Calibri" w:cs="Calibri"/>
              <w:sz w:val="8"/>
              <w:szCs w:val="18"/>
            </w:rPr>
          </w:pPr>
          <w:r w:rsidRPr="00444905">
            <w:rPr>
              <w:rFonts w:ascii="Calibri" w:hAnsi="Calibri" w:cs="Calibri"/>
              <w:sz w:val="8"/>
              <w:szCs w:val="18"/>
            </w:rPr>
            <w:t>Оглавление</w:t>
          </w:r>
          <w:bookmarkStart w:id="4" w:name="_GoBack"/>
          <w:bookmarkEnd w:id="4"/>
        </w:p>
        <w:p w:rsidR="00B721CE" w:rsidRDefault="00FC1A80">
          <w:pPr>
            <w:pStyle w:val="12"/>
            <w:tabs>
              <w:tab w:val="right" w:leader="dot" w:pos="9679"/>
            </w:tabs>
            <w:rPr>
              <w:ins w:id="5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444905">
            <w:rPr>
              <w:rFonts w:ascii="Calibri" w:hAnsi="Calibri" w:cs="Calibri"/>
              <w:sz w:val="8"/>
              <w:szCs w:val="18"/>
            </w:rPr>
            <w:fldChar w:fldCharType="begin"/>
          </w:r>
          <w:r w:rsidRPr="00444905">
            <w:rPr>
              <w:rFonts w:ascii="Calibri" w:hAnsi="Calibri" w:cs="Calibri"/>
              <w:sz w:val="8"/>
              <w:szCs w:val="18"/>
            </w:rPr>
            <w:instrText xml:space="preserve"> TOC \o "1-3" \h \z \u </w:instrText>
          </w:r>
          <w:r w:rsidRPr="00444905">
            <w:rPr>
              <w:rFonts w:ascii="Calibri" w:hAnsi="Calibri" w:cs="Calibri"/>
              <w:sz w:val="8"/>
              <w:szCs w:val="18"/>
            </w:rPr>
            <w:fldChar w:fldCharType="separate"/>
          </w:r>
          <w:ins w:id="6" w:author="Кабанов Владимир" w:date="2018-08-31T02:36:00Z">
            <w:r w:rsidR="00B721CE" w:rsidRPr="00DE1C63">
              <w:rPr>
                <w:rStyle w:val="a5"/>
                <w:noProof/>
              </w:rPr>
              <w:fldChar w:fldCharType="begin"/>
            </w:r>
            <w:r w:rsidR="00B721CE" w:rsidRPr="00DE1C63">
              <w:rPr>
                <w:rStyle w:val="a5"/>
                <w:noProof/>
              </w:rPr>
              <w:instrText xml:space="preserve"> </w:instrText>
            </w:r>
            <w:r w:rsidR="00B721CE">
              <w:rPr>
                <w:noProof/>
              </w:rPr>
              <w:instrText>HYPERLINK \l "_Toc523446319"</w:instrText>
            </w:r>
            <w:r w:rsidR="00B721CE" w:rsidRPr="00DE1C63">
              <w:rPr>
                <w:rStyle w:val="a5"/>
                <w:noProof/>
              </w:rPr>
              <w:instrText xml:space="preserve"> </w:instrText>
            </w:r>
          </w:ins>
          <w:ins w:id="7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8" w:author="Кабанов Владимир" w:date="2018-08-31T02:36:00Z">
            <w:r w:rsidR="00B721CE" w:rsidRPr="00DE1C63">
              <w:rPr>
                <w:rStyle w:val="a5"/>
                <w:noProof/>
              </w:rPr>
              <w:fldChar w:fldCharType="separate"/>
            </w:r>
            <w:r w:rsidR="00B721CE" w:rsidRPr="00DE1C63">
              <w:rPr>
                <w:rStyle w:val="a5"/>
                <w:rFonts w:cstheme="minorHAnsi"/>
                <w:noProof/>
              </w:rPr>
              <w:t>История изменений</w:t>
            </w:r>
            <w:r w:rsidR="00B721CE">
              <w:rPr>
                <w:noProof/>
                <w:webHidden/>
              </w:rPr>
              <w:tab/>
            </w:r>
            <w:r w:rsidR="00B721CE">
              <w:rPr>
                <w:noProof/>
                <w:webHidden/>
              </w:rPr>
              <w:fldChar w:fldCharType="begin"/>
            </w:r>
            <w:r w:rsidR="00B721CE">
              <w:rPr>
                <w:noProof/>
                <w:webHidden/>
              </w:rPr>
              <w:instrText xml:space="preserve"> PAGEREF _Toc523446319 \h </w:instrText>
            </w:r>
          </w:ins>
          <w:r w:rsidR="00B721CE">
            <w:rPr>
              <w:noProof/>
              <w:webHidden/>
            </w:rPr>
          </w:r>
          <w:r w:rsidR="00B721CE">
            <w:rPr>
              <w:noProof/>
              <w:webHidden/>
            </w:rPr>
            <w:fldChar w:fldCharType="separate"/>
          </w:r>
          <w:ins w:id="9" w:author="Трофимов Алексей Витальевич" w:date="2018-12-10T15:58:00Z">
            <w:r w:rsidR="00B7113C">
              <w:rPr>
                <w:noProof/>
                <w:webHidden/>
              </w:rPr>
              <w:t>3</w:t>
            </w:r>
          </w:ins>
          <w:ins w:id="10" w:author="Кабанов Владимир" w:date="2018-08-31T02:36:00Z">
            <w:r w:rsidR="00B721CE">
              <w:rPr>
                <w:noProof/>
                <w:webHidden/>
              </w:rPr>
              <w:fldChar w:fldCharType="end"/>
            </w:r>
            <w:r w:rsidR="00B721CE"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11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2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"_Toc523446320"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13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14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5" w:author="Трофимов Алексей Витальевич" w:date="2018-12-10T15:58:00Z">
            <w:r w:rsidR="00B7113C">
              <w:rPr>
                <w:noProof/>
                <w:webHidden/>
              </w:rPr>
              <w:t>4</w:t>
            </w:r>
          </w:ins>
          <w:ins w:id="16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17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18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"_Toc523446321"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19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20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1" w:author="Трофимов Алексей Витальевич" w:date="2018-12-10T15:58:00Z">
            <w:r w:rsidR="00B7113C">
              <w:rPr>
                <w:noProof/>
                <w:webHidden/>
              </w:rPr>
              <w:t>4</w:t>
            </w:r>
          </w:ins>
          <w:ins w:id="22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23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24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"_Toc523446322"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25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26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7" w:author="Трофимов Алексей Витальевич" w:date="2018-12-10T15:58:00Z">
            <w:r w:rsidR="00B7113C">
              <w:rPr>
                <w:noProof/>
                <w:webHidden/>
              </w:rPr>
              <w:t>4</w:t>
            </w:r>
          </w:ins>
          <w:ins w:id="28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29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30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"_Toc523446323"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31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32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>Требования к программному и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3" w:author="Трофимов Алексей Витальевич" w:date="2018-12-10T15:58:00Z">
            <w:r w:rsidR="00B7113C">
              <w:rPr>
                <w:noProof/>
                <w:webHidden/>
              </w:rPr>
              <w:t>5</w:t>
            </w:r>
          </w:ins>
          <w:ins w:id="34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35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36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"_Toc523446324"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37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38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>Установка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9" w:author="Трофимов Алексей Витальевич" w:date="2018-12-10T15:58:00Z">
            <w:r w:rsidR="00B7113C">
              <w:rPr>
                <w:noProof/>
                <w:webHidden/>
              </w:rPr>
              <w:t>5</w:t>
            </w:r>
          </w:ins>
          <w:ins w:id="40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41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42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"_Toc523446325"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43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44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  <w:lang w:val="en-US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 xml:space="preserve">Конфигурация </w:t>
            </w:r>
            <w:r w:rsidRPr="00DE1C63">
              <w:rPr>
                <w:rStyle w:val="a5"/>
                <w:noProof/>
                <w:lang w:val="en-US"/>
              </w:rPr>
              <w:t>JupyterHub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5" w:author="Трофимов Алексей Витальевич" w:date="2018-12-10T15:58:00Z">
            <w:r w:rsidR="00B7113C">
              <w:rPr>
                <w:noProof/>
                <w:webHidden/>
              </w:rPr>
              <w:t>6</w:t>
            </w:r>
          </w:ins>
          <w:ins w:id="46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47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48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"_Toc523446326"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49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50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 xml:space="preserve">Административные действия с </w:t>
            </w:r>
            <w:r w:rsidRPr="00DE1C63">
              <w:rPr>
                <w:rStyle w:val="a5"/>
                <w:noProof/>
                <w:lang w:val="en-US"/>
              </w:rPr>
              <w:t>JupyterHub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1" w:author="Трофимов Алексей Витальевич" w:date="2018-12-10T15:58:00Z">
            <w:r w:rsidR="00B7113C">
              <w:rPr>
                <w:noProof/>
                <w:webHidden/>
              </w:rPr>
              <w:t>8</w:t>
            </w:r>
          </w:ins>
          <w:ins w:id="52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53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54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"_Toc523446327"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55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56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  <w:lang w:val="en-US"/>
              </w:rPr>
              <w:t xml:space="preserve">Docker </w:t>
            </w:r>
            <w:r w:rsidRPr="00DE1C63">
              <w:rPr>
                <w:rStyle w:val="a5"/>
                <w:noProof/>
              </w:rPr>
              <w:t>контейнеры, используемые в приложени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7" w:author="Трофимов Алексей Витальевич" w:date="2018-12-10T15:58:00Z">
            <w:r w:rsidR="00B7113C">
              <w:rPr>
                <w:noProof/>
                <w:webHidden/>
              </w:rPr>
              <w:t>9</w:t>
            </w:r>
          </w:ins>
          <w:ins w:id="58" w:author="Кабанов Владимир" w:date="2018-08-31T02:36:00Z"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Default="00B721CE">
          <w:pPr>
            <w:pStyle w:val="12"/>
            <w:tabs>
              <w:tab w:val="left" w:pos="480"/>
              <w:tab w:val="right" w:leader="dot" w:pos="9679"/>
            </w:tabs>
            <w:rPr>
              <w:ins w:id="59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ins w:id="60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"_Toc523446328"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61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62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DE1C63">
              <w:rPr>
                <w:rStyle w:val="a5"/>
                <w:noProof/>
              </w:rPr>
              <w:t xml:space="preserve">Административные действия с </w:t>
            </w:r>
            <w:r w:rsidRPr="00DE1C63">
              <w:rPr>
                <w:rStyle w:val="a5"/>
                <w:noProof/>
                <w:lang w:val="en-US"/>
              </w:rPr>
              <w:t>docker</w:t>
            </w:r>
            <w:r w:rsidRPr="00DE1C63">
              <w:rPr>
                <w:rStyle w:val="a5"/>
                <w:noProof/>
              </w:rPr>
              <w:t xml:space="preserve"> контейнерами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63" w:author="Трофимов Алексей Витальевич" w:date="2018-12-10T15:58:00Z">
            <w:r w:rsidR="00B7113C">
              <w:rPr>
                <w:noProof/>
                <w:webHidden/>
              </w:rPr>
              <w:t>10</w:t>
            </w:r>
          </w:ins>
          <w:ins w:id="64" w:author="Кабанов Владимир" w:date="2018-08-31T02:36:00Z">
            <w:del w:id="65" w:author="Трофимов Алексей Витальевич" w:date="2018-12-10T13:39:00Z">
              <w:r w:rsidDel="004B1A55">
                <w:rPr>
                  <w:noProof/>
                  <w:webHidden/>
                </w:rPr>
                <w:delText>9</w:delText>
              </w:r>
            </w:del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Pr="004B1A55" w:rsidRDefault="00B721CE">
          <w:pPr>
            <w:pStyle w:val="12"/>
            <w:tabs>
              <w:tab w:val="right" w:leader="dot" w:pos="9679"/>
            </w:tabs>
            <w:rPr>
              <w:ins w:id="66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  <w:rPrChange w:id="67" w:author="Трофимов Алексей Витальевич" w:date="2018-12-10T13:38:00Z">
                <w:rPr>
                  <w:ins w:id="68" w:author="Кабанов Владимир" w:date="2018-08-31T02:36:00Z"/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</w:rPrChange>
            </w:rPr>
          </w:pPr>
          <w:ins w:id="69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"_Toc523446329"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70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71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10. Часто встречающиеся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_Toc523446329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2" w:author="Трофимов Алексей Витальевич" w:date="2018-12-10T15:58:00Z">
            <w:r w:rsidR="00B7113C">
              <w:rPr>
                <w:noProof/>
                <w:webHidden/>
              </w:rPr>
              <w:t>12</w:t>
            </w:r>
          </w:ins>
          <w:ins w:id="73" w:author="Кабанов Владимир" w:date="2018-08-31T02:36:00Z">
            <w:del w:id="74" w:author="Трофимов Алексей Витальевич" w:date="2018-12-10T13:39:00Z">
              <w:r w:rsidDel="004B1A55">
                <w:rPr>
                  <w:noProof/>
                  <w:webHidden/>
                </w:rPr>
                <w:delText>11</w:delText>
              </w:r>
            </w:del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B721CE" w:rsidRPr="004B1A55" w:rsidRDefault="00B721CE">
          <w:pPr>
            <w:pStyle w:val="12"/>
            <w:tabs>
              <w:tab w:val="right" w:leader="dot" w:pos="9679"/>
            </w:tabs>
            <w:rPr>
              <w:ins w:id="75" w:author="Кабанов Владимир" w:date="2018-08-31T02:36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/>
              <w:rPrChange w:id="76" w:author="Трофимов Алексей Витальевич" w:date="2018-12-10T13:38:00Z">
                <w:rPr>
                  <w:ins w:id="77" w:author="Кабанов Владимир" w:date="2018-08-31T02:36:00Z"/>
                  <w:rFonts w:asciiTheme="minorHAnsi" w:eastAsiaTheme="minorEastAsia" w:hAnsiTheme="minorHAnsi" w:cstheme="minorBidi"/>
                  <w:b w:val="0"/>
                  <w:bCs w:val="0"/>
                  <w:caps w:val="0"/>
                  <w:noProof/>
                  <w:sz w:val="22"/>
                  <w:szCs w:val="22"/>
                </w:rPr>
              </w:rPrChange>
            </w:rPr>
          </w:pPr>
          <w:ins w:id="78" w:author="Кабанов Владимир" w:date="2018-08-31T02:36:00Z">
            <w:r w:rsidRPr="00DE1C63">
              <w:rPr>
                <w:rStyle w:val="a5"/>
                <w:noProof/>
              </w:rPr>
              <w:fldChar w:fldCharType="begin"/>
            </w:r>
            <w:r w:rsidRPr="00DE1C63">
              <w:rPr>
                <w:rStyle w:val="a5"/>
                <w:noProof/>
              </w:rPr>
              <w:instrText xml:space="preserve"> </w:instrText>
            </w:r>
            <w:r>
              <w:rPr>
                <w:noProof/>
              </w:rPr>
              <w:instrText>HYPERLINK \l "_Toc523446330"</w:instrText>
            </w:r>
            <w:r w:rsidRPr="00DE1C63">
              <w:rPr>
                <w:rStyle w:val="a5"/>
                <w:noProof/>
              </w:rPr>
              <w:instrText xml:space="preserve"> </w:instrText>
            </w:r>
          </w:ins>
          <w:ins w:id="79" w:author="Трофимов Алексей Витальевич" w:date="2018-12-10T15:57:00Z">
            <w:r w:rsidR="00CF439A" w:rsidRPr="00DE1C63">
              <w:rPr>
                <w:rStyle w:val="a5"/>
                <w:noProof/>
              </w:rPr>
            </w:r>
          </w:ins>
          <w:ins w:id="80" w:author="Кабанов Владимир" w:date="2018-08-31T02:36:00Z">
            <w:r w:rsidRPr="00DE1C63">
              <w:rPr>
                <w:rStyle w:val="a5"/>
                <w:noProof/>
              </w:rPr>
              <w:fldChar w:fldCharType="separate"/>
            </w:r>
            <w:r w:rsidRPr="00DE1C63">
              <w:rPr>
                <w:rStyle w:val="a5"/>
                <w:noProof/>
              </w:rPr>
              <w:t>11. Восстановление после сбоя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_Toc523446330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81" w:author="Трофимов Алексей Витальевич" w:date="2018-12-10T15:58:00Z">
            <w:r w:rsidR="00B7113C">
              <w:rPr>
                <w:noProof/>
                <w:webHidden/>
              </w:rPr>
              <w:t>12</w:t>
            </w:r>
          </w:ins>
          <w:ins w:id="82" w:author="Кабанов Владимир" w:date="2018-08-31T02:36:00Z">
            <w:del w:id="83" w:author="Трофимов Алексей Витальевич" w:date="2018-12-10T13:39:00Z">
              <w:r w:rsidDel="004B1A55">
                <w:rPr>
                  <w:noProof/>
                  <w:webHidden/>
                </w:rPr>
                <w:delText>11</w:delText>
              </w:r>
            </w:del>
            <w:r>
              <w:rPr>
                <w:noProof/>
                <w:webHidden/>
              </w:rPr>
              <w:fldChar w:fldCharType="end"/>
            </w:r>
            <w:r w:rsidRPr="00DE1C63">
              <w:rPr>
                <w:rStyle w:val="a5"/>
                <w:noProof/>
              </w:rPr>
              <w:fldChar w:fldCharType="end"/>
            </w:r>
          </w:ins>
        </w:p>
        <w:p w:rsidR="00455906" w:rsidDel="00B721CE" w:rsidRDefault="00455906">
          <w:pPr>
            <w:pStyle w:val="12"/>
            <w:tabs>
              <w:tab w:val="right" w:leader="dot" w:pos="9679"/>
            </w:tabs>
            <w:rPr>
              <w:del w:id="84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85" w:author="Кабанов Владимир" w:date="2018-08-31T02:33:00Z">
            <w:r w:rsidRPr="00B721CE" w:rsidDel="00B721CE">
              <w:rPr>
                <w:noProof/>
                <w:rPrChange w:id="86" w:author="Кабанов Владимир" w:date="2018-08-31T02:33:00Z">
                  <w:rPr>
                    <w:rStyle w:val="a5"/>
                    <w:rFonts w:cstheme="minorHAnsi"/>
                    <w:b w:val="0"/>
                    <w:bCs w:val="0"/>
                    <w:caps w:val="0"/>
                    <w:noProof/>
                  </w:rPr>
                </w:rPrChange>
              </w:rPr>
              <w:delText>История изменений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3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87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88" w:author="Кабанов Владимир" w:date="2018-08-31T02:33:00Z">
            <w:r w:rsidRPr="00B721CE" w:rsidDel="00B721CE">
              <w:rPr>
                <w:noProof/>
                <w:rPrChange w:id="89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1.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90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Глоссарий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4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91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92" w:author="Кабанов Владимир" w:date="2018-08-31T02:33:00Z">
            <w:r w:rsidRPr="00B721CE" w:rsidDel="00B721CE">
              <w:rPr>
                <w:noProof/>
                <w:rPrChange w:id="93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2.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94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Ссылки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4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95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96" w:author="Кабанов Владимир" w:date="2018-08-31T02:33:00Z">
            <w:r w:rsidRPr="00B721CE" w:rsidDel="00B721CE">
              <w:rPr>
                <w:noProof/>
                <w:rPrChange w:id="97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3.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98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Введение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4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99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00" w:author="Кабанов Владимир" w:date="2018-08-31T02:33:00Z">
            <w:r w:rsidRPr="00B721CE" w:rsidDel="00B721CE">
              <w:rPr>
                <w:noProof/>
                <w:rPrChange w:id="101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4.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02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Требования к программному и аппаратному обеспечению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5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103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04" w:author="Кабанов Владимир" w:date="2018-08-31T02:33:00Z">
            <w:r w:rsidRPr="00B721CE" w:rsidDel="00B721CE">
              <w:rPr>
                <w:noProof/>
                <w:rPrChange w:id="105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5.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06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Установка приложения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5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107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08" w:author="Кабанов Владимир" w:date="2018-08-31T02:33:00Z">
            <w:r w:rsidRPr="00B721CE" w:rsidDel="00B721CE">
              <w:rPr>
                <w:noProof/>
                <w:rPrChange w:id="109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>6.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10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 xml:space="preserve">Конфигурация </w:delText>
            </w:r>
            <w:r w:rsidRPr="00B721CE" w:rsidDel="00B721CE">
              <w:rPr>
                <w:noProof/>
                <w:rPrChange w:id="111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>JupyterHub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6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112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13" w:author="Кабанов Владимир" w:date="2018-08-31T02:33:00Z">
            <w:r w:rsidRPr="00B721CE" w:rsidDel="00B721CE">
              <w:rPr>
                <w:noProof/>
                <w:rPrChange w:id="114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>7.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15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 xml:space="preserve">Административные действия с </w:delText>
            </w:r>
            <w:r w:rsidRPr="00B721CE" w:rsidDel="00B721CE">
              <w:rPr>
                <w:noProof/>
                <w:rPrChange w:id="116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>JupyterHub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8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117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18" w:author="Кабанов Владимир" w:date="2018-08-31T02:33:00Z">
            <w:r w:rsidRPr="00B721CE" w:rsidDel="00B721CE">
              <w:rPr>
                <w:noProof/>
                <w:rPrChange w:id="119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8.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20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 xml:space="preserve">Docker </w:delText>
            </w:r>
            <w:r w:rsidRPr="00B721CE" w:rsidDel="00B721CE">
              <w:rPr>
                <w:noProof/>
                <w:rPrChange w:id="121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контейнеры, используемые в приложени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9</w:delText>
            </w:r>
          </w:del>
        </w:p>
        <w:p w:rsidR="00455906" w:rsidDel="00B721CE" w:rsidRDefault="00455906">
          <w:pPr>
            <w:pStyle w:val="12"/>
            <w:tabs>
              <w:tab w:val="left" w:pos="480"/>
              <w:tab w:val="right" w:leader="dot" w:pos="9679"/>
            </w:tabs>
            <w:rPr>
              <w:del w:id="122" w:author="Кабанов Владимир" w:date="2018-08-31T02:33:00Z"/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del w:id="123" w:author="Кабанов Владимир" w:date="2018-08-31T02:33:00Z">
            <w:r w:rsidRPr="00B721CE" w:rsidDel="00B721CE">
              <w:rPr>
                <w:noProof/>
                <w:rPrChange w:id="124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9.</w:delText>
            </w:r>
            <w:r w:rsidDel="00B721CE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Pr="00B721CE" w:rsidDel="00B721CE">
              <w:rPr>
                <w:noProof/>
                <w:rPrChange w:id="125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 xml:space="preserve">Административные действия с </w:delText>
            </w:r>
            <w:r w:rsidRPr="00B721CE" w:rsidDel="00B721CE">
              <w:rPr>
                <w:noProof/>
                <w:rPrChange w:id="126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  <w:lang w:val="en-US"/>
                  </w:rPr>
                </w:rPrChange>
              </w:rPr>
              <w:delText xml:space="preserve">docker </w:delText>
            </w:r>
            <w:r w:rsidRPr="00B721CE" w:rsidDel="00B721CE">
              <w:rPr>
                <w:noProof/>
                <w:rPrChange w:id="127" w:author="Кабанов Владимир" w:date="2018-08-31T02:33:00Z">
                  <w:rPr>
                    <w:rStyle w:val="a5"/>
                    <w:b w:val="0"/>
                    <w:bCs w:val="0"/>
                    <w:caps w:val="0"/>
                    <w:noProof/>
                  </w:rPr>
                </w:rPrChange>
              </w:rPr>
              <w:delText>контейнерами</w:delText>
            </w:r>
            <w:r w:rsidDel="00B721CE">
              <w:rPr>
                <w:noProof/>
                <w:webHidden/>
              </w:rPr>
              <w:tab/>
            </w:r>
            <w:r w:rsidR="00B721CE" w:rsidDel="00B721CE">
              <w:rPr>
                <w:noProof/>
                <w:webHidden/>
              </w:rPr>
              <w:delText>9</w:delText>
            </w:r>
          </w:del>
        </w:p>
        <w:p w:rsidR="00FC1A80" w:rsidRPr="00B45FFD" w:rsidRDefault="00FC1A80">
          <w:pPr>
            <w:rPr>
              <w:rFonts w:asciiTheme="minorHAnsi" w:hAnsiTheme="minorHAnsi" w:cstheme="minorHAnsi"/>
              <w:sz w:val="18"/>
              <w:szCs w:val="18"/>
            </w:rPr>
          </w:pPr>
          <w:r w:rsidRPr="00444905">
            <w:rPr>
              <w:rFonts w:ascii="Calibri" w:hAnsi="Calibri" w:cs="Calibri"/>
              <w:b/>
              <w:bCs/>
              <w:sz w:val="8"/>
              <w:szCs w:val="18"/>
            </w:rPr>
            <w:fldChar w:fldCharType="end"/>
          </w:r>
        </w:p>
      </w:sdtContent>
    </w:sdt>
    <w:p w:rsidR="003326D1" w:rsidRDefault="003326D1">
      <w:pPr>
        <w:rPr>
          <w:rFonts w:asciiTheme="minorHAnsi" w:hAnsiTheme="minorHAnsi" w:cstheme="minorHAnsi"/>
          <w:b/>
          <w:bCs/>
          <w:sz w:val="20"/>
          <w:szCs w:val="20"/>
        </w:rPr>
      </w:pPr>
      <w:bookmarkStart w:id="128" w:name="_Toc120006317"/>
      <w:bookmarkStart w:id="129" w:name="_Toc199053293"/>
      <w:bookmarkStart w:id="130" w:name="_Toc370314510"/>
      <w:bookmarkStart w:id="131" w:name="_Toc370314587"/>
      <w:r>
        <w:rPr>
          <w:rFonts w:asciiTheme="minorHAnsi" w:hAnsiTheme="minorHAnsi" w:cstheme="minorHAnsi"/>
          <w:sz w:val="20"/>
          <w:szCs w:val="20"/>
        </w:rPr>
        <w:br w:type="page"/>
      </w:r>
    </w:p>
    <w:p w:rsidR="000B1B63" w:rsidRPr="00EF4BC2" w:rsidRDefault="005D6689" w:rsidP="0035630F">
      <w:pPr>
        <w:pStyle w:val="10"/>
        <w:tabs>
          <w:tab w:val="left" w:pos="9781"/>
        </w:tabs>
        <w:rPr>
          <w:rFonts w:asciiTheme="minorHAnsi" w:hAnsiTheme="minorHAnsi" w:cstheme="minorHAnsi"/>
          <w:sz w:val="20"/>
          <w:szCs w:val="20"/>
        </w:rPr>
      </w:pPr>
      <w:bookmarkStart w:id="132" w:name="_Toc523446319"/>
      <w:r w:rsidRPr="003326D1">
        <w:rPr>
          <w:rFonts w:asciiTheme="minorHAnsi" w:hAnsiTheme="minorHAnsi" w:cstheme="minorHAnsi"/>
          <w:sz w:val="24"/>
          <w:szCs w:val="20"/>
        </w:rPr>
        <w:lastRenderedPageBreak/>
        <w:t>История изменений</w:t>
      </w:r>
      <w:bookmarkEnd w:id="128"/>
      <w:bookmarkEnd w:id="129"/>
      <w:bookmarkEnd w:id="130"/>
      <w:bookmarkEnd w:id="131"/>
      <w:bookmarkEnd w:id="132"/>
      <w:r w:rsidR="00A667D2" w:rsidRPr="00EF4BC2">
        <w:rPr>
          <w:rFonts w:asciiTheme="minorHAnsi" w:hAnsiTheme="minorHAnsi" w:cstheme="minorHAnsi"/>
          <w:sz w:val="20"/>
          <w:szCs w:val="20"/>
        </w:rPr>
        <w:tab/>
      </w:r>
    </w:p>
    <w:p w:rsidR="00E763DB" w:rsidRPr="00EF4BC2" w:rsidRDefault="00E763DB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afd"/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1985"/>
        <w:gridCol w:w="5544"/>
      </w:tblGrid>
      <w:tr w:rsidR="00A15711" w:rsidRPr="001367FD" w:rsidTr="0002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5D6689" w:rsidRPr="00EF4BC2" w:rsidRDefault="00160C6F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4BC2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Дата </w:t>
            </w:r>
          </w:p>
        </w:tc>
        <w:tc>
          <w:tcPr>
            <w:tcW w:w="992" w:type="dxa"/>
          </w:tcPr>
          <w:p w:rsidR="005D6689" w:rsidRPr="00EF4BC2" w:rsidRDefault="00160C6F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4BC2">
              <w:rPr>
                <w:rFonts w:asciiTheme="minorHAnsi" w:hAnsiTheme="minorHAnsi" w:cstheme="minorHAnsi"/>
                <w:b/>
                <w:sz w:val="20"/>
                <w:szCs w:val="20"/>
              </w:rPr>
              <w:t>Номер версии</w:t>
            </w:r>
          </w:p>
        </w:tc>
        <w:tc>
          <w:tcPr>
            <w:tcW w:w="1985" w:type="dxa"/>
          </w:tcPr>
          <w:p w:rsidR="005D6689" w:rsidRPr="00EF4BC2" w:rsidRDefault="00160C6F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4BC2">
              <w:rPr>
                <w:rFonts w:asciiTheme="minorHAnsi" w:hAnsiTheme="minorHAnsi" w:cstheme="minorHAnsi"/>
                <w:b/>
                <w:sz w:val="20"/>
                <w:szCs w:val="20"/>
              </w:rPr>
              <w:t>ФИО вносившего корректировки</w:t>
            </w:r>
          </w:p>
        </w:tc>
        <w:tc>
          <w:tcPr>
            <w:tcW w:w="5544" w:type="dxa"/>
          </w:tcPr>
          <w:p w:rsidR="005D6689" w:rsidRPr="00EF4BC2" w:rsidRDefault="00160C6F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EF4BC2">
              <w:rPr>
                <w:rFonts w:asciiTheme="minorHAnsi" w:hAnsiTheme="minorHAnsi" w:cstheme="minorHAnsi"/>
                <w:b/>
                <w:sz w:val="20"/>
                <w:szCs w:val="20"/>
              </w:rPr>
              <w:t>Описание корректировок</w:t>
            </w:r>
          </w:p>
        </w:tc>
      </w:tr>
      <w:tr w:rsidR="00A15711" w:rsidRPr="001367FD" w:rsidTr="00022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4" w:type="dxa"/>
          </w:tcPr>
          <w:p w:rsidR="005D6689" w:rsidRPr="00136DE1" w:rsidRDefault="00D27697" w:rsidP="00A011A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28.08.2018</w:t>
            </w:r>
          </w:p>
        </w:tc>
        <w:tc>
          <w:tcPr>
            <w:tcW w:w="992" w:type="dxa"/>
          </w:tcPr>
          <w:p w:rsidR="005D6689" w:rsidRPr="00EF4BC2" w:rsidRDefault="00ED5998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EF4BC2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1985" w:type="dxa"/>
          </w:tcPr>
          <w:p w:rsidR="005D6689" w:rsidRPr="00EF4BC2" w:rsidRDefault="00D27697" w:rsidP="00BB1C38">
            <w:pPr>
              <w:pStyle w:val="aa"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Кабанов В.В.</w:t>
            </w:r>
          </w:p>
        </w:tc>
        <w:tc>
          <w:tcPr>
            <w:tcW w:w="5544" w:type="dxa"/>
          </w:tcPr>
          <w:p w:rsidR="005D6689" w:rsidRPr="00EF4BC2" w:rsidRDefault="00ED5998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EF4BC2">
              <w:rPr>
                <w:rFonts w:asciiTheme="minorHAnsi" w:hAnsiTheme="minorHAnsi" w:cstheme="minorHAnsi"/>
                <w:sz w:val="20"/>
                <w:szCs w:val="20"/>
              </w:rPr>
              <w:t>Документ создан</w:t>
            </w:r>
          </w:p>
        </w:tc>
      </w:tr>
      <w:tr w:rsidR="00B721CE" w:rsidRPr="001367FD" w:rsidTr="00022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B721CE" w:rsidRDefault="00B721CE" w:rsidP="00A011A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31.08.2018</w:t>
            </w:r>
          </w:p>
        </w:tc>
        <w:tc>
          <w:tcPr>
            <w:tcW w:w="992" w:type="dxa"/>
          </w:tcPr>
          <w:p w:rsidR="00B721CE" w:rsidRPr="005714F8" w:rsidRDefault="00B721CE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0.2</w:t>
            </w:r>
          </w:p>
        </w:tc>
        <w:tc>
          <w:tcPr>
            <w:tcW w:w="1985" w:type="dxa"/>
          </w:tcPr>
          <w:p w:rsidR="00B721CE" w:rsidRDefault="00B721CE" w:rsidP="00BB1C38">
            <w:pPr>
              <w:pStyle w:val="aa"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Кабанов В.В.</w:t>
            </w:r>
          </w:p>
        </w:tc>
        <w:tc>
          <w:tcPr>
            <w:tcW w:w="5544" w:type="dxa"/>
          </w:tcPr>
          <w:p w:rsidR="00B721CE" w:rsidRPr="00EF4BC2" w:rsidRDefault="00B721CE" w:rsidP="00F0008B">
            <w:pPr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Доработан раздел 8. Добавлен</w:t>
            </w:r>
            <w:r w:rsidR="0072199C">
              <w:rPr>
                <w:rFonts w:asciiTheme="minorHAnsi" w:hAnsiTheme="minorHAnsi" w:cstheme="minorHAnsi"/>
                <w:sz w:val="20"/>
                <w:szCs w:val="20"/>
              </w:rPr>
              <w:t>ы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раздел</w:t>
            </w:r>
            <w:r w:rsidR="0072199C">
              <w:rPr>
                <w:rFonts w:asciiTheme="minorHAnsi" w:hAnsiTheme="minorHAnsi" w:cstheme="minorHAnsi"/>
                <w:sz w:val="20"/>
                <w:szCs w:val="20"/>
              </w:rPr>
              <w:t>ы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11</w:t>
            </w:r>
            <w:r w:rsidR="0072199C">
              <w:rPr>
                <w:rFonts w:asciiTheme="minorHAnsi" w:hAnsiTheme="minorHAnsi" w:cstheme="minorHAnsi"/>
                <w:sz w:val="20"/>
                <w:szCs w:val="20"/>
              </w:rPr>
              <w:t>, 12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5714F8" w:rsidRPr="001367FD" w:rsidTr="000227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ins w:id="133" w:author="Трофимов Алексей Витальевич" w:date="2018-12-10T12:30:00Z"/>
        </w:trPr>
        <w:tc>
          <w:tcPr>
            <w:tcW w:w="1384" w:type="dxa"/>
          </w:tcPr>
          <w:p w:rsidR="005714F8" w:rsidRPr="005714F8" w:rsidRDefault="005714F8" w:rsidP="00A011AB">
            <w:pPr>
              <w:tabs>
                <w:tab w:val="left" w:pos="9781"/>
              </w:tabs>
              <w:rPr>
                <w:ins w:id="134" w:author="Трофимов Алексей Витальевич" w:date="2018-12-10T12:30:00Z"/>
                <w:rFonts w:asciiTheme="minorHAnsi" w:hAnsiTheme="minorHAnsi" w:cstheme="minorHAnsi"/>
                <w:sz w:val="20"/>
                <w:szCs w:val="20"/>
                <w:lang w:val="en-US"/>
                <w:rPrChange w:id="135" w:author="Трофимов Алексей Витальевич" w:date="2018-12-10T12:30:00Z">
                  <w:rPr>
                    <w:ins w:id="136" w:author="Трофимов Алексей Витальевич" w:date="2018-12-10T12:30:00Z"/>
                    <w:rFonts w:asciiTheme="minorHAnsi" w:hAnsiTheme="minorHAnsi" w:cstheme="minorHAnsi"/>
                    <w:sz w:val="20"/>
                    <w:szCs w:val="20"/>
                  </w:rPr>
                </w:rPrChange>
              </w:rPr>
            </w:pPr>
            <w:ins w:id="137" w:author="Трофимов Алексей Витальевич" w:date="2018-12-10T12:30:00Z">
              <w:r>
                <w:rPr>
                  <w:rFonts w:asciiTheme="minorHAnsi" w:hAnsiTheme="minorHAnsi" w:cstheme="minorHAnsi"/>
                  <w:sz w:val="20"/>
                  <w:szCs w:val="20"/>
                  <w:lang w:val="en-US"/>
                </w:rPr>
                <w:t>12.10.2018</w:t>
              </w:r>
            </w:ins>
          </w:p>
        </w:tc>
        <w:tc>
          <w:tcPr>
            <w:tcW w:w="992" w:type="dxa"/>
          </w:tcPr>
          <w:p w:rsidR="005714F8" w:rsidRPr="005714F8" w:rsidRDefault="005714F8" w:rsidP="00F0008B">
            <w:pPr>
              <w:tabs>
                <w:tab w:val="left" w:pos="9781"/>
              </w:tabs>
              <w:rPr>
                <w:ins w:id="138" w:author="Трофимов Алексей Витальевич" w:date="2018-12-10T12:30:00Z"/>
                <w:rFonts w:asciiTheme="minorHAnsi" w:hAnsiTheme="minorHAnsi" w:cstheme="minorHAnsi"/>
                <w:sz w:val="20"/>
                <w:szCs w:val="20"/>
                <w:lang w:val="en-US"/>
                <w:rPrChange w:id="139" w:author="Трофимов Алексей Витальевич" w:date="2018-12-10T12:30:00Z">
                  <w:rPr>
                    <w:ins w:id="140" w:author="Трофимов Алексей Витальевич" w:date="2018-12-10T12:30:00Z"/>
                    <w:rFonts w:asciiTheme="minorHAnsi" w:hAnsiTheme="minorHAnsi" w:cstheme="minorHAnsi"/>
                    <w:sz w:val="20"/>
                    <w:szCs w:val="20"/>
                  </w:rPr>
                </w:rPrChange>
              </w:rPr>
            </w:pPr>
            <w:ins w:id="141" w:author="Трофимов Алексей Витальевич" w:date="2018-12-10T12:30:00Z">
              <w:r>
                <w:rPr>
                  <w:rFonts w:asciiTheme="minorHAnsi" w:hAnsiTheme="minorHAnsi" w:cstheme="minorHAnsi"/>
                  <w:sz w:val="20"/>
                  <w:szCs w:val="20"/>
                  <w:lang w:val="en-US"/>
                </w:rPr>
                <w:t>0.3</w:t>
              </w:r>
            </w:ins>
          </w:p>
        </w:tc>
        <w:tc>
          <w:tcPr>
            <w:tcW w:w="1985" w:type="dxa"/>
          </w:tcPr>
          <w:p w:rsidR="005714F8" w:rsidRPr="005714F8" w:rsidRDefault="005714F8" w:rsidP="00BB1C38">
            <w:pPr>
              <w:pStyle w:val="aa"/>
              <w:tabs>
                <w:tab w:val="left" w:pos="9781"/>
              </w:tabs>
              <w:rPr>
                <w:ins w:id="142" w:author="Трофимов Алексей Витальевич" w:date="2018-12-10T12:30:00Z"/>
                <w:rFonts w:asciiTheme="minorHAnsi" w:hAnsiTheme="minorHAnsi" w:cstheme="minorHAnsi"/>
                <w:sz w:val="20"/>
                <w:szCs w:val="20"/>
              </w:rPr>
            </w:pPr>
            <w:ins w:id="143" w:author="Трофимов Алексей Витальевич" w:date="2018-12-10T12:30:00Z">
              <w:r>
                <w:rPr>
                  <w:rFonts w:asciiTheme="minorHAnsi" w:hAnsiTheme="minorHAnsi" w:cstheme="minorHAnsi"/>
                  <w:sz w:val="20"/>
                  <w:szCs w:val="20"/>
                </w:rPr>
                <w:t>Трофимов А.В.</w:t>
              </w:r>
            </w:ins>
          </w:p>
        </w:tc>
        <w:tc>
          <w:tcPr>
            <w:tcW w:w="5544" w:type="dxa"/>
          </w:tcPr>
          <w:p w:rsidR="005714F8" w:rsidRPr="001A51E8" w:rsidRDefault="001A51E8" w:rsidP="00CF439A">
            <w:pPr>
              <w:tabs>
                <w:tab w:val="left" w:pos="9781"/>
              </w:tabs>
              <w:rPr>
                <w:ins w:id="144" w:author="Трофимов Алексей Витальевич" w:date="2018-12-10T12:30:00Z"/>
                <w:rFonts w:asciiTheme="minorHAnsi" w:hAnsiTheme="minorHAnsi" w:cstheme="minorHAnsi"/>
                <w:sz w:val="20"/>
                <w:szCs w:val="20"/>
              </w:rPr>
            </w:pPr>
            <w:ins w:id="145" w:author="Трофимов Алексей Витальевич" w:date="2018-12-10T13:46:00Z">
              <w:r>
                <w:rPr>
                  <w:rFonts w:asciiTheme="minorHAnsi" w:hAnsiTheme="minorHAnsi" w:cstheme="minorHAnsi"/>
                  <w:sz w:val="20"/>
                  <w:szCs w:val="20"/>
                </w:rPr>
                <w:t>Доработаны раздел</w:t>
              </w:r>
            </w:ins>
            <w:ins w:id="146" w:author="Трофимов Алексей Витальевич" w:date="2018-12-10T13:47:00Z">
              <w:r>
                <w:rPr>
                  <w:rFonts w:asciiTheme="minorHAnsi" w:hAnsiTheme="minorHAnsi" w:cstheme="minorHAnsi"/>
                  <w:sz w:val="20"/>
                  <w:szCs w:val="20"/>
                </w:rPr>
                <w:t>ы</w:t>
              </w:r>
            </w:ins>
            <w:ins w:id="147" w:author="Трофимов Алексей Витальевич" w:date="2018-12-10T13:46:00Z"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6</w:t>
              </w:r>
            </w:ins>
            <w:ins w:id="148" w:author="Трофимов Алексей Витальевич" w:date="2018-12-10T13:47:00Z">
              <w:r w:rsidR="00CF439A">
                <w:rPr>
                  <w:rFonts w:asciiTheme="minorHAnsi" w:hAnsiTheme="minorHAnsi" w:cstheme="minorHAnsi"/>
                  <w:sz w:val="20"/>
                  <w:szCs w:val="20"/>
                </w:rPr>
                <w:t>,</w:t>
              </w:r>
              <w:r>
                <w:rPr>
                  <w:rFonts w:asciiTheme="minorHAnsi" w:hAnsiTheme="minorHAnsi" w:cstheme="minorHAnsi"/>
                  <w:sz w:val="20"/>
                  <w:szCs w:val="20"/>
                </w:rPr>
                <w:t xml:space="preserve"> 7</w:t>
              </w:r>
            </w:ins>
            <w:ins w:id="149" w:author="Трофимов Алексей Витальевич" w:date="2018-12-10T15:58:00Z">
              <w:r w:rsidR="00CF439A">
                <w:rPr>
                  <w:rFonts w:asciiTheme="minorHAnsi" w:hAnsiTheme="minorHAnsi" w:cstheme="minorHAnsi"/>
                  <w:sz w:val="20"/>
                  <w:szCs w:val="20"/>
                </w:rPr>
                <w:t xml:space="preserve"> и 9</w:t>
              </w:r>
            </w:ins>
            <w:ins w:id="150" w:author="Трофимов Алексей Витальевич" w:date="2018-12-10T13:47:00Z">
              <w:r>
                <w:rPr>
                  <w:rFonts w:asciiTheme="minorHAnsi" w:hAnsiTheme="minorHAnsi" w:cstheme="minorHAnsi"/>
                  <w:sz w:val="20"/>
                  <w:szCs w:val="20"/>
                </w:rPr>
                <w:t>.</w:t>
              </w:r>
            </w:ins>
          </w:p>
        </w:tc>
      </w:tr>
    </w:tbl>
    <w:p w:rsidR="00245AFB" w:rsidRPr="0002273B" w:rsidRDefault="00245AFB" w:rsidP="00245AFB">
      <w:pPr>
        <w:rPr>
          <w:kern w:val="28"/>
          <w:sz w:val="28"/>
          <w:szCs w:val="20"/>
        </w:rPr>
      </w:pPr>
      <w:bookmarkStart w:id="151" w:name="_Toc288493179"/>
      <w:bookmarkStart w:id="152" w:name="_Toc370314511"/>
      <w:bookmarkStart w:id="153" w:name="_Toc370314588"/>
      <w:r w:rsidRPr="0002273B">
        <w:br w:type="page"/>
      </w:r>
    </w:p>
    <w:p w:rsidR="000A69EA" w:rsidRPr="000A69EA" w:rsidRDefault="00E15640" w:rsidP="000A69EA">
      <w:pPr>
        <w:pStyle w:val="-1"/>
      </w:pPr>
      <w:bookmarkStart w:id="154" w:name="_Toc523446320"/>
      <w:r w:rsidRPr="004C0FD1">
        <w:lastRenderedPageBreak/>
        <w:t>Глоссарий</w:t>
      </w:r>
      <w:bookmarkEnd w:id="151"/>
      <w:bookmarkEnd w:id="152"/>
      <w:bookmarkEnd w:id="153"/>
      <w:bookmarkEnd w:id="154"/>
    </w:p>
    <w:tbl>
      <w:tblPr>
        <w:tblStyle w:val="afd"/>
        <w:tblW w:w="9808" w:type="dxa"/>
        <w:tblLayout w:type="fixed"/>
        <w:tblLook w:val="0020" w:firstRow="1" w:lastRow="0" w:firstColumn="0" w:lastColumn="0" w:noHBand="0" w:noVBand="0"/>
      </w:tblPr>
      <w:tblGrid>
        <w:gridCol w:w="2660"/>
        <w:gridCol w:w="7148"/>
      </w:tblGrid>
      <w:tr w:rsidR="00E15640" w:rsidRPr="0065458C" w:rsidTr="005A1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0" w:type="dxa"/>
          </w:tcPr>
          <w:p w:rsidR="00E15640" w:rsidRPr="00525480" w:rsidRDefault="00160C6F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525480">
              <w:rPr>
                <w:rFonts w:asciiTheme="minorHAnsi" w:hAnsiTheme="minorHAnsi" w:cstheme="minorHAnsi"/>
                <w:sz w:val="20"/>
                <w:szCs w:val="20"/>
              </w:rPr>
              <w:t>Термин</w:t>
            </w:r>
          </w:p>
        </w:tc>
        <w:tc>
          <w:tcPr>
            <w:tcW w:w="7148" w:type="dxa"/>
          </w:tcPr>
          <w:p w:rsidR="00E15640" w:rsidRPr="00525480" w:rsidRDefault="00160C6F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bCs w:val="0"/>
                <w:sz w:val="20"/>
                <w:szCs w:val="20"/>
              </w:rPr>
            </w:pPr>
            <w:r w:rsidRPr="00525480">
              <w:rPr>
                <w:rFonts w:asciiTheme="minorHAnsi" w:hAnsiTheme="minorHAnsi" w:cstheme="minorHAnsi"/>
                <w:sz w:val="20"/>
                <w:szCs w:val="20"/>
              </w:rPr>
              <w:t>Описание</w:t>
            </w:r>
          </w:p>
        </w:tc>
      </w:tr>
      <w:tr w:rsidR="00E15640" w:rsidRPr="0065458C" w:rsidTr="005A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15640" w:rsidRPr="00525480" w:rsidRDefault="00E1564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25480">
              <w:rPr>
                <w:rFonts w:asciiTheme="minorHAnsi" w:hAnsiTheme="minorHAnsi" w:cstheme="minorHAnsi"/>
                <w:sz w:val="20"/>
                <w:szCs w:val="20"/>
              </w:rPr>
              <w:t>Банк</w:t>
            </w:r>
          </w:p>
        </w:tc>
        <w:tc>
          <w:tcPr>
            <w:tcW w:w="7148" w:type="dxa"/>
          </w:tcPr>
          <w:p w:rsidR="00E15640" w:rsidRPr="00525480" w:rsidRDefault="00E1564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 w:rsidRPr="00525480">
              <w:rPr>
                <w:rFonts w:asciiTheme="minorHAnsi" w:hAnsiTheme="minorHAnsi" w:cstheme="minorHAnsi"/>
                <w:sz w:val="20"/>
                <w:szCs w:val="20"/>
              </w:rPr>
              <w:t>ОАО «Альфа-Банк»</w:t>
            </w:r>
          </w:p>
        </w:tc>
      </w:tr>
      <w:tr w:rsidR="00E15640" w:rsidRPr="0065458C" w:rsidTr="005A1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E15640" w:rsidRPr="008A2728" w:rsidRDefault="008A2728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Сервер моделирования</w:t>
            </w:r>
          </w:p>
        </w:tc>
        <w:tc>
          <w:tcPr>
            <w:tcW w:w="7148" w:type="dxa"/>
          </w:tcPr>
          <w:p w:rsidR="00E15640" w:rsidRPr="00E87125" w:rsidRDefault="00E87125" w:rsidP="00E87125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Сервер, на котором осуществляется работа команд моделирования. Предполагается, что сервер заведен в кластере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Хадуп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как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edge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node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Данный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Guide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писался по итогам настройки функционала на сервере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bipython</w:t>
            </w:r>
            <w:proofErr w:type="spellEnd"/>
            <w:r w:rsidRPr="00E87125">
              <w:rPr>
                <w:rFonts w:asciiTheme="minorHAnsi" w:hAnsiTheme="minorHAnsi" w:cstheme="minorHAnsi"/>
                <w:sz w:val="20"/>
                <w:szCs w:val="20"/>
              </w:rPr>
              <w:t>2.</w:t>
            </w:r>
          </w:p>
        </w:tc>
      </w:tr>
      <w:tr w:rsidR="00E15640" w:rsidRPr="0065458C" w:rsidTr="005A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E15640" w:rsidRPr="00525480" w:rsidRDefault="008A2728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Кластер,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Hadoop</w:t>
            </w:r>
          </w:p>
        </w:tc>
        <w:tc>
          <w:tcPr>
            <w:tcW w:w="7148" w:type="dxa"/>
          </w:tcPr>
          <w:p w:rsidR="00E15640" w:rsidRPr="00E87125" w:rsidRDefault="00E87125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Кластер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Hadoop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на котором выполняются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Spark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Hive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и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Impala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задания из ноутбуков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</w:t>
            </w:r>
            <w:proofErr w:type="spellEnd"/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Сервер моделирования заведен в нем, как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edge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node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На момент написания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Admin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Guide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>, функционал был настроен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на кластере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BDA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>31.</w:t>
            </w:r>
          </w:p>
        </w:tc>
      </w:tr>
      <w:tr w:rsidR="009F5AF9" w:rsidRPr="0065458C" w:rsidTr="005A1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9F5AF9" w:rsidRPr="00E87125" w:rsidRDefault="00E87125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Jupyterhub</w:t>
            </w:r>
            <w:proofErr w:type="spellEnd"/>
          </w:p>
        </w:tc>
        <w:tc>
          <w:tcPr>
            <w:tcW w:w="7148" w:type="dxa"/>
          </w:tcPr>
          <w:p w:rsidR="009F5AF9" w:rsidRPr="00E87125" w:rsidRDefault="00E87125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Сервер для многопользовательского использования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</w:t>
            </w:r>
            <w:proofErr w:type="spellEnd"/>
            <w:r w:rsidRPr="00E87125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Notebook</w:t>
            </w:r>
            <w:r w:rsidRPr="00E8712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9F5AF9" w:rsidRPr="0065458C" w:rsidTr="005A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9F5AF9" w:rsidRPr="00E87125" w:rsidRDefault="00E87125" w:rsidP="009F5AF9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 Notebook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ноутбук.</w:t>
            </w:r>
          </w:p>
        </w:tc>
        <w:tc>
          <w:tcPr>
            <w:tcW w:w="7148" w:type="dxa"/>
          </w:tcPr>
          <w:p w:rsidR="009F5AF9" w:rsidRPr="005A6370" w:rsidRDefault="00E87125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Приложение для интерактивной разработки.</w:t>
            </w:r>
            <w:r w:rsidR="005A6370">
              <w:rPr>
                <w:rFonts w:asciiTheme="minorHAnsi" w:hAnsiTheme="minorHAnsi" w:cstheme="minorHAnsi"/>
                <w:sz w:val="20"/>
                <w:szCs w:val="20"/>
              </w:rPr>
              <w:t xml:space="preserve"> В </w:t>
            </w:r>
            <w:proofErr w:type="spellStart"/>
            <w:r w:rsidR="005A637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JupyterHub</w:t>
            </w:r>
            <w:proofErr w:type="spellEnd"/>
            <w:r w:rsidR="005A6370" w:rsidRPr="005A63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A6370">
              <w:rPr>
                <w:rFonts w:asciiTheme="minorHAnsi" w:hAnsiTheme="minorHAnsi" w:cstheme="minorHAnsi"/>
                <w:sz w:val="20"/>
                <w:szCs w:val="20"/>
              </w:rPr>
              <w:t xml:space="preserve">для пользователя запускается личный </w:t>
            </w:r>
            <w:proofErr w:type="spellStart"/>
            <w:r w:rsidR="005A637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</w:t>
            </w:r>
            <w:proofErr w:type="spellEnd"/>
            <w:r w:rsidR="005A6370" w:rsidRPr="005A63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A6370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Notebook</w:t>
            </w:r>
            <w:r w:rsidR="005A6370" w:rsidRPr="005A6370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9F5AF9" w:rsidRPr="0065458C" w:rsidTr="005A1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9F5AF9" w:rsidRPr="000A487B" w:rsidRDefault="000A487B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Docker,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докер</w:t>
            </w:r>
          </w:p>
        </w:tc>
        <w:tc>
          <w:tcPr>
            <w:tcW w:w="7148" w:type="dxa"/>
          </w:tcPr>
          <w:p w:rsidR="009F5AF9" w:rsidRPr="00525480" w:rsidRDefault="000A487B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Движок для контейнеризации приложений.</w:t>
            </w:r>
          </w:p>
        </w:tc>
      </w:tr>
      <w:tr w:rsidR="005A6370" w:rsidRPr="0065458C" w:rsidTr="005A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5A6370" w:rsidRP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Hub,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хаб</w:t>
            </w:r>
            <w:proofErr w:type="spellEnd"/>
          </w:p>
        </w:tc>
        <w:tc>
          <w:tcPr>
            <w:tcW w:w="7148" w:type="dxa"/>
          </w:tcPr>
          <w:p w:rsidR="005A6370" w:rsidRP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Компонента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JupyterHub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A63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которая осуществляет аутентификацию пользователей, сохранение информации о работе пользователей и запуск ноутбуков.</w:t>
            </w:r>
          </w:p>
        </w:tc>
      </w:tr>
      <w:tr w:rsidR="005A6370" w:rsidRPr="0065458C" w:rsidTr="005A102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60" w:type="dxa"/>
          </w:tcPr>
          <w:p w:rsidR="005A6370" w:rsidRP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 xml:space="preserve">Proxy,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прокси</w:t>
            </w:r>
          </w:p>
        </w:tc>
        <w:tc>
          <w:tcPr>
            <w:tcW w:w="7148" w:type="dxa"/>
          </w:tcPr>
          <w:p w:rsid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Компонента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JupyterHub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Pr="005A6370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которая отправляет запросы пользователей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хабу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и ноутбукам.</w:t>
            </w:r>
          </w:p>
        </w:tc>
      </w:tr>
      <w:tr w:rsidR="005A6370" w:rsidRPr="0065458C" w:rsidTr="005A1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60" w:type="dxa"/>
          </w:tcPr>
          <w:p w:rsid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Spawner</w:t>
            </w:r>
            <w:proofErr w:type="spellEnd"/>
          </w:p>
        </w:tc>
        <w:tc>
          <w:tcPr>
            <w:tcW w:w="7148" w:type="dxa"/>
          </w:tcPr>
          <w:p w:rsidR="005A6370" w:rsidRDefault="005A6370" w:rsidP="00504610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Компонента, которая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запускат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пользовательский ноутбук.</w:t>
            </w:r>
          </w:p>
        </w:tc>
      </w:tr>
    </w:tbl>
    <w:p w:rsidR="0016737E" w:rsidRDefault="0016737E" w:rsidP="00CB5D70">
      <w:pPr>
        <w:pStyle w:val="-1"/>
      </w:pPr>
      <w:bookmarkStart w:id="155" w:name="_Toc484021549"/>
      <w:bookmarkStart w:id="156" w:name="_Toc384043556"/>
      <w:bookmarkStart w:id="157" w:name="_Toc384043629"/>
      <w:bookmarkStart w:id="158" w:name="_Toc384043697"/>
      <w:bookmarkStart w:id="159" w:name="_Toc384047072"/>
      <w:bookmarkStart w:id="160" w:name="_Toc384047244"/>
      <w:bookmarkStart w:id="161" w:name="_Toc384047542"/>
      <w:bookmarkStart w:id="162" w:name="_Toc362339360"/>
      <w:bookmarkStart w:id="163" w:name="_Toc523446321"/>
      <w:bookmarkStart w:id="164" w:name="_Toc370314512"/>
      <w:bookmarkStart w:id="165" w:name="_Toc370314589"/>
      <w:bookmarkEnd w:id="155"/>
      <w:bookmarkEnd w:id="156"/>
      <w:bookmarkEnd w:id="157"/>
      <w:bookmarkEnd w:id="158"/>
      <w:bookmarkEnd w:id="159"/>
      <w:bookmarkEnd w:id="160"/>
      <w:bookmarkEnd w:id="161"/>
      <w:r w:rsidRPr="0044466A">
        <w:t>Ссылки</w:t>
      </w:r>
      <w:bookmarkEnd w:id="162"/>
      <w:bookmarkEnd w:id="163"/>
    </w:p>
    <w:tbl>
      <w:tblPr>
        <w:tblStyle w:val="afd"/>
        <w:tblW w:w="9747" w:type="dxa"/>
        <w:tblLayout w:type="fixed"/>
        <w:tblLook w:val="0020" w:firstRow="1" w:lastRow="0" w:firstColumn="0" w:lastColumn="0" w:noHBand="0" w:noVBand="0"/>
      </w:tblPr>
      <w:tblGrid>
        <w:gridCol w:w="2657"/>
        <w:gridCol w:w="7090"/>
      </w:tblGrid>
      <w:tr w:rsidR="0016737E" w:rsidRPr="0001483B" w:rsidTr="0043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57" w:type="dxa"/>
          </w:tcPr>
          <w:p w:rsidR="0016737E" w:rsidRPr="00383597" w:rsidRDefault="0016737E" w:rsidP="00FF4539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83597">
              <w:rPr>
                <w:rFonts w:asciiTheme="minorHAnsi" w:hAnsiTheme="minorHAnsi" w:cstheme="minorHAnsi"/>
                <w:iCs/>
                <w:sz w:val="22"/>
                <w:szCs w:val="22"/>
              </w:rPr>
              <w:t>Ссылка</w:t>
            </w:r>
          </w:p>
        </w:tc>
        <w:tc>
          <w:tcPr>
            <w:tcW w:w="7090" w:type="dxa"/>
          </w:tcPr>
          <w:p w:rsidR="0016737E" w:rsidRPr="00525480" w:rsidRDefault="0016737E" w:rsidP="00FF4539">
            <w:pPr>
              <w:keepNext/>
              <w:tabs>
                <w:tab w:val="num" w:pos="1871"/>
                <w:tab w:val="left" w:pos="978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B1DB5">
              <w:rPr>
                <w:rFonts w:asciiTheme="minorHAnsi" w:hAnsiTheme="minorHAnsi" w:cstheme="minorHAnsi"/>
                <w:iCs/>
                <w:sz w:val="22"/>
                <w:szCs w:val="22"/>
              </w:rPr>
              <w:t>Описание</w:t>
            </w:r>
          </w:p>
        </w:tc>
      </w:tr>
      <w:tr w:rsidR="004303E7" w:rsidRPr="0001483B" w:rsidTr="00430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57" w:type="dxa"/>
          </w:tcPr>
          <w:p w:rsidR="004303E7" w:rsidRPr="00383597" w:rsidRDefault="002F3E1A" w:rsidP="00FF4539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8" w:history="1">
              <w:r w:rsidR="004303E7">
                <w:rPr>
                  <w:rStyle w:val="a5"/>
                  <w:rFonts w:asciiTheme="minorHAnsi" w:hAnsiTheme="minorHAnsi" w:cstheme="minorHAnsi"/>
                  <w:iCs/>
                  <w:sz w:val="22"/>
                  <w:szCs w:val="22"/>
                </w:rPr>
                <w:t>Инструкция по настройке среды моделирования</w:t>
              </w:r>
            </w:hyperlink>
          </w:p>
        </w:tc>
        <w:tc>
          <w:tcPr>
            <w:tcW w:w="7090" w:type="dxa"/>
          </w:tcPr>
          <w:p w:rsidR="004303E7" w:rsidRPr="003252DE" w:rsidRDefault="004303E7" w:rsidP="00FF4539">
            <w:pPr>
              <w:keepNext/>
              <w:tabs>
                <w:tab w:val="num" w:pos="1871"/>
                <w:tab w:val="left" w:pos="978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В документе описана установка необходимых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Python</w:t>
            </w:r>
            <w:r w:rsidRPr="004303E7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>пакетов</w:t>
            </w:r>
            <w:r w:rsidR="003252DE" w:rsidRPr="003252DE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</w:tc>
      </w:tr>
      <w:tr w:rsidR="003252DE" w:rsidRPr="0001483B" w:rsidTr="004303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657" w:type="dxa"/>
          </w:tcPr>
          <w:p w:rsidR="003252DE" w:rsidRPr="003252DE" w:rsidRDefault="002F3E1A" w:rsidP="00FF4539">
            <w:pPr>
              <w:keepNext/>
              <w:keepLines/>
              <w:tabs>
                <w:tab w:val="left" w:pos="9781"/>
              </w:tabs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hyperlink r:id="rId9" w:history="1">
              <w:r w:rsidR="003252DE" w:rsidRPr="003252DE">
                <w:rPr>
                  <w:rStyle w:val="a5"/>
                  <w:rFonts w:asciiTheme="minorHAnsi" w:hAnsiTheme="minorHAnsi" w:cstheme="minorHAnsi"/>
                  <w:iCs/>
                  <w:sz w:val="22"/>
                  <w:szCs w:val="22"/>
                </w:rPr>
                <w:t xml:space="preserve">Инструкция по настройке кластера </w:t>
              </w:r>
              <w:r w:rsidR="003252DE" w:rsidRPr="003252DE">
                <w:rPr>
                  <w:rStyle w:val="a5"/>
                  <w:rFonts w:asciiTheme="minorHAnsi" w:hAnsiTheme="minorHAnsi" w:cstheme="minorHAnsi"/>
                  <w:iCs/>
                  <w:sz w:val="22"/>
                  <w:szCs w:val="22"/>
                  <w:lang w:val="en-US"/>
                </w:rPr>
                <w:t>BDA</w:t>
              </w:r>
            </w:hyperlink>
          </w:p>
        </w:tc>
        <w:tc>
          <w:tcPr>
            <w:tcW w:w="7090" w:type="dxa"/>
          </w:tcPr>
          <w:p w:rsidR="003252DE" w:rsidRPr="003252DE" w:rsidRDefault="003252DE" w:rsidP="00FF4539">
            <w:pPr>
              <w:keepNext/>
              <w:tabs>
                <w:tab w:val="num" w:pos="1871"/>
                <w:tab w:val="left" w:pos="9781"/>
              </w:tabs>
              <w:autoSpaceDE w:val="0"/>
              <w:autoSpaceDN w:val="0"/>
              <w:adjustRightInd w:val="0"/>
              <w:spacing w:before="120"/>
              <w:jc w:val="both"/>
              <w:rPr>
                <w:rFonts w:asciiTheme="minorHAnsi" w:hAnsiTheme="minorHAnsi" w:cstheme="minorHAnsi"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В документе описано заведение сервера моделирование в качестве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edge</w:t>
            </w:r>
            <w:r w:rsidRPr="003252D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node</w:t>
            </w:r>
            <w:r w:rsidRPr="003252DE"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</w:rPr>
              <w:t xml:space="preserve">кластера </w:t>
            </w:r>
            <w:r>
              <w:rPr>
                <w:rFonts w:asciiTheme="minorHAnsi" w:hAnsiTheme="minorHAnsi" w:cstheme="minorHAnsi"/>
                <w:iCs/>
                <w:sz w:val="22"/>
                <w:szCs w:val="22"/>
                <w:lang w:val="en-US"/>
              </w:rPr>
              <w:t>Hadoop</w:t>
            </w:r>
            <w:r w:rsidRPr="003252DE">
              <w:rPr>
                <w:rFonts w:asciiTheme="minorHAnsi" w:hAnsiTheme="minorHAnsi" w:cstheme="minorHAnsi"/>
                <w:iCs/>
                <w:sz w:val="22"/>
                <w:szCs w:val="22"/>
              </w:rPr>
              <w:t>.</w:t>
            </w:r>
          </w:p>
        </w:tc>
      </w:tr>
    </w:tbl>
    <w:p w:rsidR="00E15640" w:rsidRPr="00CB5D70" w:rsidRDefault="00EB1699" w:rsidP="00CB5D70">
      <w:pPr>
        <w:pStyle w:val="-1"/>
      </w:pPr>
      <w:bookmarkStart w:id="166" w:name="_Toc523446322"/>
      <w:r w:rsidRPr="00EB1699">
        <w:t>Введение</w:t>
      </w:r>
      <w:bookmarkEnd w:id="164"/>
      <w:bookmarkEnd w:id="165"/>
      <w:bookmarkEnd w:id="166"/>
    </w:p>
    <w:p w:rsidR="00416D32" w:rsidRDefault="00EC3658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</w:rPr>
      </w:pPr>
      <w:r w:rsidRPr="00EC3658">
        <w:rPr>
          <w:rFonts w:asciiTheme="minorHAnsi" w:hAnsiTheme="minorHAnsi" w:cstheme="minorHAnsi"/>
          <w:sz w:val="22"/>
        </w:rPr>
        <w:t xml:space="preserve">В документе описана </w:t>
      </w:r>
      <w:r w:rsidR="00CA2125">
        <w:rPr>
          <w:rFonts w:asciiTheme="minorHAnsi" w:hAnsiTheme="minorHAnsi" w:cstheme="minorHAnsi"/>
          <w:sz w:val="22"/>
        </w:rPr>
        <w:t xml:space="preserve">настройка, запуск и администрирование приложения </w:t>
      </w:r>
      <w:proofErr w:type="spellStart"/>
      <w:r w:rsidR="00CA2125">
        <w:rPr>
          <w:rFonts w:asciiTheme="minorHAnsi" w:hAnsiTheme="minorHAnsi" w:cstheme="minorHAnsi"/>
          <w:sz w:val="22"/>
          <w:lang w:val="en-US"/>
        </w:rPr>
        <w:t>JupyterHub</w:t>
      </w:r>
      <w:proofErr w:type="spellEnd"/>
      <w:r w:rsidR="004303E7">
        <w:rPr>
          <w:rFonts w:asciiTheme="minorHAnsi" w:hAnsiTheme="minorHAnsi" w:cstheme="minorHAnsi"/>
          <w:sz w:val="22"/>
        </w:rPr>
        <w:t xml:space="preserve">. Описана специфика связи с кластером </w:t>
      </w:r>
      <w:r w:rsidR="004303E7">
        <w:rPr>
          <w:rFonts w:asciiTheme="minorHAnsi" w:hAnsiTheme="minorHAnsi" w:cstheme="minorHAnsi"/>
          <w:sz w:val="22"/>
          <w:lang w:val="en-US"/>
        </w:rPr>
        <w:t>Hadoop</w:t>
      </w:r>
      <w:r w:rsidR="004303E7" w:rsidRPr="004303E7">
        <w:rPr>
          <w:rFonts w:asciiTheme="minorHAnsi" w:hAnsiTheme="minorHAnsi" w:cstheme="minorHAnsi"/>
          <w:sz w:val="22"/>
        </w:rPr>
        <w:t xml:space="preserve">. </w:t>
      </w:r>
      <w:r w:rsidR="004303E7">
        <w:rPr>
          <w:rFonts w:asciiTheme="minorHAnsi" w:hAnsiTheme="minorHAnsi" w:cstheme="minorHAnsi"/>
          <w:sz w:val="22"/>
        </w:rPr>
        <w:t xml:space="preserve">Описана настройка </w:t>
      </w:r>
      <w:proofErr w:type="spellStart"/>
      <w:r w:rsidR="004303E7">
        <w:rPr>
          <w:rFonts w:asciiTheme="minorHAnsi" w:hAnsiTheme="minorHAnsi" w:cstheme="minorHAnsi"/>
          <w:sz w:val="22"/>
          <w:lang w:val="en-US"/>
        </w:rPr>
        <w:t>JupyterHub</w:t>
      </w:r>
      <w:proofErr w:type="spellEnd"/>
      <w:r w:rsidR="004303E7" w:rsidRPr="004303E7">
        <w:rPr>
          <w:rFonts w:asciiTheme="minorHAnsi" w:hAnsiTheme="minorHAnsi" w:cstheme="minorHAnsi"/>
          <w:sz w:val="22"/>
        </w:rPr>
        <w:t xml:space="preserve"> </w:t>
      </w:r>
      <w:r w:rsidR="004303E7">
        <w:rPr>
          <w:rFonts w:asciiTheme="minorHAnsi" w:hAnsiTheme="minorHAnsi" w:cstheme="minorHAnsi"/>
          <w:sz w:val="22"/>
        </w:rPr>
        <w:t xml:space="preserve">для запуска ноутбуков в </w:t>
      </w:r>
      <w:proofErr w:type="spellStart"/>
      <w:r w:rsidR="004303E7">
        <w:rPr>
          <w:rFonts w:asciiTheme="minorHAnsi" w:hAnsiTheme="minorHAnsi" w:cstheme="minorHAnsi"/>
          <w:sz w:val="22"/>
          <w:lang w:val="en-US"/>
        </w:rPr>
        <w:t>docker</w:t>
      </w:r>
      <w:proofErr w:type="spellEnd"/>
      <w:r w:rsidR="004303E7" w:rsidRPr="004303E7">
        <w:rPr>
          <w:rFonts w:asciiTheme="minorHAnsi" w:hAnsiTheme="minorHAnsi" w:cstheme="minorHAnsi"/>
          <w:sz w:val="22"/>
        </w:rPr>
        <w:t xml:space="preserve"> </w:t>
      </w:r>
      <w:r w:rsidR="004303E7">
        <w:rPr>
          <w:rFonts w:asciiTheme="minorHAnsi" w:hAnsiTheme="minorHAnsi" w:cstheme="minorHAnsi"/>
          <w:sz w:val="22"/>
        </w:rPr>
        <w:t>контейнерах. Описаны наиболее часто</w:t>
      </w:r>
      <w:r w:rsidR="004303E7" w:rsidRPr="004303E7">
        <w:rPr>
          <w:rFonts w:asciiTheme="minorHAnsi" w:hAnsiTheme="minorHAnsi" w:cstheme="minorHAnsi"/>
          <w:sz w:val="22"/>
        </w:rPr>
        <w:t xml:space="preserve"> </w:t>
      </w:r>
      <w:r w:rsidR="004303E7">
        <w:rPr>
          <w:rFonts w:asciiTheme="minorHAnsi" w:hAnsiTheme="minorHAnsi" w:cstheme="minorHAnsi"/>
          <w:sz w:val="22"/>
        </w:rPr>
        <w:t>встречающиеся ошибки пользователей и способы их решения.</w:t>
      </w:r>
    </w:p>
    <w:p w:rsidR="005A6370" w:rsidRDefault="005A6370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</w:rPr>
      </w:pPr>
    </w:p>
    <w:p w:rsidR="005A6370" w:rsidRDefault="005A6370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Для общего понимания функционала полезно ознакомиться с титульной страницей документации </w:t>
      </w:r>
      <w:hyperlink r:id="rId10" w:history="1">
        <w:r w:rsidRPr="005A6370">
          <w:rPr>
            <w:rStyle w:val="a5"/>
            <w:rFonts w:asciiTheme="minorHAnsi" w:hAnsiTheme="minorHAnsi" w:cstheme="minorHAnsi"/>
            <w:sz w:val="22"/>
          </w:rPr>
          <w:t>https://jupyterhub.readthedocs.io/en/stable/index.html</w:t>
        </w:r>
      </w:hyperlink>
      <w:r>
        <w:rPr>
          <w:rFonts w:asciiTheme="minorHAnsi" w:hAnsiTheme="minorHAnsi" w:cstheme="minorHAnsi"/>
          <w:sz w:val="22"/>
        </w:rPr>
        <w:t>.</w:t>
      </w:r>
    </w:p>
    <w:p w:rsidR="005A6370" w:rsidRDefault="005A6370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</w:rPr>
      </w:pPr>
    </w:p>
    <w:p w:rsidR="005A6370" w:rsidRDefault="005A6370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</w:rPr>
        <w:t xml:space="preserve">Взаимодействие компонент </w:t>
      </w:r>
      <w:proofErr w:type="spellStart"/>
      <w:r>
        <w:rPr>
          <w:rFonts w:asciiTheme="minorHAnsi" w:hAnsiTheme="minorHAnsi" w:cstheme="minorHAnsi"/>
          <w:sz w:val="22"/>
          <w:lang w:val="en-US"/>
        </w:rPr>
        <w:t>jupyterhub</w:t>
      </w:r>
      <w:proofErr w:type="spellEnd"/>
    </w:p>
    <w:p w:rsidR="005A6370" w:rsidRPr="005A6370" w:rsidRDefault="003C15B2" w:rsidP="00416D32">
      <w:pPr>
        <w:tabs>
          <w:tab w:val="left" w:pos="9781"/>
        </w:tabs>
        <w:ind w:firstLine="567"/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noProof/>
          <w:sz w:val="22"/>
          <w:lang w:val="en-US" w:eastAsia="en-US"/>
        </w:rPr>
        <w:lastRenderedPageBreak/>
        <w:drawing>
          <wp:inline distT="0" distB="0" distL="0" distR="0" wp14:anchorId="1FD13E70" wp14:editId="395512DF">
            <wp:extent cx="4038808" cy="4013406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hub-par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32" w:rsidRDefault="00416D32" w:rsidP="00455906">
      <w:pPr>
        <w:pStyle w:val="-1"/>
        <w:jc w:val="left"/>
      </w:pPr>
      <w:bookmarkStart w:id="167" w:name="_Toc401922065"/>
      <w:bookmarkStart w:id="168" w:name="_Toc401922112"/>
      <w:bookmarkStart w:id="169" w:name="_Toc402257860"/>
      <w:bookmarkStart w:id="170" w:name="_Toc401922066"/>
      <w:bookmarkStart w:id="171" w:name="_Toc401922113"/>
      <w:bookmarkStart w:id="172" w:name="_Toc402257861"/>
      <w:bookmarkStart w:id="173" w:name="_Toc399863004"/>
      <w:bookmarkStart w:id="174" w:name="_Toc400038181"/>
      <w:bookmarkStart w:id="175" w:name="_Toc371501545"/>
      <w:bookmarkStart w:id="176" w:name="_Toc371501546"/>
      <w:bookmarkStart w:id="177" w:name="_Toc371501547"/>
      <w:bookmarkStart w:id="178" w:name="_Toc371501548"/>
      <w:bookmarkStart w:id="179" w:name="_Toc371501549"/>
      <w:bookmarkStart w:id="180" w:name="_Toc371501550"/>
      <w:bookmarkStart w:id="181" w:name="_Toc371501551"/>
      <w:bookmarkStart w:id="182" w:name="_Toc371501552"/>
      <w:bookmarkStart w:id="183" w:name="_Toc371501553"/>
      <w:bookmarkStart w:id="184" w:name="_Toc371501554"/>
      <w:bookmarkStart w:id="185" w:name="_Toc371501555"/>
      <w:bookmarkStart w:id="186" w:name="_Toc371501556"/>
      <w:bookmarkStart w:id="187" w:name="_Toc371501557"/>
      <w:bookmarkStart w:id="188" w:name="_Toc371501558"/>
      <w:bookmarkStart w:id="189" w:name="_Toc371501559"/>
      <w:bookmarkStart w:id="190" w:name="_Toc371501560"/>
      <w:bookmarkStart w:id="191" w:name="_Toc371501561"/>
      <w:bookmarkStart w:id="192" w:name="_Toc371501562"/>
      <w:bookmarkStart w:id="193" w:name="_Toc371501563"/>
      <w:bookmarkStart w:id="194" w:name="_Toc371501564"/>
      <w:bookmarkStart w:id="195" w:name="_Toc371501565"/>
      <w:bookmarkStart w:id="196" w:name="_Toc371501566"/>
      <w:bookmarkStart w:id="197" w:name="_Toc371501567"/>
      <w:bookmarkStart w:id="198" w:name="_Toc371501568"/>
      <w:bookmarkStart w:id="199" w:name="_Toc371501569"/>
      <w:bookmarkStart w:id="200" w:name="_Toc384043592"/>
      <w:bookmarkStart w:id="201" w:name="_Toc384043665"/>
      <w:bookmarkStart w:id="202" w:name="_Toc384043733"/>
      <w:bookmarkStart w:id="203" w:name="_Toc384047117"/>
      <w:bookmarkStart w:id="204" w:name="_Toc384047289"/>
      <w:bookmarkStart w:id="205" w:name="_Toc384047587"/>
      <w:bookmarkStart w:id="206" w:name="_Toc384043593"/>
      <w:bookmarkStart w:id="207" w:name="_Toc384043666"/>
      <w:bookmarkStart w:id="208" w:name="_Toc384043734"/>
      <w:bookmarkStart w:id="209" w:name="_Toc384047118"/>
      <w:bookmarkStart w:id="210" w:name="_Toc384047290"/>
      <w:bookmarkStart w:id="211" w:name="_Toc384047588"/>
      <w:bookmarkStart w:id="212" w:name="_Toc384043594"/>
      <w:bookmarkStart w:id="213" w:name="_Toc384043667"/>
      <w:bookmarkStart w:id="214" w:name="_Toc384043735"/>
      <w:bookmarkStart w:id="215" w:name="_Toc384047119"/>
      <w:bookmarkStart w:id="216" w:name="_Toc384047291"/>
      <w:bookmarkStart w:id="217" w:name="_Toc384047589"/>
      <w:bookmarkStart w:id="218" w:name="_Toc424739780"/>
      <w:bookmarkStart w:id="219" w:name="_Toc424739781"/>
      <w:bookmarkStart w:id="220" w:name="_Toc424739782"/>
      <w:bookmarkStart w:id="221" w:name="_Toc424739783"/>
      <w:bookmarkStart w:id="222" w:name="_Toc424739784"/>
      <w:bookmarkStart w:id="223" w:name="_Toc424739785"/>
      <w:bookmarkStart w:id="224" w:name="_Toc424739786"/>
      <w:bookmarkStart w:id="225" w:name="_Toc424739787"/>
      <w:bookmarkStart w:id="226" w:name="_Toc399863022"/>
      <w:bookmarkStart w:id="227" w:name="_Toc400038199"/>
      <w:bookmarkStart w:id="228" w:name="_Toc399863023"/>
      <w:bookmarkStart w:id="229" w:name="_Toc400038200"/>
      <w:bookmarkStart w:id="230" w:name="_Toc399863024"/>
      <w:bookmarkStart w:id="231" w:name="_Toc400038201"/>
      <w:bookmarkStart w:id="232" w:name="_Toc399863025"/>
      <w:bookmarkStart w:id="233" w:name="_Toc400038202"/>
      <w:bookmarkStart w:id="234" w:name="_Toc399863100"/>
      <w:bookmarkStart w:id="235" w:name="_Toc400038277"/>
      <w:bookmarkStart w:id="236" w:name="_Toc399863101"/>
      <w:bookmarkStart w:id="237" w:name="_Toc400038278"/>
      <w:bookmarkStart w:id="238" w:name="_Toc384047126"/>
      <w:bookmarkStart w:id="239" w:name="_Toc384047298"/>
      <w:bookmarkStart w:id="240" w:name="_Toc384047596"/>
      <w:bookmarkStart w:id="241" w:name="_Toc384047127"/>
      <w:bookmarkStart w:id="242" w:name="_Toc384047299"/>
      <w:bookmarkStart w:id="243" w:name="_Toc384047597"/>
      <w:bookmarkStart w:id="244" w:name="_Toc384043602"/>
      <w:bookmarkStart w:id="245" w:name="_Toc384043675"/>
      <w:bookmarkStart w:id="246" w:name="_Toc384043743"/>
      <w:bookmarkStart w:id="247" w:name="_Toc384047128"/>
      <w:bookmarkStart w:id="248" w:name="_Toc384047300"/>
      <w:bookmarkStart w:id="249" w:name="_Toc384047598"/>
      <w:bookmarkStart w:id="250" w:name="_Toc384047129"/>
      <w:bookmarkStart w:id="251" w:name="_Toc384047301"/>
      <w:bookmarkStart w:id="252" w:name="_Toc384047599"/>
      <w:bookmarkStart w:id="253" w:name="_Toc384047130"/>
      <w:bookmarkStart w:id="254" w:name="_Toc384047302"/>
      <w:bookmarkStart w:id="255" w:name="_Toc384047600"/>
      <w:bookmarkStart w:id="256" w:name="_Toc384047131"/>
      <w:bookmarkStart w:id="257" w:name="_Toc384047303"/>
      <w:bookmarkStart w:id="258" w:name="_Toc384047601"/>
      <w:bookmarkStart w:id="259" w:name="_Toc384047132"/>
      <w:bookmarkStart w:id="260" w:name="_Toc384047304"/>
      <w:bookmarkStart w:id="261" w:name="_Toc384047602"/>
      <w:bookmarkStart w:id="262" w:name="_Toc384047133"/>
      <w:bookmarkStart w:id="263" w:name="_Toc384047305"/>
      <w:bookmarkStart w:id="264" w:name="_Toc384047603"/>
      <w:bookmarkStart w:id="265" w:name="_Toc384047134"/>
      <w:bookmarkStart w:id="266" w:name="_Toc384047306"/>
      <w:bookmarkStart w:id="267" w:name="_Toc384047604"/>
      <w:bookmarkStart w:id="268" w:name="_Toc384047135"/>
      <w:bookmarkStart w:id="269" w:name="_Toc384047307"/>
      <w:bookmarkStart w:id="270" w:name="_Toc384047605"/>
      <w:bookmarkStart w:id="271" w:name="_Toc384047136"/>
      <w:bookmarkStart w:id="272" w:name="_Toc384047308"/>
      <w:bookmarkStart w:id="273" w:name="_Toc384047606"/>
      <w:bookmarkStart w:id="274" w:name="_Toc384047137"/>
      <w:bookmarkStart w:id="275" w:name="_Toc384047309"/>
      <w:bookmarkStart w:id="276" w:name="_Toc384047607"/>
      <w:bookmarkStart w:id="277" w:name="_Toc384047138"/>
      <w:bookmarkStart w:id="278" w:name="_Toc384047310"/>
      <w:bookmarkStart w:id="279" w:name="_Toc384047608"/>
      <w:bookmarkStart w:id="280" w:name="_Toc384047139"/>
      <w:bookmarkStart w:id="281" w:name="_Toc384047311"/>
      <w:bookmarkStart w:id="282" w:name="_Toc384047609"/>
      <w:bookmarkStart w:id="283" w:name="_Toc384047140"/>
      <w:bookmarkStart w:id="284" w:name="_Toc384047312"/>
      <w:bookmarkStart w:id="285" w:name="_Toc384047610"/>
      <w:bookmarkStart w:id="286" w:name="_Toc384047141"/>
      <w:bookmarkStart w:id="287" w:name="_Toc384047313"/>
      <w:bookmarkStart w:id="288" w:name="_Toc384047611"/>
      <w:bookmarkStart w:id="289" w:name="_Toc384047142"/>
      <w:bookmarkStart w:id="290" w:name="_Toc384047314"/>
      <w:bookmarkStart w:id="291" w:name="_Toc384047612"/>
      <w:bookmarkStart w:id="292" w:name="_Toc384047143"/>
      <w:bookmarkStart w:id="293" w:name="_Toc384047315"/>
      <w:bookmarkStart w:id="294" w:name="_Toc384047613"/>
      <w:bookmarkStart w:id="295" w:name="_Toc384047144"/>
      <w:bookmarkStart w:id="296" w:name="_Toc384047316"/>
      <w:bookmarkStart w:id="297" w:name="_Toc384047614"/>
      <w:bookmarkStart w:id="298" w:name="_Toc384047145"/>
      <w:bookmarkStart w:id="299" w:name="_Toc384047317"/>
      <w:bookmarkStart w:id="300" w:name="_Toc384047615"/>
      <w:bookmarkStart w:id="301" w:name="_Toc384047146"/>
      <w:bookmarkStart w:id="302" w:name="_Toc384047318"/>
      <w:bookmarkStart w:id="303" w:name="_Toc384047616"/>
      <w:bookmarkStart w:id="304" w:name="_Toc383714215"/>
      <w:bookmarkStart w:id="305" w:name="_Toc383714305"/>
      <w:bookmarkStart w:id="306" w:name="_Toc383714232"/>
      <w:bookmarkStart w:id="307" w:name="_Toc383714322"/>
      <w:bookmarkStart w:id="308" w:name="_Toc383714233"/>
      <w:bookmarkStart w:id="309" w:name="_Toc383714323"/>
      <w:bookmarkStart w:id="310" w:name="_Toc383714254"/>
      <w:bookmarkStart w:id="311" w:name="_Toc383714344"/>
      <w:bookmarkStart w:id="312" w:name="_Toc383714255"/>
      <w:bookmarkStart w:id="313" w:name="_Toc383714345"/>
      <w:bookmarkStart w:id="314" w:name="_Toc383714264"/>
      <w:bookmarkStart w:id="315" w:name="_Toc383714354"/>
      <w:bookmarkStart w:id="316" w:name="_Toc384047147"/>
      <w:bookmarkStart w:id="317" w:name="_Toc384047319"/>
      <w:bookmarkStart w:id="318" w:name="_Toc384047617"/>
      <w:bookmarkStart w:id="319" w:name="_Toc384047148"/>
      <w:bookmarkStart w:id="320" w:name="_Toc384047320"/>
      <w:bookmarkStart w:id="321" w:name="_Toc384047618"/>
      <w:bookmarkStart w:id="322" w:name="_Toc384047149"/>
      <w:bookmarkStart w:id="323" w:name="_Toc384047321"/>
      <w:bookmarkStart w:id="324" w:name="_Toc384047619"/>
      <w:bookmarkStart w:id="325" w:name="_Toc384047150"/>
      <w:bookmarkStart w:id="326" w:name="_Toc384047322"/>
      <w:bookmarkStart w:id="327" w:name="_Toc384047620"/>
      <w:bookmarkStart w:id="328" w:name="_Toc384047151"/>
      <w:bookmarkStart w:id="329" w:name="_Toc384047323"/>
      <w:bookmarkStart w:id="330" w:name="_Toc384047621"/>
      <w:bookmarkStart w:id="331" w:name="_Toc384047152"/>
      <w:bookmarkStart w:id="332" w:name="_Toc384047324"/>
      <w:bookmarkStart w:id="333" w:name="_Toc384047622"/>
      <w:bookmarkStart w:id="334" w:name="_Toc384047153"/>
      <w:bookmarkStart w:id="335" w:name="_Toc384047325"/>
      <w:bookmarkStart w:id="336" w:name="_Toc384047623"/>
      <w:bookmarkStart w:id="337" w:name="_Toc384047154"/>
      <w:bookmarkStart w:id="338" w:name="_Toc384047326"/>
      <w:bookmarkStart w:id="339" w:name="_Toc384047624"/>
      <w:bookmarkStart w:id="340" w:name="_Toc384047155"/>
      <w:bookmarkStart w:id="341" w:name="_Toc384047327"/>
      <w:bookmarkStart w:id="342" w:name="_Toc384047625"/>
      <w:bookmarkStart w:id="343" w:name="_Toc384047156"/>
      <w:bookmarkStart w:id="344" w:name="_Toc384047328"/>
      <w:bookmarkStart w:id="345" w:name="_Toc384047626"/>
      <w:bookmarkStart w:id="346" w:name="_Toc384047157"/>
      <w:bookmarkStart w:id="347" w:name="_Toc384047329"/>
      <w:bookmarkStart w:id="348" w:name="_Toc384047627"/>
      <w:bookmarkStart w:id="349" w:name="_Toc384047158"/>
      <w:bookmarkStart w:id="350" w:name="_Toc384047330"/>
      <w:bookmarkStart w:id="351" w:name="_Toc384047628"/>
      <w:bookmarkStart w:id="352" w:name="_Toc384047159"/>
      <w:bookmarkStart w:id="353" w:name="_Toc384047331"/>
      <w:bookmarkStart w:id="354" w:name="_Toc384047629"/>
      <w:bookmarkStart w:id="355" w:name="_Toc384047160"/>
      <w:bookmarkStart w:id="356" w:name="_Toc384047332"/>
      <w:bookmarkStart w:id="357" w:name="_Toc384047630"/>
      <w:bookmarkStart w:id="358" w:name="_Toc384047161"/>
      <w:bookmarkStart w:id="359" w:name="_Toc384047333"/>
      <w:bookmarkStart w:id="360" w:name="_Toc384047631"/>
      <w:bookmarkStart w:id="361" w:name="_Toc384047162"/>
      <w:bookmarkStart w:id="362" w:name="_Toc384047334"/>
      <w:bookmarkStart w:id="363" w:name="_Toc384047632"/>
      <w:bookmarkStart w:id="364" w:name="_Toc384047163"/>
      <w:bookmarkStart w:id="365" w:name="_Toc384047335"/>
      <w:bookmarkStart w:id="366" w:name="_Toc384047633"/>
      <w:bookmarkStart w:id="367" w:name="_Toc384047164"/>
      <w:bookmarkStart w:id="368" w:name="_Toc384047336"/>
      <w:bookmarkStart w:id="369" w:name="_Toc384047634"/>
      <w:bookmarkStart w:id="370" w:name="_Toc384047165"/>
      <w:bookmarkStart w:id="371" w:name="_Toc384047337"/>
      <w:bookmarkStart w:id="372" w:name="_Toc384047635"/>
      <w:bookmarkStart w:id="373" w:name="_Toc384047166"/>
      <w:bookmarkStart w:id="374" w:name="_Toc384047338"/>
      <w:bookmarkStart w:id="375" w:name="_Toc384047636"/>
      <w:bookmarkStart w:id="376" w:name="_Toc384047167"/>
      <w:bookmarkStart w:id="377" w:name="_Toc384047339"/>
      <w:bookmarkStart w:id="378" w:name="_Toc384047637"/>
      <w:bookmarkStart w:id="379" w:name="_Toc384047168"/>
      <w:bookmarkStart w:id="380" w:name="_Toc384047340"/>
      <w:bookmarkStart w:id="381" w:name="_Toc384047638"/>
      <w:bookmarkStart w:id="382" w:name="_Toc384047169"/>
      <w:bookmarkStart w:id="383" w:name="_Toc384047341"/>
      <w:bookmarkStart w:id="384" w:name="_Toc384047639"/>
      <w:bookmarkStart w:id="385" w:name="_Toc384047170"/>
      <w:bookmarkStart w:id="386" w:name="_Toc384047342"/>
      <w:bookmarkStart w:id="387" w:name="_Toc384047640"/>
      <w:bookmarkStart w:id="388" w:name="_Toc384047171"/>
      <w:bookmarkStart w:id="389" w:name="_Toc384047343"/>
      <w:bookmarkStart w:id="390" w:name="_Toc384047641"/>
      <w:bookmarkStart w:id="391" w:name="_Toc384047172"/>
      <w:bookmarkStart w:id="392" w:name="_Toc384047344"/>
      <w:bookmarkStart w:id="393" w:name="_Toc384047642"/>
      <w:bookmarkStart w:id="394" w:name="_Toc384047173"/>
      <w:bookmarkStart w:id="395" w:name="_Toc384047345"/>
      <w:bookmarkStart w:id="396" w:name="_Toc384047643"/>
      <w:bookmarkStart w:id="397" w:name="_Toc384047177"/>
      <w:bookmarkStart w:id="398" w:name="_Toc384047349"/>
      <w:bookmarkStart w:id="399" w:name="_Toc384047647"/>
      <w:bookmarkStart w:id="400" w:name="_Toc384047221"/>
      <w:bookmarkStart w:id="401" w:name="_Toc384047393"/>
      <w:bookmarkStart w:id="402" w:name="_Toc384047691"/>
      <w:bookmarkStart w:id="403" w:name="_Toc384047222"/>
      <w:bookmarkStart w:id="404" w:name="_Toc384047394"/>
      <w:bookmarkStart w:id="405" w:name="_Toc384047692"/>
      <w:bookmarkStart w:id="406" w:name="_Toc385947017"/>
      <w:bookmarkStart w:id="407" w:name="_Toc385947018"/>
      <w:bookmarkStart w:id="408" w:name="_Toc385947019"/>
      <w:bookmarkStart w:id="409" w:name="_Toc385947020"/>
      <w:bookmarkStart w:id="410" w:name="_Toc385947021"/>
      <w:bookmarkStart w:id="411" w:name="_Toc385947022"/>
      <w:bookmarkStart w:id="412" w:name="_Toc385947023"/>
      <w:bookmarkStart w:id="413" w:name="_Toc385947024"/>
      <w:bookmarkStart w:id="414" w:name="_Toc385947025"/>
      <w:bookmarkStart w:id="415" w:name="_Toc385947026"/>
      <w:bookmarkStart w:id="416" w:name="_Toc385947027"/>
      <w:bookmarkStart w:id="417" w:name="_Toc385947028"/>
      <w:bookmarkStart w:id="418" w:name="_Toc385947029"/>
      <w:bookmarkStart w:id="419" w:name="_Toc385947030"/>
      <w:bookmarkStart w:id="420" w:name="_Toc385947031"/>
      <w:bookmarkStart w:id="421" w:name="_Toc385947032"/>
      <w:bookmarkStart w:id="422" w:name="_Toc426471049"/>
      <w:bookmarkStart w:id="423" w:name="_Toc426470696"/>
      <w:bookmarkStart w:id="424" w:name="_Toc426470911"/>
      <w:bookmarkStart w:id="425" w:name="_Toc426471122"/>
      <w:bookmarkStart w:id="426" w:name="_Toc426471333"/>
      <w:bookmarkStart w:id="427" w:name="_Toc426471463"/>
      <w:bookmarkStart w:id="428" w:name="_Toc426470697"/>
      <w:bookmarkStart w:id="429" w:name="_Toc426470912"/>
      <w:bookmarkStart w:id="430" w:name="_Toc426471123"/>
      <w:bookmarkStart w:id="431" w:name="_Toc426471334"/>
      <w:bookmarkStart w:id="432" w:name="_Toc426471464"/>
      <w:bookmarkStart w:id="433" w:name="_Toc426470698"/>
      <w:bookmarkStart w:id="434" w:name="_Toc426470913"/>
      <w:bookmarkStart w:id="435" w:name="_Toc426471124"/>
      <w:bookmarkStart w:id="436" w:name="_Toc426471335"/>
      <w:bookmarkStart w:id="437" w:name="_Toc426471465"/>
      <w:bookmarkStart w:id="438" w:name="_Toc426470699"/>
      <w:bookmarkStart w:id="439" w:name="_Toc426470914"/>
      <w:bookmarkStart w:id="440" w:name="_Toc426471125"/>
      <w:bookmarkStart w:id="441" w:name="_Toc426471336"/>
      <w:bookmarkStart w:id="442" w:name="_Toc426471466"/>
      <w:bookmarkStart w:id="443" w:name="_Toc426470700"/>
      <w:bookmarkStart w:id="444" w:name="_Toc426470915"/>
      <w:bookmarkStart w:id="445" w:name="_Toc426471126"/>
      <w:bookmarkStart w:id="446" w:name="_Toc426471337"/>
      <w:bookmarkStart w:id="447" w:name="_Toc426471467"/>
      <w:bookmarkStart w:id="448" w:name="_Toc426470701"/>
      <w:bookmarkStart w:id="449" w:name="_Toc426470916"/>
      <w:bookmarkStart w:id="450" w:name="_Toc426471127"/>
      <w:bookmarkStart w:id="451" w:name="_Toc426471338"/>
      <w:bookmarkStart w:id="452" w:name="_Toc426471468"/>
      <w:bookmarkStart w:id="453" w:name="_Toc426470702"/>
      <w:bookmarkStart w:id="454" w:name="_Toc426470917"/>
      <w:bookmarkStart w:id="455" w:name="_Toc426471128"/>
      <w:bookmarkStart w:id="456" w:name="_Toc426471339"/>
      <w:bookmarkStart w:id="457" w:name="_Toc426471469"/>
      <w:bookmarkStart w:id="458" w:name="_Toc426470703"/>
      <w:bookmarkStart w:id="459" w:name="_Toc426470918"/>
      <w:bookmarkStart w:id="460" w:name="_Toc426471129"/>
      <w:bookmarkStart w:id="461" w:name="_Toc426471340"/>
      <w:bookmarkStart w:id="462" w:name="_Toc426471470"/>
      <w:bookmarkStart w:id="463" w:name="_Toc426470704"/>
      <w:bookmarkStart w:id="464" w:name="_Toc426470919"/>
      <w:bookmarkStart w:id="465" w:name="_Toc426471130"/>
      <w:bookmarkStart w:id="466" w:name="_Toc426471341"/>
      <w:bookmarkStart w:id="467" w:name="_Toc426471471"/>
      <w:bookmarkStart w:id="468" w:name="_Toc426470705"/>
      <w:bookmarkStart w:id="469" w:name="_Toc426470920"/>
      <w:bookmarkStart w:id="470" w:name="_Toc426471131"/>
      <w:bookmarkStart w:id="471" w:name="_Toc426471342"/>
      <w:bookmarkStart w:id="472" w:name="_Toc426471472"/>
      <w:bookmarkStart w:id="473" w:name="_Toc426470706"/>
      <w:bookmarkStart w:id="474" w:name="_Toc426470921"/>
      <w:bookmarkStart w:id="475" w:name="_Toc426471132"/>
      <w:bookmarkStart w:id="476" w:name="_Toc426471343"/>
      <w:bookmarkStart w:id="477" w:name="_Toc426471473"/>
      <w:bookmarkStart w:id="478" w:name="_Toc426470707"/>
      <w:bookmarkStart w:id="479" w:name="_Toc426470922"/>
      <w:bookmarkStart w:id="480" w:name="_Toc426471133"/>
      <w:bookmarkStart w:id="481" w:name="_Toc426471344"/>
      <w:bookmarkStart w:id="482" w:name="_Toc426471474"/>
      <w:bookmarkStart w:id="483" w:name="_Toc426470708"/>
      <w:bookmarkStart w:id="484" w:name="_Toc426470923"/>
      <w:bookmarkStart w:id="485" w:name="_Toc426471134"/>
      <w:bookmarkStart w:id="486" w:name="_Toc426471345"/>
      <w:bookmarkStart w:id="487" w:name="_Toc426471475"/>
      <w:bookmarkStart w:id="488" w:name="_Toc426470709"/>
      <w:bookmarkStart w:id="489" w:name="_Toc426470924"/>
      <w:bookmarkStart w:id="490" w:name="_Toc426471135"/>
      <w:bookmarkStart w:id="491" w:name="_Toc426471346"/>
      <w:bookmarkStart w:id="492" w:name="_Toc426471476"/>
      <w:bookmarkStart w:id="493" w:name="_Toc426470710"/>
      <w:bookmarkStart w:id="494" w:name="_Toc426470925"/>
      <w:bookmarkStart w:id="495" w:name="_Toc426471136"/>
      <w:bookmarkStart w:id="496" w:name="_Toc426471347"/>
      <w:bookmarkStart w:id="497" w:name="_Toc426471477"/>
      <w:bookmarkStart w:id="498" w:name="_Toc426470711"/>
      <w:bookmarkStart w:id="499" w:name="_Toc426470926"/>
      <w:bookmarkStart w:id="500" w:name="_Toc426471137"/>
      <w:bookmarkStart w:id="501" w:name="_Toc426471348"/>
      <w:bookmarkStart w:id="502" w:name="_Toc426471478"/>
      <w:bookmarkStart w:id="503" w:name="_Toc426470712"/>
      <w:bookmarkStart w:id="504" w:name="_Toc426470927"/>
      <w:bookmarkStart w:id="505" w:name="_Toc426471138"/>
      <w:bookmarkStart w:id="506" w:name="_Toc426471349"/>
      <w:bookmarkStart w:id="507" w:name="_Toc426471479"/>
      <w:bookmarkStart w:id="508" w:name="_Toc426470713"/>
      <w:bookmarkStart w:id="509" w:name="_Toc426470928"/>
      <w:bookmarkStart w:id="510" w:name="_Toc426471139"/>
      <w:bookmarkStart w:id="511" w:name="_Toc426471350"/>
      <w:bookmarkStart w:id="512" w:name="_Toc426471480"/>
      <w:bookmarkStart w:id="513" w:name="_Toc426470714"/>
      <w:bookmarkStart w:id="514" w:name="_Toc426470929"/>
      <w:bookmarkStart w:id="515" w:name="_Toc426471140"/>
      <w:bookmarkStart w:id="516" w:name="_Toc426471351"/>
      <w:bookmarkStart w:id="517" w:name="_Toc426471481"/>
      <w:bookmarkStart w:id="518" w:name="_Toc426470715"/>
      <w:bookmarkStart w:id="519" w:name="_Toc426470930"/>
      <w:bookmarkStart w:id="520" w:name="_Toc426471141"/>
      <w:bookmarkStart w:id="521" w:name="_Toc426471352"/>
      <w:bookmarkStart w:id="522" w:name="_Toc426471482"/>
      <w:bookmarkStart w:id="523" w:name="_Toc426470716"/>
      <w:bookmarkStart w:id="524" w:name="_Toc426470931"/>
      <w:bookmarkStart w:id="525" w:name="_Toc426471142"/>
      <w:bookmarkStart w:id="526" w:name="_Toc426471353"/>
      <w:bookmarkStart w:id="527" w:name="_Toc426471483"/>
      <w:bookmarkStart w:id="528" w:name="_Toc426470717"/>
      <w:bookmarkStart w:id="529" w:name="_Toc426470932"/>
      <w:bookmarkStart w:id="530" w:name="_Toc426471143"/>
      <w:bookmarkStart w:id="531" w:name="_Toc426471354"/>
      <w:bookmarkStart w:id="532" w:name="_Toc426471484"/>
      <w:bookmarkStart w:id="533" w:name="_Toc426470718"/>
      <w:bookmarkStart w:id="534" w:name="_Toc426470933"/>
      <w:bookmarkStart w:id="535" w:name="_Toc426471144"/>
      <w:bookmarkStart w:id="536" w:name="_Toc426471355"/>
      <w:bookmarkStart w:id="537" w:name="_Toc426471485"/>
      <w:bookmarkStart w:id="538" w:name="_Toc426470719"/>
      <w:bookmarkStart w:id="539" w:name="_Toc426470934"/>
      <w:bookmarkStart w:id="540" w:name="_Toc426471145"/>
      <w:bookmarkStart w:id="541" w:name="_Toc426471356"/>
      <w:bookmarkStart w:id="542" w:name="_Toc426471486"/>
      <w:bookmarkStart w:id="543" w:name="_Toc426470720"/>
      <w:bookmarkStart w:id="544" w:name="_Toc426470935"/>
      <w:bookmarkStart w:id="545" w:name="_Toc426471146"/>
      <w:bookmarkStart w:id="546" w:name="_Toc426471357"/>
      <w:bookmarkStart w:id="547" w:name="_Toc426471487"/>
      <w:bookmarkStart w:id="548" w:name="_Toc426470721"/>
      <w:bookmarkStart w:id="549" w:name="_Toc426470936"/>
      <w:bookmarkStart w:id="550" w:name="_Toc426471147"/>
      <w:bookmarkStart w:id="551" w:name="_Toc426471358"/>
      <w:bookmarkStart w:id="552" w:name="_Toc426471488"/>
      <w:bookmarkStart w:id="553" w:name="_Toc426470722"/>
      <w:bookmarkStart w:id="554" w:name="_Toc426470937"/>
      <w:bookmarkStart w:id="555" w:name="_Toc426471148"/>
      <w:bookmarkStart w:id="556" w:name="_Toc426471359"/>
      <w:bookmarkStart w:id="557" w:name="_Toc426471489"/>
      <w:bookmarkStart w:id="558" w:name="_Toc426470723"/>
      <w:bookmarkStart w:id="559" w:name="_Toc426470938"/>
      <w:bookmarkStart w:id="560" w:name="_Toc426471149"/>
      <w:bookmarkStart w:id="561" w:name="_Toc426471360"/>
      <w:bookmarkStart w:id="562" w:name="_Toc426471490"/>
      <w:bookmarkStart w:id="563" w:name="_Toc426470724"/>
      <w:bookmarkStart w:id="564" w:name="_Toc426470939"/>
      <w:bookmarkStart w:id="565" w:name="_Toc426471150"/>
      <w:bookmarkStart w:id="566" w:name="_Toc426471361"/>
      <w:bookmarkStart w:id="567" w:name="_Toc426471491"/>
      <w:bookmarkStart w:id="568" w:name="_Toc426470725"/>
      <w:bookmarkStart w:id="569" w:name="_Toc426470940"/>
      <w:bookmarkStart w:id="570" w:name="_Toc426471151"/>
      <w:bookmarkStart w:id="571" w:name="_Toc426471362"/>
      <w:bookmarkStart w:id="572" w:name="_Toc426471492"/>
      <w:bookmarkStart w:id="573" w:name="_Toc426470726"/>
      <w:bookmarkStart w:id="574" w:name="_Toc426470941"/>
      <w:bookmarkStart w:id="575" w:name="_Toc426471152"/>
      <w:bookmarkStart w:id="576" w:name="_Toc426471363"/>
      <w:bookmarkStart w:id="577" w:name="_Toc426471493"/>
      <w:bookmarkStart w:id="578" w:name="_Toc426470727"/>
      <w:bookmarkStart w:id="579" w:name="_Toc426470942"/>
      <w:bookmarkStart w:id="580" w:name="_Toc426471153"/>
      <w:bookmarkStart w:id="581" w:name="_Toc426471364"/>
      <w:bookmarkStart w:id="582" w:name="_Toc426471494"/>
      <w:bookmarkStart w:id="583" w:name="_Toc426470728"/>
      <w:bookmarkStart w:id="584" w:name="_Toc426470943"/>
      <w:bookmarkStart w:id="585" w:name="_Toc426471154"/>
      <w:bookmarkStart w:id="586" w:name="_Toc426471365"/>
      <w:bookmarkStart w:id="587" w:name="_Toc426471495"/>
      <w:bookmarkStart w:id="588" w:name="_Toc426470729"/>
      <w:bookmarkStart w:id="589" w:name="_Toc426470944"/>
      <w:bookmarkStart w:id="590" w:name="_Toc426471155"/>
      <w:bookmarkStart w:id="591" w:name="_Toc426471366"/>
      <w:bookmarkStart w:id="592" w:name="_Toc426471496"/>
      <w:bookmarkStart w:id="593" w:name="_Toc426470730"/>
      <w:bookmarkStart w:id="594" w:name="_Toc426470945"/>
      <w:bookmarkStart w:id="595" w:name="_Toc426471156"/>
      <w:bookmarkStart w:id="596" w:name="_Toc426471367"/>
      <w:bookmarkStart w:id="597" w:name="_Toc426471497"/>
      <w:bookmarkStart w:id="598" w:name="_Toc426470731"/>
      <w:bookmarkStart w:id="599" w:name="_Toc426470946"/>
      <w:bookmarkStart w:id="600" w:name="_Toc426471157"/>
      <w:bookmarkStart w:id="601" w:name="_Toc426471368"/>
      <w:bookmarkStart w:id="602" w:name="_Toc426471498"/>
      <w:bookmarkStart w:id="603" w:name="_Toc426470732"/>
      <w:bookmarkStart w:id="604" w:name="_Toc426470947"/>
      <w:bookmarkStart w:id="605" w:name="_Toc426471158"/>
      <w:bookmarkStart w:id="606" w:name="_Toc426471369"/>
      <w:bookmarkStart w:id="607" w:name="_Toc426471499"/>
      <w:bookmarkStart w:id="608" w:name="_Toc426470733"/>
      <w:bookmarkStart w:id="609" w:name="_Toc426470948"/>
      <w:bookmarkStart w:id="610" w:name="_Toc426471159"/>
      <w:bookmarkStart w:id="611" w:name="_Toc426471370"/>
      <w:bookmarkStart w:id="612" w:name="_Toc426471500"/>
      <w:bookmarkStart w:id="613" w:name="_Toc426470734"/>
      <w:bookmarkStart w:id="614" w:name="_Toc426470949"/>
      <w:bookmarkStart w:id="615" w:name="_Toc426471160"/>
      <w:bookmarkStart w:id="616" w:name="_Toc426471371"/>
      <w:bookmarkStart w:id="617" w:name="_Toc426471501"/>
      <w:bookmarkStart w:id="618" w:name="_Toc426470739"/>
      <w:bookmarkStart w:id="619" w:name="_Toc426470954"/>
      <w:bookmarkStart w:id="620" w:name="_Toc426471165"/>
      <w:bookmarkStart w:id="621" w:name="_Toc426471376"/>
      <w:bookmarkStart w:id="622" w:name="_Toc426471506"/>
      <w:bookmarkStart w:id="623" w:name="_Toc426470740"/>
      <w:bookmarkStart w:id="624" w:name="_Toc426470955"/>
      <w:bookmarkStart w:id="625" w:name="_Toc426471166"/>
      <w:bookmarkStart w:id="626" w:name="_Toc426471377"/>
      <w:bookmarkStart w:id="627" w:name="_Toc426471507"/>
      <w:bookmarkStart w:id="628" w:name="_Toc426470741"/>
      <w:bookmarkStart w:id="629" w:name="_Toc426470956"/>
      <w:bookmarkStart w:id="630" w:name="_Toc426471167"/>
      <w:bookmarkStart w:id="631" w:name="_Toc426471378"/>
      <w:bookmarkStart w:id="632" w:name="_Toc426471508"/>
      <w:bookmarkStart w:id="633" w:name="_Toc426470742"/>
      <w:bookmarkStart w:id="634" w:name="_Toc426470957"/>
      <w:bookmarkStart w:id="635" w:name="_Toc426471168"/>
      <w:bookmarkStart w:id="636" w:name="_Toc426471379"/>
      <w:bookmarkStart w:id="637" w:name="_Toc426471509"/>
      <w:bookmarkStart w:id="638" w:name="_Toc426470743"/>
      <w:bookmarkStart w:id="639" w:name="_Toc426470958"/>
      <w:bookmarkStart w:id="640" w:name="_Toc426471169"/>
      <w:bookmarkStart w:id="641" w:name="_Toc426471380"/>
      <w:bookmarkStart w:id="642" w:name="_Toc426471510"/>
      <w:bookmarkStart w:id="643" w:name="_Toc426470744"/>
      <w:bookmarkStart w:id="644" w:name="_Toc426470959"/>
      <w:bookmarkStart w:id="645" w:name="_Toc426471170"/>
      <w:bookmarkStart w:id="646" w:name="_Toc426471381"/>
      <w:bookmarkStart w:id="647" w:name="_Toc426471511"/>
      <w:bookmarkStart w:id="648" w:name="_Toc426470745"/>
      <w:bookmarkStart w:id="649" w:name="_Toc426470960"/>
      <w:bookmarkStart w:id="650" w:name="_Toc426471171"/>
      <w:bookmarkStart w:id="651" w:name="_Toc426471382"/>
      <w:bookmarkStart w:id="652" w:name="_Toc426471512"/>
      <w:bookmarkStart w:id="653" w:name="_Toc426470746"/>
      <w:bookmarkStart w:id="654" w:name="_Toc426470961"/>
      <w:bookmarkStart w:id="655" w:name="_Toc426471172"/>
      <w:bookmarkStart w:id="656" w:name="_Toc426471383"/>
      <w:bookmarkStart w:id="657" w:name="_Toc426471513"/>
      <w:bookmarkStart w:id="658" w:name="_Toc426470747"/>
      <w:bookmarkStart w:id="659" w:name="_Toc426470962"/>
      <w:bookmarkStart w:id="660" w:name="_Toc426471173"/>
      <w:bookmarkStart w:id="661" w:name="_Toc426471384"/>
      <w:bookmarkStart w:id="662" w:name="_Toc426471514"/>
      <w:bookmarkStart w:id="663" w:name="_Toc426470748"/>
      <w:bookmarkStart w:id="664" w:name="_Toc426470963"/>
      <w:bookmarkStart w:id="665" w:name="_Toc426471174"/>
      <w:bookmarkStart w:id="666" w:name="_Toc426471385"/>
      <w:bookmarkStart w:id="667" w:name="_Toc426471515"/>
      <w:bookmarkStart w:id="668" w:name="_Toc426470749"/>
      <w:bookmarkStart w:id="669" w:name="_Toc426470964"/>
      <w:bookmarkStart w:id="670" w:name="_Toc426471175"/>
      <w:bookmarkStart w:id="671" w:name="_Toc426471386"/>
      <w:bookmarkStart w:id="672" w:name="_Toc426471516"/>
      <w:bookmarkStart w:id="673" w:name="_Toc426470750"/>
      <w:bookmarkStart w:id="674" w:name="_Toc426470965"/>
      <w:bookmarkStart w:id="675" w:name="_Toc426471176"/>
      <w:bookmarkStart w:id="676" w:name="_Toc426471387"/>
      <w:bookmarkStart w:id="677" w:name="_Toc426471517"/>
      <w:bookmarkStart w:id="678" w:name="_Toc426470751"/>
      <w:bookmarkStart w:id="679" w:name="_Toc426470966"/>
      <w:bookmarkStart w:id="680" w:name="_Toc426471177"/>
      <w:bookmarkStart w:id="681" w:name="_Toc426471388"/>
      <w:bookmarkStart w:id="682" w:name="_Toc426471518"/>
      <w:bookmarkStart w:id="683" w:name="_Toc426470752"/>
      <w:bookmarkStart w:id="684" w:name="_Toc426470967"/>
      <w:bookmarkStart w:id="685" w:name="_Toc426471178"/>
      <w:bookmarkStart w:id="686" w:name="_Toc426471389"/>
      <w:bookmarkStart w:id="687" w:name="_Toc426471519"/>
      <w:bookmarkStart w:id="688" w:name="_Toc426470753"/>
      <w:bookmarkStart w:id="689" w:name="_Toc426470968"/>
      <w:bookmarkStart w:id="690" w:name="_Toc426471179"/>
      <w:bookmarkStart w:id="691" w:name="_Toc426471390"/>
      <w:bookmarkStart w:id="692" w:name="_Toc426471520"/>
      <w:bookmarkStart w:id="693" w:name="_Toc426470754"/>
      <w:bookmarkStart w:id="694" w:name="_Toc426470969"/>
      <w:bookmarkStart w:id="695" w:name="_Toc426471180"/>
      <w:bookmarkStart w:id="696" w:name="_Toc426471391"/>
      <w:bookmarkStart w:id="697" w:name="_Toc426471521"/>
      <w:bookmarkStart w:id="698" w:name="_Toc426470755"/>
      <w:bookmarkStart w:id="699" w:name="_Toc426470970"/>
      <w:bookmarkStart w:id="700" w:name="_Toc426471181"/>
      <w:bookmarkStart w:id="701" w:name="_Toc426471392"/>
      <w:bookmarkStart w:id="702" w:name="_Toc426471522"/>
      <w:bookmarkStart w:id="703" w:name="_Toc426470756"/>
      <w:bookmarkStart w:id="704" w:name="_Toc426470971"/>
      <w:bookmarkStart w:id="705" w:name="_Toc426471182"/>
      <w:bookmarkStart w:id="706" w:name="_Toc426471393"/>
      <w:bookmarkStart w:id="707" w:name="_Toc426471523"/>
      <w:bookmarkStart w:id="708" w:name="_Toc426470757"/>
      <w:bookmarkStart w:id="709" w:name="_Toc426470972"/>
      <w:bookmarkStart w:id="710" w:name="_Toc426471183"/>
      <w:bookmarkStart w:id="711" w:name="_Toc426471394"/>
      <w:bookmarkStart w:id="712" w:name="_Toc426471524"/>
      <w:bookmarkStart w:id="713" w:name="_Toc426470758"/>
      <w:bookmarkStart w:id="714" w:name="_Toc426470973"/>
      <w:bookmarkStart w:id="715" w:name="_Toc426471184"/>
      <w:bookmarkStart w:id="716" w:name="_Toc426471395"/>
      <w:bookmarkStart w:id="717" w:name="_Toc426471525"/>
      <w:bookmarkStart w:id="718" w:name="_Toc426470759"/>
      <w:bookmarkStart w:id="719" w:name="_Toc426470974"/>
      <w:bookmarkStart w:id="720" w:name="_Toc426471185"/>
      <w:bookmarkStart w:id="721" w:name="_Toc426471396"/>
      <w:bookmarkStart w:id="722" w:name="_Toc426471526"/>
      <w:bookmarkStart w:id="723" w:name="_Toc426470760"/>
      <w:bookmarkStart w:id="724" w:name="_Toc426470975"/>
      <w:bookmarkStart w:id="725" w:name="_Toc426471186"/>
      <w:bookmarkStart w:id="726" w:name="_Toc426471397"/>
      <w:bookmarkStart w:id="727" w:name="_Toc426471527"/>
      <w:bookmarkStart w:id="728" w:name="_Toc426470761"/>
      <w:bookmarkStart w:id="729" w:name="_Toc426470976"/>
      <w:bookmarkStart w:id="730" w:name="_Toc426471187"/>
      <w:bookmarkStart w:id="731" w:name="_Toc426471398"/>
      <w:bookmarkStart w:id="732" w:name="_Toc426471528"/>
      <w:bookmarkStart w:id="733" w:name="_Toc426470762"/>
      <w:bookmarkStart w:id="734" w:name="_Toc426470977"/>
      <w:bookmarkStart w:id="735" w:name="_Toc426471188"/>
      <w:bookmarkStart w:id="736" w:name="_Toc426471399"/>
      <w:bookmarkStart w:id="737" w:name="_Toc426471529"/>
      <w:bookmarkStart w:id="738" w:name="_Toc426470763"/>
      <w:bookmarkStart w:id="739" w:name="_Toc426470978"/>
      <w:bookmarkStart w:id="740" w:name="_Toc426471189"/>
      <w:bookmarkStart w:id="741" w:name="_Toc426471400"/>
      <w:bookmarkStart w:id="742" w:name="_Toc426471530"/>
      <w:bookmarkStart w:id="743" w:name="_Toc426470764"/>
      <w:bookmarkStart w:id="744" w:name="_Toc426470979"/>
      <w:bookmarkStart w:id="745" w:name="_Toc426471190"/>
      <w:bookmarkStart w:id="746" w:name="_Toc426471401"/>
      <w:bookmarkStart w:id="747" w:name="_Toc426471531"/>
      <w:bookmarkStart w:id="748" w:name="_Toc426470765"/>
      <w:bookmarkStart w:id="749" w:name="_Toc426470980"/>
      <w:bookmarkStart w:id="750" w:name="_Toc426471191"/>
      <w:bookmarkStart w:id="751" w:name="_Toc426471402"/>
      <w:bookmarkStart w:id="752" w:name="_Toc426471532"/>
      <w:bookmarkStart w:id="753" w:name="_Toc426470766"/>
      <w:bookmarkStart w:id="754" w:name="_Toc426470981"/>
      <w:bookmarkStart w:id="755" w:name="_Toc426471192"/>
      <w:bookmarkStart w:id="756" w:name="_Toc426471403"/>
      <w:bookmarkStart w:id="757" w:name="_Toc426471533"/>
      <w:bookmarkStart w:id="758" w:name="_Toc426470767"/>
      <w:bookmarkStart w:id="759" w:name="_Toc426470982"/>
      <w:bookmarkStart w:id="760" w:name="_Toc426471193"/>
      <w:bookmarkStart w:id="761" w:name="_Toc426471404"/>
      <w:bookmarkStart w:id="762" w:name="_Toc426471534"/>
      <w:bookmarkStart w:id="763" w:name="_Toc426470768"/>
      <w:bookmarkStart w:id="764" w:name="_Toc426470983"/>
      <w:bookmarkStart w:id="765" w:name="_Toc426471194"/>
      <w:bookmarkStart w:id="766" w:name="_Toc426471405"/>
      <w:bookmarkStart w:id="767" w:name="_Toc426471535"/>
      <w:bookmarkStart w:id="768" w:name="_Toc426470769"/>
      <w:bookmarkStart w:id="769" w:name="_Toc426470984"/>
      <w:bookmarkStart w:id="770" w:name="_Toc426471195"/>
      <w:bookmarkStart w:id="771" w:name="_Toc426471406"/>
      <w:bookmarkStart w:id="772" w:name="_Toc426471536"/>
      <w:bookmarkStart w:id="773" w:name="_Toc426470770"/>
      <w:bookmarkStart w:id="774" w:name="_Toc426470985"/>
      <w:bookmarkStart w:id="775" w:name="_Toc426471196"/>
      <w:bookmarkStart w:id="776" w:name="_Toc426471407"/>
      <w:bookmarkStart w:id="777" w:name="_Toc426471537"/>
      <w:bookmarkStart w:id="778" w:name="_Toc426470771"/>
      <w:bookmarkStart w:id="779" w:name="_Toc426470986"/>
      <w:bookmarkStart w:id="780" w:name="_Toc426471197"/>
      <w:bookmarkStart w:id="781" w:name="_Toc426471408"/>
      <w:bookmarkStart w:id="782" w:name="_Toc426471538"/>
      <w:bookmarkStart w:id="783" w:name="_Toc426470772"/>
      <w:bookmarkStart w:id="784" w:name="_Toc426470987"/>
      <w:bookmarkStart w:id="785" w:name="_Toc426471198"/>
      <w:bookmarkStart w:id="786" w:name="_Toc426471409"/>
      <w:bookmarkStart w:id="787" w:name="_Toc426471539"/>
      <w:bookmarkStart w:id="788" w:name="_Toc426470773"/>
      <w:bookmarkStart w:id="789" w:name="_Toc426470988"/>
      <w:bookmarkStart w:id="790" w:name="_Toc426471199"/>
      <w:bookmarkStart w:id="791" w:name="_Toc426471410"/>
      <w:bookmarkStart w:id="792" w:name="_Toc426471540"/>
      <w:bookmarkStart w:id="793" w:name="_Toc426470774"/>
      <w:bookmarkStart w:id="794" w:name="_Toc426470989"/>
      <w:bookmarkStart w:id="795" w:name="_Toc426471200"/>
      <w:bookmarkStart w:id="796" w:name="_Toc426471411"/>
      <w:bookmarkStart w:id="797" w:name="_Toc426471541"/>
      <w:bookmarkStart w:id="798" w:name="_Toc426470775"/>
      <w:bookmarkStart w:id="799" w:name="_Toc426470990"/>
      <w:bookmarkStart w:id="800" w:name="_Toc426471201"/>
      <w:bookmarkStart w:id="801" w:name="_Toc426471412"/>
      <w:bookmarkStart w:id="802" w:name="_Toc426471542"/>
      <w:bookmarkStart w:id="803" w:name="_Toc426470776"/>
      <w:bookmarkStart w:id="804" w:name="_Toc426470991"/>
      <w:bookmarkStart w:id="805" w:name="_Toc426471202"/>
      <w:bookmarkStart w:id="806" w:name="_Toc426471413"/>
      <w:bookmarkStart w:id="807" w:name="_Toc426471543"/>
      <w:bookmarkStart w:id="808" w:name="_Toc426470777"/>
      <w:bookmarkStart w:id="809" w:name="_Toc426470992"/>
      <w:bookmarkStart w:id="810" w:name="_Toc426471203"/>
      <w:bookmarkStart w:id="811" w:name="_Toc426471414"/>
      <w:bookmarkStart w:id="812" w:name="_Toc426471544"/>
      <w:bookmarkStart w:id="813" w:name="_Toc426470778"/>
      <w:bookmarkStart w:id="814" w:name="_Toc426470993"/>
      <w:bookmarkStart w:id="815" w:name="_Toc426471204"/>
      <w:bookmarkStart w:id="816" w:name="_Toc426471415"/>
      <w:bookmarkStart w:id="817" w:name="_Toc426471545"/>
      <w:bookmarkStart w:id="818" w:name="_Toc426470779"/>
      <w:bookmarkStart w:id="819" w:name="_Toc426470994"/>
      <w:bookmarkStart w:id="820" w:name="_Toc426471205"/>
      <w:bookmarkStart w:id="821" w:name="_Toc426471416"/>
      <w:bookmarkStart w:id="822" w:name="_Toc426471546"/>
      <w:bookmarkStart w:id="823" w:name="_Toc426470780"/>
      <w:bookmarkStart w:id="824" w:name="_Toc426470995"/>
      <w:bookmarkStart w:id="825" w:name="_Toc426471206"/>
      <w:bookmarkStart w:id="826" w:name="_Toc426471417"/>
      <w:bookmarkStart w:id="827" w:name="_Toc426471547"/>
      <w:bookmarkStart w:id="828" w:name="_Toc426470781"/>
      <w:bookmarkStart w:id="829" w:name="_Toc426470996"/>
      <w:bookmarkStart w:id="830" w:name="_Toc426471207"/>
      <w:bookmarkStart w:id="831" w:name="_Toc426471418"/>
      <w:bookmarkStart w:id="832" w:name="_Toc426471548"/>
      <w:bookmarkStart w:id="833" w:name="_Toc426470782"/>
      <w:bookmarkStart w:id="834" w:name="_Toc426470997"/>
      <w:bookmarkStart w:id="835" w:name="_Toc426471208"/>
      <w:bookmarkStart w:id="836" w:name="_Toc426471419"/>
      <w:bookmarkStart w:id="837" w:name="_Toc426471549"/>
      <w:bookmarkStart w:id="838" w:name="_Toc426470783"/>
      <w:bookmarkStart w:id="839" w:name="_Toc426470998"/>
      <w:bookmarkStart w:id="840" w:name="_Toc426471209"/>
      <w:bookmarkStart w:id="841" w:name="_Toc426471420"/>
      <w:bookmarkStart w:id="842" w:name="_Toc426471550"/>
      <w:bookmarkStart w:id="843" w:name="_Toc426470784"/>
      <w:bookmarkStart w:id="844" w:name="_Toc426470999"/>
      <w:bookmarkStart w:id="845" w:name="_Toc426471210"/>
      <w:bookmarkStart w:id="846" w:name="_Toc426471421"/>
      <w:bookmarkStart w:id="847" w:name="_Toc426471551"/>
      <w:bookmarkStart w:id="848" w:name="_Toc426470785"/>
      <w:bookmarkStart w:id="849" w:name="_Toc426471000"/>
      <w:bookmarkStart w:id="850" w:name="_Toc426471211"/>
      <w:bookmarkStart w:id="851" w:name="_Toc426471422"/>
      <w:bookmarkStart w:id="852" w:name="_Toc426471552"/>
      <w:bookmarkStart w:id="853" w:name="_Toc426470786"/>
      <w:bookmarkStart w:id="854" w:name="_Toc426471001"/>
      <w:bookmarkStart w:id="855" w:name="_Toc426471212"/>
      <w:bookmarkStart w:id="856" w:name="_Toc426471423"/>
      <w:bookmarkStart w:id="857" w:name="_Toc426471553"/>
      <w:bookmarkStart w:id="858" w:name="_Toc426470787"/>
      <w:bookmarkStart w:id="859" w:name="_Toc426471002"/>
      <w:bookmarkStart w:id="860" w:name="_Toc426471213"/>
      <w:bookmarkStart w:id="861" w:name="_Toc426471424"/>
      <w:bookmarkStart w:id="862" w:name="_Toc426471554"/>
      <w:bookmarkStart w:id="863" w:name="_Toc426470788"/>
      <w:bookmarkStart w:id="864" w:name="_Toc426471003"/>
      <w:bookmarkStart w:id="865" w:name="_Toc426471214"/>
      <w:bookmarkStart w:id="866" w:name="_Toc426471425"/>
      <w:bookmarkStart w:id="867" w:name="_Toc426471555"/>
      <w:bookmarkStart w:id="868" w:name="_Toc426470789"/>
      <w:bookmarkStart w:id="869" w:name="_Toc426471004"/>
      <w:bookmarkStart w:id="870" w:name="_Toc426471215"/>
      <w:bookmarkStart w:id="871" w:name="_Toc426471426"/>
      <w:bookmarkStart w:id="872" w:name="_Toc426471556"/>
      <w:bookmarkStart w:id="873" w:name="_Toc426470790"/>
      <w:bookmarkStart w:id="874" w:name="_Toc426471005"/>
      <w:bookmarkStart w:id="875" w:name="_Toc426471216"/>
      <w:bookmarkStart w:id="876" w:name="_Toc426471427"/>
      <w:bookmarkStart w:id="877" w:name="_Toc426471557"/>
      <w:bookmarkStart w:id="878" w:name="_Toc426470791"/>
      <w:bookmarkStart w:id="879" w:name="_Toc426471006"/>
      <w:bookmarkStart w:id="880" w:name="_Toc426471217"/>
      <w:bookmarkStart w:id="881" w:name="_Toc426471428"/>
      <w:bookmarkStart w:id="882" w:name="_Toc426471558"/>
      <w:bookmarkStart w:id="883" w:name="_Toc426470792"/>
      <w:bookmarkStart w:id="884" w:name="_Toc426471007"/>
      <w:bookmarkStart w:id="885" w:name="_Toc426471218"/>
      <w:bookmarkStart w:id="886" w:name="_Toc426471429"/>
      <w:bookmarkStart w:id="887" w:name="_Toc426471559"/>
      <w:bookmarkStart w:id="888" w:name="_Toc385947048"/>
      <w:bookmarkStart w:id="889" w:name="_Toc385947049"/>
      <w:bookmarkStart w:id="890" w:name="_Toc433804539"/>
      <w:bookmarkStart w:id="891" w:name="_Toc523446323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r>
        <w:t>Требования к программному и аппаратному обеспечению</w:t>
      </w:r>
      <w:bookmarkEnd w:id="891"/>
    </w:p>
    <w:p w:rsidR="003252DE" w:rsidRDefault="004303E7" w:rsidP="00455906">
      <w:pPr>
        <w:pStyle w:val="-1"/>
        <w:jc w:val="left"/>
      </w:pPr>
      <w:bookmarkStart w:id="892" w:name="_Toc523446324"/>
      <w:r>
        <w:t>Установка приложения</w:t>
      </w:r>
      <w:bookmarkEnd w:id="892"/>
    </w:p>
    <w:p w:rsidR="00416D32" w:rsidRDefault="003252DE" w:rsidP="005A6370">
      <w:pPr>
        <w:ind w:left="397" w:firstLine="312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Установка приложения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3252D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>в объеме функци</w:t>
      </w:r>
      <w:r w:rsidR="00416D32">
        <w:rPr>
          <w:rFonts w:asciiTheme="minorHAnsi" w:hAnsiTheme="minorHAnsi"/>
          <w:bCs/>
          <w:kern w:val="28"/>
          <w:sz w:val="22"/>
          <w:szCs w:val="22"/>
        </w:rPr>
        <w:t>ональности, описанном в текущем</w:t>
      </w:r>
    </w:p>
    <w:p w:rsidR="003252DE" w:rsidRDefault="003252DE" w:rsidP="003252D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>документе, состоит из следующих пунктов</w:t>
      </w:r>
    </w:p>
    <w:p w:rsidR="003252DE" w:rsidRDefault="003252DE" w:rsidP="003252DE">
      <w:pPr>
        <w:pStyle w:val="af3"/>
        <w:numPr>
          <w:ilvl w:val="0"/>
          <w:numId w:val="113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Установка пакетов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Python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, необходимых для запуска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 – описано в документе «Инструкция по настройке среды моделирования»</w:t>
      </w:r>
    </w:p>
    <w:p w:rsidR="003252DE" w:rsidRDefault="003252DE" w:rsidP="003252DE">
      <w:pPr>
        <w:pStyle w:val="af3"/>
        <w:numPr>
          <w:ilvl w:val="0"/>
          <w:numId w:val="113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Заведения сервера моделирования, как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edge</w:t>
      </w:r>
      <w:r w:rsidRPr="003252D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node</w:t>
      </w:r>
      <w:r w:rsidRPr="003252D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в кластере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BDA</w:t>
      </w:r>
      <w:r w:rsidR="00416D32" w:rsidRPr="00416D32">
        <w:rPr>
          <w:rFonts w:asciiTheme="minorHAnsi" w:hAnsiTheme="minorHAnsi"/>
          <w:bCs/>
          <w:kern w:val="28"/>
          <w:sz w:val="22"/>
          <w:szCs w:val="22"/>
        </w:rPr>
        <w:t xml:space="preserve">. </w:t>
      </w:r>
      <w:r w:rsidR="00416D32">
        <w:rPr>
          <w:rFonts w:asciiTheme="minorHAnsi" w:hAnsiTheme="minorHAnsi"/>
          <w:bCs/>
          <w:kern w:val="28"/>
          <w:sz w:val="22"/>
          <w:szCs w:val="22"/>
        </w:rPr>
        <w:t xml:space="preserve">Это нужно для возможности запускать задания на </w:t>
      </w:r>
      <w:r w:rsidR="00416D32">
        <w:rPr>
          <w:rFonts w:asciiTheme="minorHAnsi" w:hAnsiTheme="minorHAnsi"/>
          <w:bCs/>
          <w:kern w:val="28"/>
          <w:sz w:val="22"/>
          <w:szCs w:val="22"/>
          <w:lang w:val="en-US"/>
        </w:rPr>
        <w:t>Spark</w:t>
      </w:r>
      <w:r w:rsidR="00416D32">
        <w:rPr>
          <w:rFonts w:asciiTheme="minorHAnsi" w:hAnsiTheme="minorHAnsi"/>
          <w:bCs/>
          <w:kern w:val="28"/>
          <w:sz w:val="22"/>
          <w:szCs w:val="22"/>
        </w:rPr>
        <w:t xml:space="preserve">. Описано в документе «Инструкция по настройке кластера </w:t>
      </w:r>
      <w:r w:rsidR="00416D32">
        <w:rPr>
          <w:rFonts w:asciiTheme="minorHAnsi" w:hAnsiTheme="minorHAnsi"/>
          <w:bCs/>
          <w:kern w:val="28"/>
          <w:sz w:val="22"/>
          <w:szCs w:val="22"/>
          <w:lang w:val="en-US"/>
        </w:rPr>
        <w:t>BDA</w:t>
      </w:r>
      <w:r w:rsidR="00416D32">
        <w:rPr>
          <w:rFonts w:asciiTheme="minorHAnsi" w:hAnsiTheme="minorHAnsi"/>
          <w:bCs/>
          <w:kern w:val="28"/>
          <w:sz w:val="22"/>
          <w:szCs w:val="22"/>
        </w:rPr>
        <w:t>»</w:t>
      </w:r>
    </w:p>
    <w:p w:rsidR="00416D32" w:rsidRPr="00416D32" w:rsidRDefault="00416D32" w:rsidP="003252DE">
      <w:pPr>
        <w:pStyle w:val="af3"/>
        <w:numPr>
          <w:ilvl w:val="0"/>
          <w:numId w:val="113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Для использования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r w:rsidRPr="00416D32">
        <w:rPr>
          <w:rFonts w:asciiTheme="minorHAnsi" w:hAnsiTheme="minorHAnsi"/>
          <w:bCs/>
          <w:kern w:val="28"/>
          <w:sz w:val="22"/>
          <w:szCs w:val="22"/>
        </w:rPr>
        <w:t xml:space="preserve"> –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установка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r w:rsidRPr="00416D32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engine</w:t>
      </w:r>
    </w:p>
    <w:p w:rsidR="00416D32" w:rsidRDefault="00416D32" w:rsidP="00416D32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</w:p>
    <w:p w:rsidR="00416D32" w:rsidRPr="003F0EB8" w:rsidRDefault="00416D32" w:rsidP="00416D32">
      <w:pPr>
        <w:ind w:left="397"/>
        <w:rPr>
          <w:rFonts w:asciiTheme="minorHAnsi" w:hAnsiTheme="minorHAnsi"/>
          <w:bCs/>
          <w:kern w:val="28"/>
          <w:sz w:val="22"/>
          <w:szCs w:val="22"/>
          <w:rPrChange w:id="893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Установка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r w:rsidRPr="00416D32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engine</w:t>
      </w:r>
      <w:r w:rsidRPr="00416D32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выполняется командой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Linux</w:t>
      </w:r>
    </w:p>
    <w:p w:rsidR="00416D32" w:rsidRPr="003F0EB8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  <w:rPrChange w:id="894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</w:p>
    <w:p w:rsidR="00416D32" w:rsidRPr="003F0EB8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  <w:rPrChange w:id="895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  <w:proofErr w:type="gram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yum</w:t>
      </w:r>
      <w:proofErr w:type="gramEnd"/>
      <w:r w:rsidRPr="003F0EB8">
        <w:rPr>
          <w:rFonts w:asciiTheme="minorHAnsi" w:hAnsiTheme="minorHAnsi"/>
          <w:bCs/>
          <w:kern w:val="28"/>
          <w:sz w:val="22"/>
          <w:szCs w:val="22"/>
          <w:rPrChange w:id="896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install</w:t>
      </w:r>
      <w:r w:rsidRPr="003F0EB8">
        <w:rPr>
          <w:rFonts w:asciiTheme="minorHAnsi" w:hAnsiTheme="minorHAnsi"/>
          <w:bCs/>
          <w:kern w:val="28"/>
          <w:sz w:val="22"/>
          <w:szCs w:val="22"/>
          <w:rPrChange w:id="897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t xml:space="preserve">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r w:rsidRPr="003F0EB8">
        <w:rPr>
          <w:rFonts w:asciiTheme="minorHAnsi" w:hAnsiTheme="minorHAnsi"/>
          <w:bCs/>
          <w:kern w:val="28"/>
          <w:sz w:val="22"/>
          <w:szCs w:val="22"/>
          <w:rPrChange w:id="898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t>-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engine</w:t>
      </w:r>
    </w:p>
    <w:p w:rsidR="00416D32" w:rsidRPr="003F0EB8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  <w:rPrChange w:id="899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</w:p>
    <w:p w:rsidR="00416D32" w:rsidRDefault="00416D32" w:rsidP="00416D32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</w:p>
    <w:p w:rsidR="00416D32" w:rsidRDefault="00416D32" w:rsidP="00416D32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>После установки необходимо выполнить рестарт сервера. Проверка установки выполняется командой</w:t>
      </w:r>
    </w:p>
    <w:p w:rsidR="00416D32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</w:rPr>
      </w:pPr>
    </w:p>
    <w:p w:rsidR="00416D32" w:rsidRPr="000A3E78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  <w:rPrChange w:id="900" w:author="Кабанов Владимир Вячеславович" w:date="2018-08-31T03:08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  <w:proofErr w:type="spellStart"/>
      <w:proofErr w:type="gram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proofErr w:type="gramEnd"/>
      <w:r w:rsidRPr="000A3E78">
        <w:rPr>
          <w:rFonts w:asciiTheme="minorHAnsi" w:hAnsiTheme="minorHAnsi"/>
          <w:bCs/>
          <w:kern w:val="28"/>
          <w:sz w:val="22"/>
          <w:szCs w:val="22"/>
          <w:rPrChange w:id="901" w:author="Кабанов Владимир Вячеславович" w:date="2018-08-31T03:08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t xml:space="preserve"> –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version</w:t>
      </w:r>
    </w:p>
    <w:p w:rsidR="00416D32" w:rsidRPr="000A3E78" w:rsidRDefault="00416D32" w:rsidP="00416D32">
      <w:pPr>
        <w:ind w:left="709"/>
        <w:rPr>
          <w:rFonts w:asciiTheme="minorHAnsi" w:hAnsiTheme="minorHAnsi"/>
          <w:bCs/>
          <w:kern w:val="28"/>
          <w:sz w:val="22"/>
          <w:szCs w:val="22"/>
          <w:rPrChange w:id="902" w:author="Кабанов Владимир Вячеславович" w:date="2018-08-31T03:08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</w:p>
    <w:p w:rsidR="00416D32" w:rsidRDefault="00416D32" w:rsidP="00455906">
      <w:pPr>
        <w:pStyle w:val="-1"/>
        <w:jc w:val="left"/>
        <w:rPr>
          <w:lang w:val="en-US"/>
        </w:rPr>
      </w:pPr>
      <w:bookmarkStart w:id="903" w:name="_Toc523446325"/>
      <w:r>
        <w:lastRenderedPageBreak/>
        <w:t xml:space="preserve">Конфигурация </w:t>
      </w:r>
      <w:proofErr w:type="spellStart"/>
      <w:r>
        <w:rPr>
          <w:lang w:val="en-US"/>
        </w:rPr>
        <w:t>JupyterHub</w:t>
      </w:r>
      <w:bookmarkEnd w:id="903"/>
      <w:proofErr w:type="spellEnd"/>
    </w:p>
    <w:p w:rsidR="003252DE" w:rsidRDefault="002A420D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>Конфигурация</w:t>
      </w:r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>осуществляется</w:t>
      </w:r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>через</w:t>
      </w:r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>файл</w:t>
      </w:r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конфига</w:t>
      </w:r>
      <w:proofErr w:type="spellEnd"/>
      <w:r w:rsidRPr="00AF530E">
        <w:rPr>
          <w:rFonts w:asciiTheme="minorHAnsi" w:hAnsiTheme="minorHAnsi"/>
          <w:bCs/>
          <w:kern w:val="28"/>
          <w:sz w:val="22"/>
          <w:szCs w:val="22"/>
        </w:rPr>
        <w:t xml:space="preserve">, </w:t>
      </w:r>
      <w:proofErr w:type="spellStart"/>
      <w:r w:rsidR="00AF530E"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="00AF530E" w:rsidRPr="00AF530E">
        <w:rPr>
          <w:rFonts w:asciiTheme="minorHAnsi" w:hAnsiTheme="minorHAnsi"/>
          <w:bCs/>
          <w:kern w:val="28"/>
          <w:sz w:val="22"/>
          <w:szCs w:val="22"/>
        </w:rPr>
        <w:t>_</w:t>
      </w:r>
      <w:proofErr w:type="spellStart"/>
      <w:r w:rsidR="00AF530E">
        <w:rPr>
          <w:rFonts w:asciiTheme="minorHAnsi" w:hAnsiTheme="minorHAnsi"/>
          <w:bCs/>
          <w:kern w:val="28"/>
          <w:sz w:val="22"/>
          <w:szCs w:val="22"/>
          <w:lang w:val="en-US"/>
        </w:rPr>
        <w:t>config</w:t>
      </w:r>
      <w:proofErr w:type="spellEnd"/>
      <w:r w:rsidR="00AF530E" w:rsidRPr="00AF530E">
        <w:rPr>
          <w:rFonts w:asciiTheme="minorHAnsi" w:hAnsiTheme="minorHAnsi"/>
          <w:bCs/>
          <w:kern w:val="28"/>
          <w:sz w:val="22"/>
          <w:szCs w:val="22"/>
        </w:rPr>
        <w:t>.</w:t>
      </w:r>
      <w:proofErr w:type="spellStart"/>
      <w:r w:rsidR="00AF530E">
        <w:rPr>
          <w:rFonts w:asciiTheme="minorHAnsi" w:hAnsiTheme="minorHAnsi"/>
          <w:bCs/>
          <w:kern w:val="28"/>
          <w:sz w:val="22"/>
          <w:szCs w:val="22"/>
          <w:lang w:val="en-US"/>
        </w:rPr>
        <w:t>py</w:t>
      </w:r>
      <w:proofErr w:type="spellEnd"/>
      <w:r w:rsidR="00AF530E" w:rsidRPr="00AF530E">
        <w:rPr>
          <w:rFonts w:asciiTheme="minorHAnsi" w:hAnsiTheme="minorHAnsi"/>
          <w:bCs/>
          <w:kern w:val="28"/>
          <w:sz w:val="22"/>
          <w:szCs w:val="22"/>
        </w:rPr>
        <w:t xml:space="preserve">. </w:t>
      </w:r>
      <w:r w:rsidR="00AF530E">
        <w:rPr>
          <w:rFonts w:asciiTheme="minorHAnsi" w:hAnsiTheme="minorHAnsi"/>
          <w:bCs/>
          <w:kern w:val="28"/>
          <w:sz w:val="22"/>
          <w:szCs w:val="22"/>
        </w:rPr>
        <w:t>В</w:t>
      </w:r>
      <w:r w:rsidR="00AF530E" w:rsidRPr="00AF530E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 w:rsidR="00AF530E">
        <w:rPr>
          <w:rFonts w:asciiTheme="minorHAnsi" w:hAnsiTheme="minorHAnsi"/>
          <w:bCs/>
          <w:kern w:val="28"/>
          <w:sz w:val="22"/>
          <w:szCs w:val="22"/>
        </w:rPr>
        <w:t xml:space="preserve">данном документе описывается конфигурация, которая была </w:t>
      </w:r>
      <w:proofErr w:type="spellStart"/>
      <w:r w:rsidR="00AF530E">
        <w:rPr>
          <w:rFonts w:asciiTheme="minorHAnsi" w:hAnsiTheme="minorHAnsi"/>
          <w:bCs/>
          <w:kern w:val="28"/>
          <w:sz w:val="22"/>
          <w:szCs w:val="22"/>
        </w:rPr>
        <w:t>разработа</w:t>
      </w:r>
      <w:proofErr w:type="spellEnd"/>
      <w:r w:rsidR="00AF530E">
        <w:rPr>
          <w:rFonts w:asciiTheme="minorHAnsi" w:hAnsiTheme="minorHAnsi"/>
          <w:bCs/>
          <w:kern w:val="28"/>
          <w:sz w:val="22"/>
          <w:szCs w:val="22"/>
        </w:rPr>
        <w:t xml:space="preserve"> в ходе внедрения на </w:t>
      </w:r>
      <w:proofErr w:type="spellStart"/>
      <w:r w:rsidR="00AF530E">
        <w:rPr>
          <w:rFonts w:asciiTheme="minorHAnsi" w:hAnsiTheme="minorHAnsi"/>
          <w:bCs/>
          <w:kern w:val="28"/>
          <w:sz w:val="22"/>
          <w:szCs w:val="22"/>
          <w:lang w:val="en-US"/>
        </w:rPr>
        <w:t>bipython</w:t>
      </w:r>
      <w:proofErr w:type="spellEnd"/>
      <w:r w:rsidR="00AF530E" w:rsidRPr="00AF530E">
        <w:rPr>
          <w:rFonts w:asciiTheme="minorHAnsi" w:hAnsiTheme="minorHAnsi"/>
          <w:bCs/>
          <w:kern w:val="28"/>
          <w:sz w:val="22"/>
          <w:szCs w:val="22"/>
        </w:rPr>
        <w:t>2</w:t>
      </w:r>
      <w:r w:rsidR="00AF530E">
        <w:rPr>
          <w:rFonts w:asciiTheme="minorHAnsi" w:hAnsiTheme="minorHAnsi"/>
          <w:bCs/>
          <w:kern w:val="28"/>
          <w:sz w:val="22"/>
          <w:szCs w:val="22"/>
        </w:rPr>
        <w:t xml:space="preserve">. Для изучения всех возможностей, нужно обратиться к </w:t>
      </w:r>
      <w:hyperlink r:id="rId12" w:history="1">
        <w:r w:rsidR="00AF530E" w:rsidRPr="00AF530E">
          <w:rPr>
            <w:rStyle w:val="a5"/>
            <w:rFonts w:asciiTheme="minorHAnsi" w:hAnsiTheme="minorHAnsi"/>
            <w:bCs/>
            <w:kern w:val="28"/>
            <w:sz w:val="22"/>
            <w:szCs w:val="22"/>
          </w:rPr>
          <w:t>официальной документации</w:t>
        </w:r>
      </w:hyperlink>
      <w:r w:rsidR="00AF530E">
        <w:rPr>
          <w:rFonts w:asciiTheme="minorHAnsi" w:hAnsiTheme="minorHAnsi"/>
          <w:bCs/>
          <w:kern w:val="28"/>
          <w:sz w:val="22"/>
          <w:szCs w:val="22"/>
        </w:rPr>
        <w:t>.</w:t>
      </w:r>
    </w:p>
    <w:p w:rsidR="000B1AAF" w:rsidRDefault="000B1AAF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</w:p>
    <w:p w:rsidR="000B1AAF" w:rsidRDefault="000B1AAF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По умолчанию,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использует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конфиг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, находящийся в том каталоге ОС, где была выполнена команда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.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Таким образом, параллельный запуск нескольких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инстансов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 (</w:t>
      </w:r>
      <w:r>
        <w:rPr>
          <w:rFonts w:asciiTheme="minorHAnsi" w:hAnsiTheme="minorHAnsi"/>
          <w:bCs/>
          <w:kern w:val="28"/>
          <w:sz w:val="22"/>
          <w:szCs w:val="22"/>
        </w:rPr>
        <w:t>например, для разных команд из разных отделов), предлагается такая организация на уровне ОС:</w:t>
      </w:r>
    </w:p>
    <w:p w:rsidR="000B1AAF" w:rsidRDefault="000B1AAF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</w:p>
    <w:p w:rsidR="000B1AAF" w:rsidRPr="000B1AAF" w:rsidRDefault="000B1AAF" w:rsidP="000B1AAF">
      <w:pPr>
        <w:pStyle w:val="af3"/>
        <w:numPr>
          <w:ilvl w:val="0"/>
          <w:numId w:val="115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  <w:lang w:val="en-US"/>
        </w:rPr>
        <w:t>/opt/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</w:p>
    <w:p w:rsidR="000B1AAF" w:rsidRPr="000B1AAF" w:rsidRDefault="000B1AAF" w:rsidP="00834B6C">
      <w:pPr>
        <w:pStyle w:val="af3"/>
        <w:numPr>
          <w:ilvl w:val="1"/>
          <w:numId w:val="115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  <w:lang w:val="en-US"/>
        </w:rPr>
        <w:t>/</w:t>
      </w:r>
      <w:proofErr w:type="spellStart"/>
      <w:ins w:id="904" w:author="Трофимов Алексей Витальевич" w:date="2018-12-10T12:34:00Z"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jhub-datamonet</w:t>
        </w:r>
      </w:ins>
      <w:proofErr w:type="spellEnd"/>
      <w:del w:id="905" w:author="Трофимов Алексей Витальевич" w:date="2018-12-10T12:34:00Z">
        <w:r w:rsidDel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delText>datamonetization</w:delText>
        </w:r>
      </w:del>
    </w:p>
    <w:p w:rsidR="000B1AAF" w:rsidRDefault="000B1AAF" w:rsidP="000B1AAF">
      <w:pPr>
        <w:pStyle w:val="af3"/>
        <w:numPr>
          <w:ilvl w:val="2"/>
          <w:numId w:val="115"/>
        </w:numPr>
        <w:rPr>
          <w:rFonts w:asciiTheme="minorHAnsi" w:hAnsiTheme="minorHAnsi"/>
          <w:bCs/>
          <w:kern w:val="28"/>
          <w:sz w:val="22"/>
          <w:szCs w:val="22"/>
        </w:rPr>
      </w:pP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>_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config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>.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py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 –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конфиг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 для отдела </w:t>
      </w:r>
      <w:del w:id="906" w:author="Трофимов Алексей Витальевич" w:date="2018-12-10T12:34:00Z">
        <w:r w:rsidDel="00834B6C">
          <w:rPr>
            <w:rFonts w:asciiTheme="minorHAnsi" w:hAnsiTheme="minorHAnsi"/>
            <w:bCs/>
            <w:kern w:val="28"/>
            <w:sz w:val="22"/>
            <w:szCs w:val="22"/>
          </w:rPr>
          <w:delText>А</w:delText>
        </w:r>
      </w:del>
      <w:ins w:id="907" w:author="Трофимов Алексей Витальевич" w:date="2018-12-10T12:34:00Z">
        <w:r w:rsidR="00834B6C">
          <w:rPr>
            <w:rFonts w:asciiTheme="minorHAnsi" w:hAnsiTheme="minorHAnsi"/>
            <w:bCs/>
            <w:kern w:val="28"/>
            <w:sz w:val="22"/>
            <w:szCs w:val="22"/>
          </w:rPr>
          <w:t>монетизации данных</w:t>
        </w:r>
      </w:ins>
    </w:p>
    <w:p w:rsidR="000B1AAF" w:rsidRPr="000B1AAF" w:rsidRDefault="000B1AAF" w:rsidP="00834B6C">
      <w:pPr>
        <w:pStyle w:val="af3"/>
        <w:numPr>
          <w:ilvl w:val="1"/>
          <w:numId w:val="115"/>
        </w:num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  <w:lang w:val="en-US"/>
        </w:rPr>
        <w:t>/</w:t>
      </w:r>
      <w:proofErr w:type="spellStart"/>
      <w:ins w:id="908" w:author="Трофимов Алексей Витальевич" w:date="2018-12-10T12:34:00Z"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jhub</w:t>
        </w:r>
        <w:proofErr w:type="spellEnd"/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-</w:t>
        </w:r>
        <w:proofErr w:type="spellStart"/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mskb</w:t>
        </w:r>
        <w:proofErr w:type="spellEnd"/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-aim</w:t>
        </w:r>
      </w:ins>
      <w:del w:id="909" w:author="Трофимов Алексей Витальевич" w:date="2018-12-10T12:34:00Z">
        <w:r w:rsidDel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delText>mass</w:delText>
        </w:r>
      </w:del>
    </w:p>
    <w:p w:rsidR="00834B6C" w:rsidRDefault="000B1AAF" w:rsidP="00834B6C">
      <w:pPr>
        <w:pStyle w:val="af3"/>
        <w:numPr>
          <w:ilvl w:val="2"/>
          <w:numId w:val="115"/>
        </w:numPr>
        <w:rPr>
          <w:ins w:id="910" w:author="Трофимов Алексей Витальевич" w:date="2018-12-10T12:36:00Z"/>
          <w:rFonts w:asciiTheme="minorHAnsi" w:hAnsiTheme="minorHAnsi"/>
          <w:bCs/>
          <w:kern w:val="28"/>
          <w:sz w:val="22"/>
          <w:szCs w:val="22"/>
        </w:rPr>
      </w:pP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>_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config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>.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py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 –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конфиг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ins w:id="911" w:author="Трофимов Алексей Витальевич" w:date="2018-12-10T12:35:00Z">
        <w:r w:rsidR="00834B6C">
          <w:rPr>
            <w:rFonts w:asciiTheme="minorHAnsi" w:hAnsiTheme="minorHAnsi"/>
            <w:bCs/>
            <w:kern w:val="28"/>
            <w:sz w:val="22"/>
            <w:szCs w:val="22"/>
          </w:rPr>
          <w:t xml:space="preserve">со средой </w:t>
        </w:r>
        <w:r w:rsidR="00834B6C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aim</w:t>
        </w:r>
        <w:r w:rsidR="00834B6C" w:rsidRPr="00834B6C">
          <w:rPr>
            <w:rFonts w:asciiTheme="minorHAnsi" w:hAnsiTheme="minorHAnsi"/>
            <w:bCs/>
            <w:kern w:val="28"/>
            <w:sz w:val="22"/>
            <w:szCs w:val="22"/>
            <w:rPrChange w:id="912" w:author="Трофимов Алексей Витальевич" w:date="2018-12-10T12:35:00Z">
              <w:rPr>
                <w:rFonts w:asciiTheme="minorHAnsi" w:hAnsi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r>
        <w:rPr>
          <w:rFonts w:asciiTheme="minorHAnsi" w:hAnsiTheme="minorHAnsi"/>
          <w:bCs/>
          <w:kern w:val="28"/>
          <w:sz w:val="22"/>
          <w:szCs w:val="22"/>
        </w:rPr>
        <w:t xml:space="preserve">для отдела </w:t>
      </w:r>
      <w:ins w:id="913" w:author="Трофимов Алексей Витальевич" w:date="2018-12-10T12:35:00Z">
        <w:r w:rsidR="00834B6C"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  <w:del w:id="914" w:author="Трофимов Алексей Витальевич" w:date="2018-12-10T12:35:00Z">
        <w:r w:rsidDel="00834B6C">
          <w:rPr>
            <w:rFonts w:asciiTheme="minorHAnsi" w:hAnsiTheme="minorHAnsi"/>
            <w:bCs/>
            <w:kern w:val="28"/>
            <w:sz w:val="22"/>
            <w:szCs w:val="22"/>
          </w:rPr>
          <w:delText>Б</w:delText>
        </w:r>
      </w:del>
    </w:p>
    <w:p w:rsidR="00834B6C" w:rsidRDefault="00834B6C">
      <w:pPr>
        <w:pStyle w:val="af3"/>
        <w:numPr>
          <w:ilvl w:val="1"/>
          <w:numId w:val="115"/>
        </w:numPr>
        <w:rPr>
          <w:ins w:id="915" w:author="Трофимов Алексей Витальевич" w:date="2018-12-10T12:37:00Z"/>
          <w:rFonts w:asciiTheme="minorHAnsi" w:hAnsiTheme="minorHAnsi"/>
          <w:bCs/>
          <w:kern w:val="28"/>
          <w:sz w:val="22"/>
          <w:szCs w:val="22"/>
        </w:rPr>
        <w:pPrChange w:id="916" w:author="Трофимов Алексей Витальевич" w:date="2018-12-10T12:37:00Z">
          <w:pPr>
            <w:pStyle w:val="af3"/>
            <w:numPr>
              <w:ilvl w:val="2"/>
              <w:numId w:val="115"/>
            </w:numPr>
            <w:ind w:left="2557" w:hanging="360"/>
          </w:pPr>
        </w:pPrChange>
      </w:pPr>
      <w:ins w:id="917" w:author="Трофимов Алексей Витальевич" w:date="2018-12-10T12:37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/</w:t>
        </w:r>
        <w:r w:rsidRPr="00834B6C">
          <w:rPr>
            <w:rFonts w:asciiTheme="minorHAnsi" w:hAnsiTheme="minorHAnsi"/>
            <w:bCs/>
            <w:kern w:val="28"/>
            <w:sz w:val="22"/>
            <w:szCs w:val="22"/>
          </w:rPr>
          <w:t>jhub-mskb-aim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2</w:t>
        </w:r>
      </w:ins>
    </w:p>
    <w:p w:rsidR="00834B6C" w:rsidRDefault="00834B6C" w:rsidP="00834B6C">
      <w:pPr>
        <w:pStyle w:val="af3"/>
        <w:numPr>
          <w:ilvl w:val="2"/>
          <w:numId w:val="115"/>
        </w:numPr>
        <w:rPr>
          <w:ins w:id="918" w:author="Трофимов Алексей Витальевич" w:date="2018-12-10T12:37:00Z"/>
          <w:rFonts w:asciiTheme="minorHAnsi" w:hAnsiTheme="minorHAnsi"/>
          <w:bCs/>
          <w:kern w:val="28"/>
          <w:sz w:val="22"/>
          <w:szCs w:val="22"/>
        </w:rPr>
      </w:pPr>
      <w:proofErr w:type="spellStart"/>
      <w:ins w:id="919" w:author="Трофимов Алексей Витальевич" w:date="2018-12-10T12:38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jupyterhub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_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config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.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py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 xml:space="preserve"> –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</w:rPr>
          <w:t>конфиг</w:t>
        </w:r>
        <w:proofErr w:type="spellEnd"/>
        <w:r>
          <w:rPr>
            <w:rFonts w:asciiTheme="minorHAnsi" w:hAnsiTheme="minorHAnsi"/>
            <w:bCs/>
            <w:kern w:val="28"/>
            <w:sz w:val="22"/>
            <w:szCs w:val="22"/>
          </w:rPr>
          <w:t xml:space="preserve"> со средой </w:t>
        </w:r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aim</w:t>
        </w:r>
        <w:r w:rsidRPr="00834B6C">
          <w:rPr>
            <w:rFonts w:asciiTheme="minorHAnsi" w:hAnsiTheme="minorHAnsi"/>
            <w:bCs/>
            <w:kern w:val="28"/>
            <w:sz w:val="22"/>
            <w:szCs w:val="22"/>
            <w:rPrChange w:id="920" w:author="Трофимов Алексей Витальевич" w:date="2018-12-10T12:38:00Z">
              <w:rPr>
                <w:rFonts w:asciiTheme="minorHAnsi" w:hAnsiTheme="minorHAnsi"/>
                <w:bCs/>
                <w:kern w:val="28"/>
                <w:sz w:val="22"/>
                <w:szCs w:val="22"/>
                <w:lang w:val="en-US"/>
              </w:rPr>
            </w:rPrChange>
          </w:rPr>
          <w:t>2</w:t>
        </w:r>
        <w:r w:rsidRPr="00B67D24">
          <w:rPr>
            <w:rFonts w:asciiTheme="minorHAnsi" w:hAnsi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для отдела аналитики и моделирования МСКБ</w:t>
        </w:r>
      </w:ins>
    </w:p>
    <w:p w:rsidR="00834B6C" w:rsidRDefault="00834B6C">
      <w:pPr>
        <w:pStyle w:val="af3"/>
        <w:numPr>
          <w:ilvl w:val="1"/>
          <w:numId w:val="115"/>
        </w:numPr>
        <w:rPr>
          <w:ins w:id="921" w:author="Трофимов Алексей Витальевич" w:date="2018-12-10T12:38:00Z"/>
          <w:rFonts w:asciiTheme="minorHAnsi" w:hAnsiTheme="minorHAnsi"/>
          <w:bCs/>
          <w:kern w:val="28"/>
          <w:sz w:val="22"/>
          <w:szCs w:val="22"/>
        </w:rPr>
        <w:pPrChange w:id="922" w:author="Трофимов Алексей Витальевич" w:date="2018-12-10T12:37:00Z">
          <w:pPr>
            <w:pStyle w:val="af3"/>
            <w:numPr>
              <w:ilvl w:val="2"/>
              <w:numId w:val="115"/>
            </w:numPr>
            <w:ind w:left="2557" w:hanging="360"/>
          </w:pPr>
        </w:pPrChange>
      </w:pPr>
      <w:ins w:id="923" w:author="Трофимов Алексей Витальевич" w:date="2018-12-10T12:37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/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</w:rPr>
          <w:t>jhub-mskb-root</w:t>
        </w:r>
      </w:ins>
      <w:proofErr w:type="spellEnd"/>
    </w:p>
    <w:p w:rsidR="00834B6C" w:rsidRDefault="00834B6C" w:rsidP="00834B6C">
      <w:pPr>
        <w:pStyle w:val="af3"/>
        <w:numPr>
          <w:ilvl w:val="2"/>
          <w:numId w:val="115"/>
        </w:numPr>
        <w:rPr>
          <w:ins w:id="924" w:author="Трофимов Алексей Витальевич" w:date="2018-12-10T12:37:00Z"/>
          <w:rFonts w:asciiTheme="minorHAnsi" w:hAnsiTheme="minorHAnsi"/>
          <w:bCs/>
          <w:kern w:val="28"/>
          <w:sz w:val="22"/>
          <w:szCs w:val="22"/>
        </w:rPr>
      </w:pPr>
      <w:proofErr w:type="spellStart"/>
      <w:ins w:id="925" w:author="Трофимов Алексей Витальевич" w:date="2018-12-10T12:38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jupyterhub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_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config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.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py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 xml:space="preserve"> –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</w:rPr>
          <w:t>конфиг</w:t>
        </w:r>
        <w:proofErr w:type="spellEnd"/>
        <w:r>
          <w:rPr>
            <w:rFonts w:asciiTheme="minorHAnsi" w:hAnsiTheme="minorHAnsi"/>
            <w:bCs/>
            <w:kern w:val="28"/>
            <w:sz w:val="22"/>
            <w:szCs w:val="22"/>
          </w:rPr>
          <w:t xml:space="preserve"> со средой </w:t>
        </w:r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root</w:t>
        </w:r>
        <w:r w:rsidRPr="00B67D24">
          <w:rPr>
            <w:rFonts w:asciiTheme="minorHAnsi" w:hAnsi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для отдела аналитики и моделирования МСКБ</w:t>
        </w:r>
      </w:ins>
    </w:p>
    <w:p w:rsidR="00834B6C" w:rsidRDefault="00834B6C">
      <w:pPr>
        <w:pStyle w:val="af3"/>
        <w:numPr>
          <w:ilvl w:val="1"/>
          <w:numId w:val="115"/>
        </w:numPr>
        <w:rPr>
          <w:ins w:id="926" w:author="Трофимов Алексей Витальевич" w:date="2018-12-10T12:38:00Z"/>
          <w:rFonts w:asciiTheme="minorHAnsi" w:hAnsiTheme="minorHAnsi"/>
          <w:bCs/>
          <w:kern w:val="28"/>
          <w:sz w:val="22"/>
          <w:szCs w:val="22"/>
        </w:rPr>
        <w:pPrChange w:id="927" w:author="Трофимов Алексей Витальевич" w:date="2018-12-10T12:37:00Z">
          <w:pPr>
            <w:pStyle w:val="af3"/>
            <w:numPr>
              <w:ilvl w:val="2"/>
              <w:numId w:val="115"/>
            </w:numPr>
            <w:ind w:left="2557" w:hanging="360"/>
          </w:pPr>
        </w:pPrChange>
      </w:pPr>
      <w:ins w:id="928" w:author="Трофимов Алексей Витальевич" w:date="2018-12-10T12:37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/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</w:rPr>
          <w:t>jhub-mskb-sup</w:t>
        </w:r>
      </w:ins>
      <w:proofErr w:type="spellEnd"/>
    </w:p>
    <w:p w:rsidR="00834B6C" w:rsidRPr="00834B6C" w:rsidRDefault="00834B6C" w:rsidP="00834B6C">
      <w:pPr>
        <w:pStyle w:val="af3"/>
        <w:numPr>
          <w:ilvl w:val="2"/>
          <w:numId w:val="115"/>
        </w:numPr>
        <w:rPr>
          <w:rFonts w:asciiTheme="minorHAnsi" w:hAnsiTheme="minorHAnsi"/>
          <w:bCs/>
          <w:kern w:val="28"/>
          <w:sz w:val="22"/>
          <w:szCs w:val="22"/>
          <w:rPrChange w:id="929" w:author="Трофимов Алексей Витальевич" w:date="2018-12-10T12:37:00Z">
            <w:rPr/>
          </w:rPrChange>
        </w:rPr>
      </w:pPr>
      <w:proofErr w:type="spellStart"/>
      <w:ins w:id="930" w:author="Трофимов Алексей Витальевич" w:date="2018-12-10T12:38:00Z"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jupyterhub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_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config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>.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py</w:t>
        </w:r>
        <w:proofErr w:type="spellEnd"/>
        <w:r w:rsidRPr="000B1AAF">
          <w:rPr>
            <w:rFonts w:asciiTheme="minorHAnsi" w:hAnsiTheme="minorHAnsi"/>
            <w:bCs/>
            <w:kern w:val="28"/>
            <w:sz w:val="22"/>
            <w:szCs w:val="22"/>
          </w:rPr>
          <w:t xml:space="preserve"> –</w:t>
        </w:r>
        <w:proofErr w:type="spellStart"/>
        <w:r>
          <w:rPr>
            <w:rFonts w:asciiTheme="minorHAnsi" w:hAnsiTheme="minorHAnsi"/>
            <w:bCs/>
            <w:kern w:val="28"/>
            <w:sz w:val="22"/>
            <w:szCs w:val="22"/>
          </w:rPr>
          <w:t>конфиг</w:t>
        </w:r>
        <w:proofErr w:type="spellEnd"/>
        <w:r>
          <w:rPr>
            <w:rFonts w:asciiTheme="minorHAnsi" w:hAnsiTheme="minorHAnsi"/>
            <w:bCs/>
            <w:kern w:val="28"/>
            <w:sz w:val="22"/>
            <w:szCs w:val="22"/>
          </w:rPr>
          <w:t xml:space="preserve"> со средой </w:t>
        </w:r>
      </w:ins>
      <w:ins w:id="931" w:author="Трофимов Алексей Витальевич" w:date="2018-12-10T12:43:00Z">
        <w:r w:rsidR="00F9733F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t>sup</w:t>
        </w:r>
      </w:ins>
      <w:ins w:id="932" w:author="Трофимов Алексей Витальевич" w:date="2018-12-10T12:38:00Z">
        <w:r w:rsidRPr="00B67D24">
          <w:rPr>
            <w:rFonts w:asciiTheme="minorHAnsi" w:hAnsi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/>
            <w:bCs/>
            <w:kern w:val="28"/>
            <w:sz w:val="22"/>
            <w:szCs w:val="22"/>
          </w:rPr>
          <w:t>для отдела аналитики и моделирования МСКБ</w:t>
        </w:r>
      </w:ins>
    </w:p>
    <w:p w:rsidR="000B1AAF" w:rsidRDefault="000B1AAF" w:rsidP="000B1AAF">
      <w:pPr>
        <w:rPr>
          <w:rFonts w:asciiTheme="minorHAnsi" w:hAnsiTheme="minorHAnsi"/>
          <w:bCs/>
          <w:kern w:val="28"/>
          <w:sz w:val="22"/>
          <w:szCs w:val="22"/>
        </w:rPr>
      </w:pPr>
    </w:p>
    <w:p w:rsidR="000B1AAF" w:rsidRPr="000B1AAF" w:rsidRDefault="000B1AAF" w:rsidP="000B1AAF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Тогда для запуска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0B1AAF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для каждого из </w:t>
      </w:r>
      <w:del w:id="933" w:author="Трофимов Алексей Витальевич" w:date="2018-12-10T15:21:00Z">
        <w:r w:rsidDel="002F3E1A">
          <w:rPr>
            <w:rFonts w:asciiTheme="minorHAnsi" w:hAnsiTheme="minorHAnsi"/>
            <w:bCs/>
            <w:kern w:val="28"/>
            <w:sz w:val="22"/>
            <w:szCs w:val="22"/>
          </w:rPr>
          <w:delText xml:space="preserve">отделов </w:delText>
        </w:r>
      </w:del>
      <w:proofErr w:type="spellStart"/>
      <w:ins w:id="934" w:author="Трофимов Алексей Витальевич" w:date="2018-12-10T15:21:00Z">
        <w:r w:rsidR="002F3E1A">
          <w:rPr>
            <w:rFonts w:asciiTheme="minorHAnsi" w:hAnsiTheme="minorHAnsi"/>
            <w:bCs/>
            <w:kern w:val="28"/>
            <w:sz w:val="22"/>
            <w:szCs w:val="22"/>
          </w:rPr>
          <w:t>инстансов</w:t>
        </w:r>
        <w:proofErr w:type="spellEnd"/>
        <w:r w:rsidR="002F3E1A">
          <w:rPr>
            <w:rFonts w:asciiTheme="minorHAnsi" w:hAnsiTheme="minorHAnsi"/>
            <w:bCs/>
            <w:kern w:val="28"/>
            <w:sz w:val="22"/>
            <w:szCs w:val="22"/>
          </w:rPr>
          <w:t xml:space="preserve"> </w:t>
        </w:r>
      </w:ins>
      <w:r>
        <w:rPr>
          <w:rFonts w:asciiTheme="minorHAnsi" w:hAnsiTheme="minorHAnsi"/>
          <w:bCs/>
          <w:kern w:val="28"/>
          <w:sz w:val="22"/>
          <w:szCs w:val="22"/>
        </w:rPr>
        <w:t xml:space="preserve">нужно будет выполнить команду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 xml:space="preserve"> из соответствующего каталога. Подробней о запуске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proofErr w:type="spellEnd"/>
      <w:r w:rsidRPr="002F3E1A">
        <w:rPr>
          <w:rFonts w:asciiTheme="minorHAnsi" w:hAnsiTheme="minorHAnsi"/>
          <w:bCs/>
          <w:kern w:val="28"/>
          <w:sz w:val="22"/>
          <w:szCs w:val="22"/>
          <w:rPrChange w:id="935" w:author="Трофимов Алексей Витальевич" w:date="2018-12-10T15:21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см. </w:t>
      </w:r>
      <w:r w:rsidR="00B95D38">
        <w:rPr>
          <w:rFonts w:asciiTheme="minorHAnsi" w:hAnsiTheme="minorHAnsi"/>
          <w:bCs/>
          <w:kern w:val="28"/>
          <w:sz w:val="22"/>
          <w:szCs w:val="22"/>
        </w:rPr>
        <w:t>параграф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 7.</w:t>
      </w:r>
    </w:p>
    <w:p w:rsidR="000B1AAF" w:rsidRPr="00F9733F" w:rsidRDefault="000B1AAF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</w:p>
    <w:p w:rsidR="000B1AAF" w:rsidRPr="00AF530E" w:rsidRDefault="000B1AAF" w:rsidP="00AF530E">
      <w:pPr>
        <w:ind w:left="397"/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Используемый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</w:rPr>
        <w:t>конфиг</w:t>
      </w:r>
      <w:proofErr w:type="spellEnd"/>
      <w:r>
        <w:rPr>
          <w:rFonts w:asciiTheme="minorHAnsi" w:hAnsiTheme="minorHAnsi"/>
          <w:bCs/>
          <w:kern w:val="28"/>
          <w:sz w:val="22"/>
          <w:szCs w:val="22"/>
        </w:rPr>
        <w:t>:</w:t>
      </w:r>
    </w:p>
    <w:p w:rsidR="00AF530E" w:rsidRPr="00AF530E" w:rsidRDefault="005A6370" w:rsidP="005A6370">
      <w:pPr>
        <w:ind w:left="397"/>
        <w:jc w:val="center"/>
        <w:rPr>
          <w:rFonts w:asciiTheme="minorHAnsi" w:hAnsiTheme="minorHAnsi"/>
          <w:bCs/>
          <w:kern w:val="28"/>
          <w:sz w:val="22"/>
          <w:szCs w:val="22"/>
        </w:rPr>
      </w:pPr>
      <w:del w:id="936" w:author="Трофимов Алексей Витальевич" w:date="2018-12-10T15:23:00Z">
        <w:r w:rsidDel="002F3E1A">
          <w:rPr>
            <w:rFonts w:asciiTheme="minorHAnsi" w:hAnsiTheme="minorHAnsi"/>
            <w:bCs/>
            <w:kern w:val="28"/>
            <w:sz w:val="22"/>
            <w:szCs w:val="22"/>
          </w:rPr>
          <w:object w:dxaOrig="2131" w:dyaOrig="8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6.5pt;height:40.5pt" o:ole="">
              <v:imagedata r:id="rId13" o:title=""/>
            </v:shape>
            <o:OLEObject Type="Embed" ProgID="Package" ShapeID="_x0000_i1025" DrawAspect="Content" ObjectID="_1605962667" r:id="rId14"/>
          </w:object>
        </w:r>
      </w:del>
      <w:ins w:id="937" w:author="Трофимов Алексей Витальевич" w:date="2018-12-10T15:23:00Z">
        <w:r w:rsidR="002F3E1A">
          <w:rPr>
            <w:rFonts w:asciiTheme="minorHAnsi" w:hAnsiTheme="minorHAnsi"/>
            <w:bCs/>
            <w:kern w:val="28"/>
            <w:sz w:val="22"/>
            <w:szCs w:val="22"/>
          </w:rPr>
          <w:object w:dxaOrig="1534" w:dyaOrig="994">
            <v:shape id="_x0000_i1032" type="#_x0000_t75" style="width:76.5pt;height:49.5pt" o:ole="">
              <v:imagedata r:id="rId15" o:title=""/>
            </v:shape>
            <o:OLEObject Type="Embed" ProgID="Package" ShapeID="_x0000_i1032" DrawAspect="Icon" ObjectID="_1605962668" r:id="rId16"/>
          </w:object>
        </w:r>
      </w:ins>
    </w:p>
    <w:p w:rsidR="00AF530E" w:rsidRDefault="00AF530E" w:rsidP="000B1AAF">
      <w:pPr>
        <w:ind w:left="397"/>
        <w:jc w:val="center"/>
      </w:pPr>
    </w:p>
    <w:p w:rsidR="000B1AAF" w:rsidRDefault="000B1AAF" w:rsidP="000B1AAF">
      <w:pPr>
        <w:ind w:left="397"/>
        <w:jc w:val="center"/>
      </w:pPr>
    </w:p>
    <w:p w:rsidR="000B1AAF" w:rsidRDefault="000B1AAF" w:rsidP="000B1AAF">
      <w:pPr>
        <w:ind w:left="39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Описание</w:t>
      </w:r>
      <w:r w:rsidR="003C15B2">
        <w:rPr>
          <w:rFonts w:asciiTheme="minorHAnsi" w:hAnsiTheme="minorHAnsi"/>
          <w:sz w:val="22"/>
          <w:szCs w:val="22"/>
        </w:rPr>
        <w:t xml:space="preserve"> базовых</w:t>
      </w:r>
      <w:r>
        <w:rPr>
          <w:rFonts w:asciiTheme="minorHAnsi" w:hAnsiTheme="minorHAnsi"/>
          <w:sz w:val="22"/>
          <w:szCs w:val="22"/>
        </w:rPr>
        <w:t xml:space="preserve"> настроек конфига</w:t>
      </w:r>
      <w:r w:rsidR="005A6370">
        <w:rPr>
          <w:rFonts w:asciiTheme="minorHAnsi" w:hAnsiTheme="minorHAnsi"/>
          <w:sz w:val="22"/>
          <w:szCs w:val="22"/>
        </w:rPr>
        <w:t>:</w:t>
      </w:r>
    </w:p>
    <w:p w:rsidR="005A6370" w:rsidRDefault="005A6370" w:rsidP="000B1AAF">
      <w:pPr>
        <w:ind w:left="397"/>
        <w:rPr>
          <w:rFonts w:asciiTheme="minorHAnsi" w:hAnsiTheme="minorHAnsi"/>
          <w:sz w:val="22"/>
          <w:szCs w:val="22"/>
        </w:rPr>
      </w:pPr>
    </w:p>
    <w:tbl>
      <w:tblPr>
        <w:tblStyle w:val="afb"/>
        <w:tblW w:w="0" w:type="auto"/>
        <w:tblInd w:w="397" w:type="dxa"/>
        <w:tblLook w:val="04A0" w:firstRow="1" w:lastRow="0" w:firstColumn="1" w:lastColumn="0" w:noHBand="0" w:noVBand="1"/>
      </w:tblPr>
      <w:tblGrid>
        <w:gridCol w:w="3191"/>
        <w:gridCol w:w="2339"/>
        <w:gridCol w:w="3978"/>
      </w:tblGrid>
      <w:tr w:rsidR="000B1AAF" w:rsidTr="004349DB">
        <w:tc>
          <w:tcPr>
            <w:tcW w:w="3191" w:type="dxa"/>
          </w:tcPr>
          <w:p w:rsid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Название параметра</w:t>
            </w:r>
          </w:p>
        </w:tc>
        <w:tc>
          <w:tcPr>
            <w:tcW w:w="2339" w:type="dxa"/>
          </w:tcPr>
          <w:p w:rsid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Значение</w:t>
            </w:r>
          </w:p>
        </w:tc>
        <w:tc>
          <w:tcPr>
            <w:tcW w:w="3978" w:type="dxa"/>
          </w:tcPr>
          <w:p w:rsid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Комментарий</w:t>
            </w:r>
          </w:p>
        </w:tc>
      </w:tr>
      <w:tr w:rsidR="000B1AAF" w:rsidTr="004349DB">
        <w:tc>
          <w:tcPr>
            <w:tcW w:w="3191" w:type="dxa"/>
          </w:tcPr>
          <w:p w:rsid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 w:rsidRPr="000B1AAF">
              <w:rPr>
                <w:rFonts w:asciiTheme="minorHAnsi" w:hAnsiTheme="minorHAnsi"/>
                <w:sz w:val="22"/>
                <w:szCs w:val="22"/>
              </w:rPr>
              <w:t>c.JupyterHub.port</w:t>
            </w:r>
          </w:p>
        </w:tc>
        <w:tc>
          <w:tcPr>
            <w:tcW w:w="2339" w:type="dxa"/>
          </w:tcPr>
          <w:p w:rsid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9876</w:t>
            </w:r>
          </w:p>
        </w:tc>
        <w:tc>
          <w:tcPr>
            <w:tcW w:w="3978" w:type="dxa"/>
          </w:tcPr>
          <w:p w:rsidR="000B1AAF" w:rsidRPr="000B1AAF" w:rsidRDefault="000B1AAF" w:rsidP="000B1AAF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Порт, на котором доступен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jupyterhub</w:t>
            </w:r>
            <w:r w:rsidRPr="000B1AA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для пользователей. Нужно менять при добавлении нового инстанса</w:t>
            </w:r>
            <w:r w:rsidR="005A6370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0B1AAF" w:rsidTr="004349DB">
        <w:tc>
          <w:tcPr>
            <w:tcW w:w="3191" w:type="dxa"/>
          </w:tcPr>
          <w:p w:rsidR="000B1AAF" w:rsidRDefault="005A6370" w:rsidP="000B1AAF">
            <w:pPr>
              <w:rPr>
                <w:rFonts w:asciiTheme="minorHAnsi" w:hAnsiTheme="minorHAnsi"/>
                <w:sz w:val="22"/>
                <w:szCs w:val="22"/>
              </w:rPr>
            </w:pPr>
            <w:r w:rsidRPr="005A6370">
              <w:rPr>
                <w:rFonts w:asciiTheme="minorHAnsi" w:hAnsiTheme="minorHAnsi"/>
                <w:sz w:val="22"/>
                <w:szCs w:val="22"/>
              </w:rPr>
              <w:t>c.ConfigurableHTTPProxy.api_url</w:t>
            </w:r>
          </w:p>
        </w:tc>
        <w:tc>
          <w:tcPr>
            <w:tcW w:w="2339" w:type="dxa"/>
          </w:tcPr>
          <w:p w:rsidR="000B1AAF" w:rsidRDefault="005A6370" w:rsidP="000B1AAF">
            <w:pPr>
              <w:rPr>
                <w:rFonts w:asciiTheme="minorHAnsi" w:hAnsiTheme="minorHAnsi"/>
                <w:sz w:val="22"/>
                <w:szCs w:val="22"/>
              </w:rPr>
            </w:pPr>
            <w:r w:rsidRPr="005A6370">
              <w:rPr>
                <w:rFonts w:asciiTheme="minorHAnsi" w:hAnsiTheme="minorHAnsi"/>
                <w:sz w:val="22"/>
                <w:szCs w:val="22"/>
              </w:rPr>
              <w:t>'http://bipython2:9001'</w:t>
            </w:r>
          </w:p>
        </w:tc>
        <w:tc>
          <w:tcPr>
            <w:tcW w:w="3978" w:type="dxa"/>
          </w:tcPr>
          <w:p w:rsidR="000B1AAF" w:rsidRPr="005A6370" w:rsidRDefault="005A6370" w:rsidP="004349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URL</w:t>
            </w:r>
            <w:r>
              <w:rPr>
                <w:rFonts w:asciiTheme="minorHAnsi" w:hAnsiTheme="minorHAnsi"/>
                <w:sz w:val="22"/>
                <w:szCs w:val="22"/>
              </w:rPr>
              <w:t>, по которому хаб будет взаимодействовать с прокси. Нужно менять при добавлении нового инстанса.</w:t>
            </w:r>
          </w:p>
        </w:tc>
      </w:tr>
      <w:tr w:rsidR="004349DB" w:rsidTr="004349DB">
        <w:tc>
          <w:tcPr>
            <w:tcW w:w="3191" w:type="dxa"/>
          </w:tcPr>
          <w:p w:rsidR="004349DB" w:rsidRDefault="004349DB" w:rsidP="004349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c.JupyterHub.hub_port </w:t>
            </w:r>
            <w:r w:rsidRPr="004349DB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339" w:type="dxa"/>
          </w:tcPr>
          <w:p w:rsidR="004349DB" w:rsidRPr="004349DB" w:rsidRDefault="004349DB" w:rsidP="004349D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4349DB">
              <w:rPr>
                <w:rFonts w:asciiTheme="minorHAnsi" w:hAnsiTheme="minorHAnsi"/>
                <w:sz w:val="22"/>
                <w:szCs w:val="22"/>
              </w:rPr>
              <w:t>9080</w:t>
            </w:r>
          </w:p>
        </w:tc>
        <w:tc>
          <w:tcPr>
            <w:tcW w:w="3978" w:type="dxa"/>
          </w:tcPr>
          <w:p w:rsidR="004349DB" w:rsidRPr="004349DB" w:rsidRDefault="004349DB" w:rsidP="004349D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Порт, на котором хаб будет слушать внешние сервисы. </w:t>
            </w:r>
            <w:r w:rsidR="003C15B2">
              <w:rPr>
                <w:rFonts w:asciiTheme="minorHAnsi" w:hAnsiTheme="minorHAnsi"/>
                <w:sz w:val="22"/>
                <w:szCs w:val="22"/>
              </w:rPr>
              <w:t>Нужно менять при добавлении нового инстанса.</w:t>
            </w:r>
          </w:p>
        </w:tc>
      </w:tr>
      <w:tr w:rsidR="003C15B2" w:rsidTr="004349DB">
        <w:tc>
          <w:tcPr>
            <w:tcW w:w="3191" w:type="dxa"/>
          </w:tcPr>
          <w:p w:rsid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5A6370">
              <w:rPr>
                <w:rFonts w:asciiTheme="minorHAnsi" w:hAnsiTheme="minorHAnsi"/>
                <w:sz w:val="22"/>
                <w:szCs w:val="22"/>
              </w:rPr>
              <w:lastRenderedPageBreak/>
              <w:t>c.JupyterHub.debug_proxy</w:t>
            </w:r>
          </w:p>
        </w:tc>
        <w:tc>
          <w:tcPr>
            <w:tcW w:w="2339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true</w:t>
            </w:r>
          </w:p>
        </w:tc>
        <w:tc>
          <w:tcPr>
            <w:tcW w:w="3978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Вывод сообщений отладки прокси в лог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JupyterHub</w:t>
            </w:r>
            <w:r w:rsidRPr="004349D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</w:tbl>
    <w:p w:rsidR="000B1AAF" w:rsidRDefault="000B1AAF" w:rsidP="000B1AAF">
      <w:pPr>
        <w:ind w:left="397"/>
        <w:rPr>
          <w:rFonts w:asciiTheme="minorHAnsi" w:hAnsiTheme="minorHAnsi"/>
          <w:sz w:val="22"/>
          <w:szCs w:val="22"/>
        </w:rPr>
      </w:pPr>
    </w:p>
    <w:p w:rsidR="003C15B2" w:rsidRPr="003C15B2" w:rsidRDefault="003C15B2" w:rsidP="000B1AAF">
      <w:pPr>
        <w:ind w:left="39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Предполагается, что администратору </w:t>
      </w:r>
      <w:r>
        <w:rPr>
          <w:rFonts w:asciiTheme="minorHAnsi" w:hAnsiTheme="minorHAnsi"/>
          <w:sz w:val="22"/>
          <w:szCs w:val="22"/>
          <w:lang w:val="en-US"/>
        </w:rPr>
        <w:t>JupyterHub</w:t>
      </w:r>
      <w:r w:rsidRPr="003C15B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придется изменять только 4 настройки выше. Для полноты ниже приводится описание остальных настроек.</w:t>
      </w:r>
    </w:p>
    <w:p w:rsidR="003C15B2" w:rsidRDefault="003C15B2" w:rsidP="000B1AAF">
      <w:pPr>
        <w:ind w:left="397"/>
        <w:rPr>
          <w:rFonts w:asciiTheme="minorHAnsi" w:hAnsiTheme="minorHAnsi"/>
          <w:sz w:val="22"/>
          <w:szCs w:val="22"/>
        </w:rPr>
      </w:pPr>
    </w:p>
    <w:p w:rsidR="003C15B2" w:rsidRPr="003C15B2" w:rsidRDefault="003C15B2" w:rsidP="000B1AAF">
      <w:pPr>
        <w:ind w:left="39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Описание дополнительных настроек, которые нужно сделать для работы ноутбуков в контейнерах</w:t>
      </w:r>
      <w:r w:rsidRPr="003C15B2">
        <w:rPr>
          <w:rFonts w:asciiTheme="minorHAnsi" w:hAnsiTheme="minorHAnsi"/>
          <w:sz w:val="22"/>
          <w:szCs w:val="22"/>
        </w:rPr>
        <w:t>:</w:t>
      </w:r>
    </w:p>
    <w:p w:rsidR="003C15B2" w:rsidRPr="003C15B2" w:rsidRDefault="003C15B2" w:rsidP="000B1AAF">
      <w:pPr>
        <w:ind w:left="397"/>
        <w:rPr>
          <w:rFonts w:asciiTheme="minorHAnsi" w:hAnsiTheme="minorHAnsi"/>
          <w:sz w:val="22"/>
          <w:szCs w:val="22"/>
        </w:rPr>
      </w:pPr>
    </w:p>
    <w:tbl>
      <w:tblPr>
        <w:tblStyle w:val="afb"/>
        <w:tblW w:w="0" w:type="auto"/>
        <w:tblInd w:w="397" w:type="dxa"/>
        <w:tblLook w:val="04A0" w:firstRow="1" w:lastRow="0" w:firstColumn="1" w:lastColumn="0" w:noHBand="0" w:noVBand="1"/>
      </w:tblPr>
      <w:tblGrid>
        <w:gridCol w:w="3870"/>
        <w:gridCol w:w="2863"/>
        <w:gridCol w:w="2775"/>
      </w:tblGrid>
      <w:tr w:rsidR="003C15B2" w:rsidTr="00C53A9B">
        <w:tc>
          <w:tcPr>
            <w:tcW w:w="3870" w:type="dxa"/>
          </w:tcPr>
          <w:p w:rsidR="003C15B2" w:rsidRDefault="004C0F7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import dockerspawner, os</w:t>
            </w:r>
          </w:p>
        </w:tc>
        <w:tc>
          <w:tcPr>
            <w:tcW w:w="2863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775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Импорт пакетов, нужных для настройки докера.</w:t>
            </w:r>
          </w:p>
        </w:tc>
      </w:tr>
      <w:tr w:rsidR="00F9733F" w:rsidTr="00C53A9B">
        <w:trPr>
          <w:ins w:id="938" w:author="Трофимов Алексей Витальевич" w:date="2018-12-10T12:46:00Z"/>
        </w:trPr>
        <w:tc>
          <w:tcPr>
            <w:tcW w:w="3870" w:type="dxa"/>
          </w:tcPr>
          <w:p w:rsidR="00F9733F" w:rsidRPr="00F9733F" w:rsidRDefault="00F9733F" w:rsidP="003C15B2">
            <w:pPr>
              <w:rPr>
                <w:ins w:id="939" w:author="Трофимов Алексей Витальевич" w:date="2018-12-10T12:46:00Z"/>
                <w:rFonts w:asciiTheme="minorHAnsi" w:hAnsiTheme="minorHAnsi" w:cstheme="minorHAnsi"/>
                <w:sz w:val="22"/>
                <w:szCs w:val="22"/>
              </w:rPr>
            </w:pPr>
            <w:ins w:id="940" w:author="Трофимов Алексей Витальевич" w:date="2018-12-10T12:46:00Z">
              <w:r w:rsidRPr="00F97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41" w:author="Трофимов Алексей Витальевич" w:date="2018-12-10T12:46:00Z">
                    <w:rPr>
                      <w:rFonts w:ascii="Consolas" w:hAnsi="Consolas" w:cs="Consolas"/>
                      <w:sz w:val="22"/>
                      <w:szCs w:val="22"/>
                      <w:lang w:eastAsia="en-US"/>
                    </w:rPr>
                  </w:rPrChange>
                </w:rPr>
                <w:t>c.DockerSpawner.container_prefix</w:t>
              </w:r>
            </w:ins>
          </w:p>
        </w:tc>
        <w:tc>
          <w:tcPr>
            <w:tcW w:w="2863" w:type="dxa"/>
          </w:tcPr>
          <w:p w:rsidR="00F9733F" w:rsidRPr="00F9733F" w:rsidRDefault="00F9733F" w:rsidP="003C15B2">
            <w:pPr>
              <w:rPr>
                <w:ins w:id="942" w:author="Трофимов Алексей Витальевич" w:date="2018-12-10T12:46:00Z"/>
                <w:rFonts w:asciiTheme="minorHAnsi" w:hAnsiTheme="minorHAnsi" w:cstheme="minorHAnsi"/>
                <w:sz w:val="22"/>
                <w:szCs w:val="22"/>
                <w:lang w:val="en-US"/>
              </w:rPr>
            </w:pPr>
            <w:ins w:id="943" w:author="Трофимов Алексей Витальевич" w:date="2018-12-10T12:47:00Z">
              <w:r w:rsidRPr="00F97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44" w:author="Трофимов Алексей Витальевич" w:date="2018-12-10T12:47:00Z">
                    <w:rPr>
                      <w:rFonts w:ascii="Consolas" w:hAnsi="Consolas" w:cs="Consolas"/>
                      <w:sz w:val="22"/>
                      <w:szCs w:val="22"/>
                      <w:lang w:eastAsia="en-US"/>
                    </w:rPr>
                  </w:rPrChange>
                </w:rPr>
                <w:t>('jupyter-aim')</w:t>
              </w:r>
            </w:ins>
          </w:p>
        </w:tc>
        <w:tc>
          <w:tcPr>
            <w:tcW w:w="2775" w:type="dxa"/>
          </w:tcPr>
          <w:p w:rsidR="00F9733F" w:rsidRPr="00F9733F" w:rsidRDefault="00F9733F" w:rsidP="003C15B2">
            <w:pPr>
              <w:rPr>
                <w:ins w:id="945" w:author="Трофимов Алексей Витальевич" w:date="2018-12-10T12:46:00Z"/>
                <w:rFonts w:asciiTheme="minorHAnsi" w:hAnsiTheme="minorHAnsi"/>
                <w:sz w:val="22"/>
                <w:szCs w:val="22"/>
              </w:rPr>
            </w:pPr>
            <w:ins w:id="946" w:author="Трофимов Алексей Витальевич" w:date="2018-12-10T12:47:00Z">
              <w:r>
                <w:rPr>
                  <w:rFonts w:asciiTheme="minorHAnsi" w:hAnsiTheme="minorHAnsi"/>
                  <w:sz w:val="22"/>
                  <w:szCs w:val="22"/>
                </w:rPr>
                <w:t>Изменение стандартного префикса в именовании контейнера (добавление наименования среды)</w:t>
              </w:r>
            </w:ins>
            <w:ins w:id="947" w:author="Трофимов Алексей Витальевич" w:date="2018-12-10T12:54:00Z">
              <w:r w:rsidR="00B8055E">
                <w:rPr>
                  <w:rFonts w:asciiTheme="minorHAnsi" w:hAnsiTheme="minorHAnsi"/>
                  <w:sz w:val="22"/>
                  <w:szCs w:val="22"/>
                </w:rPr>
                <w:t>.</w:t>
              </w:r>
            </w:ins>
          </w:p>
        </w:tc>
      </w:tr>
      <w:tr w:rsidR="003C15B2" w:rsidTr="00C53A9B">
        <w:tc>
          <w:tcPr>
            <w:tcW w:w="3870" w:type="dxa"/>
          </w:tcPr>
          <w:p w:rsid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4349DB">
              <w:rPr>
                <w:rFonts w:asciiTheme="minorHAnsi" w:hAnsiTheme="minorHAnsi"/>
                <w:sz w:val="22"/>
                <w:szCs w:val="22"/>
              </w:rPr>
              <w:t>c.JupyterHub.hub_ip</w:t>
            </w:r>
          </w:p>
        </w:tc>
        <w:tc>
          <w:tcPr>
            <w:tcW w:w="2863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‘0.0.0.0’</w:t>
            </w:r>
          </w:p>
        </w:tc>
        <w:tc>
          <w:tcPr>
            <w:tcW w:w="2775" w:type="dxa"/>
          </w:tcPr>
          <w:p w:rsidR="003C15B2" w:rsidRPr="004349DB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IP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на котором хаб будет слушать другие компоненты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JupyterHub</w:t>
            </w:r>
            <w:r w:rsidRPr="004349DB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Выставляется в значение </w:t>
            </w:r>
            <w:r w:rsidRPr="004349DB">
              <w:rPr>
                <w:rFonts w:asciiTheme="minorHAnsi" w:hAnsiTheme="minorHAnsi"/>
                <w:sz w:val="22"/>
                <w:szCs w:val="22"/>
              </w:rPr>
              <w:t>‘0.0.0.0’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(слушать на всех интерфейсах).</w:t>
            </w:r>
          </w:p>
        </w:tc>
      </w:tr>
      <w:tr w:rsidR="003C15B2" w:rsidTr="00C53A9B">
        <w:tc>
          <w:tcPr>
            <w:tcW w:w="3870" w:type="dxa"/>
          </w:tcPr>
          <w:p w:rsid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3C15B2">
              <w:rPr>
                <w:rFonts w:asciiTheme="minorHAnsi" w:hAnsiTheme="minorHAnsi"/>
                <w:sz w:val="22"/>
                <w:szCs w:val="22"/>
              </w:rPr>
              <w:t>c.JupyterHub.spawner_class</w:t>
            </w:r>
          </w:p>
        </w:tc>
        <w:tc>
          <w:tcPr>
            <w:tcW w:w="2863" w:type="dxa"/>
          </w:tcPr>
          <w:p w:rsidR="003C15B2" w:rsidRP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3C15B2">
              <w:rPr>
                <w:rFonts w:asciiTheme="minorHAnsi" w:hAnsiTheme="minorHAnsi"/>
                <w:sz w:val="22"/>
                <w:szCs w:val="22"/>
              </w:rPr>
              <w:t>'dockerspawner.DockerSpawner'</w:t>
            </w:r>
          </w:p>
        </w:tc>
        <w:tc>
          <w:tcPr>
            <w:tcW w:w="2775" w:type="dxa"/>
          </w:tcPr>
          <w:p w:rsidR="003C15B2" w:rsidRP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Класс</w:t>
            </w:r>
            <w:r w:rsidRPr="003C15B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Python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который выполняет запуск ноутбуков. Класс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dockerspawner</w:t>
            </w:r>
            <w:r w:rsidRPr="003C15B2">
              <w:rPr>
                <w:rFonts w:asciiTheme="minorHAnsi" w:hAnsiTheme="minorHAnsi"/>
                <w:sz w:val="22"/>
                <w:szCs w:val="22"/>
              </w:rPr>
              <w:t>.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DockerSpawner</w:t>
            </w:r>
            <w:r w:rsidRPr="003C15B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выполняет запуск ноутбуков в контейнерах.</w:t>
            </w:r>
          </w:p>
        </w:tc>
      </w:tr>
      <w:tr w:rsidR="003C15B2" w:rsidTr="00C53A9B">
        <w:tc>
          <w:tcPr>
            <w:tcW w:w="3870" w:type="dxa"/>
          </w:tcPr>
          <w:p w:rsid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3C15B2">
              <w:rPr>
                <w:rFonts w:asciiTheme="minorHAnsi" w:hAnsiTheme="minorHAnsi"/>
                <w:sz w:val="22"/>
                <w:szCs w:val="22"/>
              </w:rPr>
              <w:t>c.DockerSpawner.image</w:t>
            </w:r>
          </w:p>
        </w:tc>
        <w:tc>
          <w:tcPr>
            <w:tcW w:w="2863" w:type="dxa"/>
          </w:tcPr>
          <w:p w:rsid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3C15B2">
              <w:rPr>
                <w:rFonts w:asciiTheme="minorHAnsi" w:hAnsiTheme="minorHAnsi"/>
                <w:sz w:val="22"/>
                <w:szCs w:val="22"/>
              </w:rPr>
              <w:t>'datamonetization:base-notebook'</w:t>
            </w:r>
          </w:p>
        </w:tc>
        <w:tc>
          <w:tcPr>
            <w:tcW w:w="2775" w:type="dxa"/>
          </w:tcPr>
          <w:p w:rsidR="003C15B2" w:rsidRPr="003C15B2" w:rsidRDefault="003C15B2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Докер образ, в котором запускаются ноутбуки. Может меняться администратором по требованию пользователей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JupyterHub</w:t>
            </w:r>
            <w:r w:rsidRPr="003C15B2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C15B2" w:rsidRPr="004C0F7B" w:rsidTr="00C53A9B">
        <w:tc>
          <w:tcPr>
            <w:tcW w:w="3870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4C0F7B">
              <w:rPr>
                <w:rFonts w:asciiTheme="minorHAnsi" w:hAnsiTheme="minorHAnsi"/>
                <w:sz w:val="22"/>
                <w:szCs w:val="22"/>
                <w:lang w:val="en-US"/>
              </w:rPr>
              <w:t>c.DockerSpawner.hub_ip_connect</w:t>
            </w:r>
          </w:p>
        </w:tc>
        <w:tc>
          <w:tcPr>
            <w:tcW w:w="2863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4C0F7B">
              <w:rPr>
                <w:rFonts w:asciiTheme="minorHAnsi" w:hAnsiTheme="minorHAnsi"/>
                <w:sz w:val="22"/>
                <w:szCs w:val="22"/>
                <w:lang w:val="en-US"/>
              </w:rPr>
              <w:t>'172.17.0.1'</w:t>
            </w:r>
          </w:p>
        </w:tc>
        <w:tc>
          <w:tcPr>
            <w:tcW w:w="2775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IP</w:t>
            </w:r>
            <w:r>
              <w:rPr>
                <w:rFonts w:asciiTheme="minorHAnsi" w:hAnsiTheme="minorHAnsi"/>
                <w:sz w:val="22"/>
                <w:szCs w:val="22"/>
              </w:rPr>
              <w:t>, по которому котейнеризированные ноутбуки будут искать хаб.</w:t>
            </w:r>
          </w:p>
        </w:tc>
      </w:tr>
      <w:tr w:rsidR="003C15B2" w:rsidRPr="004C0F7B" w:rsidTr="00C53A9B">
        <w:tc>
          <w:tcPr>
            <w:tcW w:w="3870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4C0F7B">
              <w:rPr>
                <w:rFonts w:asciiTheme="minorHAnsi" w:hAnsiTheme="minorHAnsi"/>
                <w:sz w:val="22"/>
                <w:szCs w:val="22"/>
                <w:lang w:val="en-US"/>
              </w:rPr>
              <w:t>c.DockerSpawner.use_internal_ip</w:t>
            </w:r>
          </w:p>
        </w:tc>
        <w:tc>
          <w:tcPr>
            <w:tcW w:w="2863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‘false’</w:t>
            </w:r>
          </w:p>
        </w:tc>
        <w:tc>
          <w:tcPr>
            <w:tcW w:w="2775" w:type="dxa"/>
          </w:tcPr>
          <w:p w:rsidR="003C15B2" w:rsidRPr="004C0F7B" w:rsidRDefault="003C15B2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3C15B2" w:rsidRPr="00C53A9B" w:rsidTr="00C53A9B">
        <w:tc>
          <w:tcPr>
            <w:tcW w:w="3870" w:type="dxa"/>
          </w:tcPr>
          <w:p w:rsidR="003C15B2" w:rsidRPr="004C0F7B" w:rsidRDefault="004C0F7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c.DockerSpawner.network_name </w:t>
            </w:r>
          </w:p>
        </w:tc>
        <w:tc>
          <w:tcPr>
            <w:tcW w:w="2863" w:type="dxa"/>
          </w:tcPr>
          <w:p w:rsidR="003C15B2" w:rsidRPr="004C0F7B" w:rsidRDefault="004C0F7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‘host’</w:t>
            </w:r>
          </w:p>
        </w:tc>
        <w:tc>
          <w:tcPr>
            <w:tcW w:w="2775" w:type="dxa"/>
          </w:tcPr>
          <w:p w:rsidR="003C15B2" w:rsidRPr="00C53A9B" w:rsidRDefault="004C0F7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Сеть, в которой </w:t>
            </w:r>
            <w:r w:rsidR="00C53A9B">
              <w:rPr>
                <w:rFonts w:asciiTheme="minorHAnsi" w:hAnsiTheme="minorHAnsi"/>
                <w:sz w:val="22"/>
                <w:szCs w:val="22"/>
              </w:rPr>
              <w:t xml:space="preserve">запускаются докер контейнеры. Значение </w:t>
            </w:r>
            <w:r w:rsidR="00C53A9B" w:rsidRPr="00C53A9B">
              <w:rPr>
                <w:rFonts w:asciiTheme="minorHAnsi" w:hAnsiTheme="minorHAnsi"/>
                <w:sz w:val="22"/>
                <w:szCs w:val="22"/>
              </w:rPr>
              <w:t>‘</w:t>
            </w:r>
            <w:r w:rsidR="00C53A9B">
              <w:rPr>
                <w:rFonts w:asciiTheme="minorHAnsi" w:hAnsiTheme="minorHAnsi"/>
                <w:sz w:val="22"/>
                <w:szCs w:val="22"/>
                <w:lang w:val="en-US"/>
              </w:rPr>
              <w:t>host</w:t>
            </w:r>
            <w:r w:rsidR="00C53A9B" w:rsidRPr="00C53A9B">
              <w:rPr>
                <w:rFonts w:asciiTheme="minorHAnsi" w:hAnsiTheme="minorHAnsi"/>
                <w:sz w:val="22"/>
                <w:szCs w:val="22"/>
              </w:rPr>
              <w:t xml:space="preserve">’ </w:t>
            </w:r>
            <w:r w:rsidR="00C53A9B">
              <w:rPr>
                <w:rFonts w:asciiTheme="minorHAnsi" w:hAnsiTheme="minorHAnsi"/>
                <w:sz w:val="22"/>
                <w:szCs w:val="22"/>
              </w:rPr>
              <w:t>означает запуск без сетевой изоляции.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Default="00C53A9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c.DockerSpawner.extra_host_config</w:t>
            </w:r>
          </w:p>
        </w:tc>
        <w:tc>
          <w:tcPr>
            <w:tcW w:w="2863" w:type="dxa"/>
          </w:tcPr>
          <w:p w:rsidR="00C53A9B" w:rsidRDefault="00C53A9B" w:rsidP="00C53A9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{ 'network_mode':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‘host’</w:t>
            </w: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}</w:t>
            </w: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C53A9B" w:rsidRPr="00C53A9B" w:rsidTr="00C53A9B">
        <w:tc>
          <w:tcPr>
            <w:tcW w:w="3870" w:type="dxa"/>
          </w:tcPr>
          <w:p w:rsidR="00C53A9B" w:rsidRDefault="00C53A9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c.DockerSpawner.notebook_dir</w:t>
            </w:r>
          </w:p>
        </w:tc>
        <w:tc>
          <w:tcPr>
            <w:tcW w:w="2863" w:type="dxa"/>
          </w:tcPr>
          <w:p w:rsid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‘/home/jovyan/work’</w:t>
            </w: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Задание рабочей директории внутри контейнера.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</w:rPr>
            </w:pPr>
            <w:r w:rsidRPr="00C53A9B">
              <w:rPr>
                <w:rFonts w:asciiTheme="minorHAnsi" w:hAnsiTheme="minorHAnsi"/>
                <w:sz w:val="22"/>
                <w:szCs w:val="22"/>
              </w:rPr>
              <w:t>c.DockerSpawner.volumes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  <w:r w:rsidRPr="00C53A9B">
              <w:rPr>
                <w:rFonts w:asciiTheme="minorHAnsi" w:hAnsiTheme="minorHAnsi"/>
                <w:sz w:val="22"/>
                <w:szCs w:val="22"/>
              </w:rPr>
              <w:t xml:space="preserve">{'/app/share/{username}': {'bind': notebook_dir, 'mode': 'rw'}, '/etc/krb5.conf': {'bind': </w:t>
            </w:r>
            <w:r w:rsidRPr="00C53A9B">
              <w:rPr>
                <w:rFonts w:asciiTheme="minorHAnsi" w:hAnsiTheme="minorHAnsi"/>
                <w:sz w:val="22"/>
                <w:szCs w:val="22"/>
              </w:rPr>
              <w:lastRenderedPageBreak/>
              <w:t>'/etc/krb5.conf', 'mode': 'ro'}}</w:t>
            </w:r>
          </w:p>
        </w:tc>
        <w:tc>
          <w:tcPr>
            <w:tcW w:w="2775" w:type="dxa"/>
          </w:tcPr>
          <w:p w:rsidR="00C53A9B" w:rsidRPr="00C53A9B" w:rsidRDefault="00C53A9B" w:rsidP="00C53A9B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lastRenderedPageBreak/>
              <w:t xml:space="preserve">Задание монтирования пользовательской директории из 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app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share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и керберос конфига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lastRenderedPageBreak/>
              <w:t>krb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5.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conf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c.DockerSpawner.extra_host_config.update({ 'volumes_from': 'configContainer' })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2775" w:type="dxa"/>
          </w:tcPr>
          <w:p w:rsidR="00C53A9B" w:rsidRPr="00C53A9B" w:rsidRDefault="00C53A9B" w:rsidP="00B95D3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Монтирование конфига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Hadoop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из контейнера. Подробнее о конфигурационном контейнере см. </w:t>
            </w:r>
            <w:r w:rsidR="00B95D38">
              <w:rPr>
                <w:rFonts w:asciiTheme="minorHAnsi" w:hAnsiTheme="minorHAnsi"/>
                <w:sz w:val="22"/>
                <w:szCs w:val="22"/>
              </w:rPr>
              <w:t>параграф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8.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</w:rPr>
            </w:pPr>
            <w:r w:rsidRPr="00C53A9B">
              <w:rPr>
                <w:rFonts w:asciiTheme="minorHAnsi" w:hAnsiTheme="minorHAnsi"/>
                <w:sz w:val="22"/>
                <w:szCs w:val="22"/>
              </w:rPr>
              <w:t>c.DockerSpawner.remove_containers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Контейнеры запускаются с опцией «удалить после остановки контейнера».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</w:rPr>
            </w:pPr>
            <w:r w:rsidRPr="00C53A9B">
              <w:rPr>
                <w:rFonts w:asciiTheme="minorHAnsi" w:hAnsiTheme="minorHAnsi"/>
                <w:sz w:val="22"/>
                <w:szCs w:val="22"/>
              </w:rPr>
              <w:t>c.DockerSpawner.debug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true</w:t>
            </w: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Расширенное логирование 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dockerspawner.</w:t>
            </w:r>
          </w:p>
        </w:tc>
      </w:tr>
      <w:tr w:rsidR="00F9733F" w:rsidRPr="00C53A9B" w:rsidTr="00C53A9B">
        <w:trPr>
          <w:ins w:id="948" w:author="Трофимов Алексей Витальевич" w:date="2018-12-10T12:52:00Z"/>
        </w:trPr>
        <w:tc>
          <w:tcPr>
            <w:tcW w:w="3870" w:type="dxa"/>
          </w:tcPr>
          <w:p w:rsidR="00F9733F" w:rsidRPr="00F9733F" w:rsidRDefault="00F9733F" w:rsidP="004C0F7B">
            <w:pPr>
              <w:rPr>
                <w:ins w:id="949" w:author="Трофимов Алексей Витальевич" w:date="2018-12-10T12:52:00Z"/>
                <w:rFonts w:asciiTheme="minorHAnsi" w:hAnsiTheme="minorHAnsi" w:cstheme="minorHAnsi"/>
                <w:sz w:val="22"/>
                <w:szCs w:val="22"/>
              </w:rPr>
            </w:pPr>
            <w:ins w:id="950" w:author="Трофимов Алексей Витальевич" w:date="2018-12-10T12:52:00Z">
              <w:r w:rsidRPr="00F97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51" w:author="Трофимов Алексей Витальевич" w:date="2018-12-10T12:52:00Z">
                    <w:rPr>
                      <w:rFonts w:ascii="Consolas" w:hAnsi="Consolas" w:cs="Consolas"/>
                      <w:sz w:val="22"/>
                      <w:szCs w:val="22"/>
                      <w:lang w:eastAsia="en-US"/>
                    </w:rPr>
                  </w:rPrChange>
                </w:rPr>
                <w:t>c.Authenticator.admin_users</w:t>
              </w:r>
            </w:ins>
          </w:p>
        </w:tc>
        <w:tc>
          <w:tcPr>
            <w:tcW w:w="2863" w:type="dxa"/>
          </w:tcPr>
          <w:p w:rsidR="00F9733F" w:rsidRPr="00F9733F" w:rsidRDefault="00F9733F" w:rsidP="003C15B2">
            <w:pPr>
              <w:rPr>
                <w:ins w:id="952" w:author="Трофимов Алексей Витальевич" w:date="2018-12-10T12:52:00Z"/>
                <w:rFonts w:asciiTheme="minorHAnsi" w:hAnsiTheme="minorHAnsi" w:cstheme="minorHAnsi"/>
                <w:sz w:val="22"/>
                <w:szCs w:val="22"/>
                <w:rPrChange w:id="953" w:author="Трофимов Алексей Витальевич" w:date="2018-12-10T12:53:00Z">
                  <w:rPr>
                    <w:ins w:id="954" w:author="Трофимов Алексей Витальевич" w:date="2018-12-10T12:52:00Z"/>
                    <w:rFonts w:asciiTheme="minorHAnsi" w:hAnsiTheme="minorHAnsi"/>
                    <w:sz w:val="22"/>
                    <w:szCs w:val="22"/>
                    <w:lang w:val="en-US"/>
                  </w:rPr>
                </w:rPrChange>
              </w:rPr>
            </w:pPr>
            <w:ins w:id="955" w:author="Трофимов Алексей Витальевич" w:date="2018-12-10T12:52:00Z">
              <w:r w:rsidRPr="00F97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56" w:author="Трофимов Алексей Витальевич" w:date="2018-12-10T12:53:00Z">
                    <w:rPr>
                      <w:rFonts w:ascii="Consolas" w:hAnsi="Consolas" w:cs="Consolas"/>
                      <w:sz w:val="22"/>
                      <w:szCs w:val="22"/>
                      <w:lang w:eastAsia="en-US"/>
                    </w:rPr>
                  </w:rPrChange>
                </w:rPr>
                <w:t>{'u_m0weu', 'u_m0je7', 'u_m064s'}</w:t>
              </w:r>
            </w:ins>
          </w:p>
        </w:tc>
        <w:tc>
          <w:tcPr>
            <w:tcW w:w="2775" w:type="dxa"/>
          </w:tcPr>
          <w:p w:rsidR="00F9733F" w:rsidRPr="00B8055E" w:rsidRDefault="00F9733F" w:rsidP="003C15B2">
            <w:pPr>
              <w:rPr>
                <w:ins w:id="957" w:author="Трофимов Алексей Витальевич" w:date="2018-12-10T12:52:00Z"/>
                <w:rFonts w:asciiTheme="minorHAnsi" w:hAnsiTheme="minorHAnsi"/>
                <w:sz w:val="22"/>
                <w:szCs w:val="22"/>
              </w:rPr>
            </w:pPr>
            <w:ins w:id="958" w:author="Трофимов Алексей Витальевич" w:date="2018-12-10T12:53:00Z">
              <w:r>
                <w:rPr>
                  <w:rFonts w:asciiTheme="minorHAnsi" w:hAnsiTheme="minorHAnsi"/>
                  <w:sz w:val="22"/>
                  <w:szCs w:val="22"/>
                </w:rPr>
                <w:t xml:space="preserve">Список учетных записий </w:t>
              </w:r>
              <w:r w:rsidR="00B8055E">
                <w:rPr>
                  <w:rFonts w:asciiTheme="minorHAnsi" w:hAnsiTheme="minorHAnsi"/>
                  <w:sz w:val="22"/>
                  <w:szCs w:val="22"/>
                </w:rPr>
                <w:t xml:space="preserve">пользователей </w:t>
              </w:r>
              <w:r w:rsidR="00B8055E">
                <w:rPr>
                  <w:rFonts w:asciiTheme="minorHAnsi" w:hAnsiTheme="minorHAnsi"/>
                  <w:sz w:val="22"/>
                  <w:szCs w:val="22"/>
                  <w:lang w:val="en-US"/>
                </w:rPr>
                <w:t>jupyterhub</w:t>
              </w:r>
              <w:r w:rsidR="00B8055E" w:rsidRPr="00B8055E">
                <w:rPr>
                  <w:rFonts w:asciiTheme="minorHAnsi" w:hAnsiTheme="minorHAnsi"/>
                  <w:sz w:val="22"/>
                  <w:szCs w:val="22"/>
                  <w:rPrChange w:id="959" w:author="Трофимов Алексей Витальевич" w:date="2018-12-10T12:53:00Z">
                    <w:rPr>
                      <w:rFonts w:asciiTheme="minorHAnsi" w:hAnsiTheme="minorHAnsi"/>
                      <w:sz w:val="22"/>
                      <w:szCs w:val="22"/>
                      <w:lang w:val="en-US"/>
                    </w:rPr>
                  </w:rPrChange>
                </w:rPr>
                <w:t xml:space="preserve"> </w:t>
              </w:r>
              <w:r w:rsidR="00B8055E">
                <w:rPr>
                  <w:rFonts w:asciiTheme="minorHAnsi" w:hAnsiTheme="minorHAnsi"/>
                  <w:sz w:val="22"/>
                  <w:szCs w:val="22"/>
                </w:rPr>
                <w:t>с правами администратора.</w:t>
              </w:r>
            </w:ins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</w:rPr>
              <w:t>def prespawn_hook(spawner):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…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Код, который создает пользовательскую директорию в 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app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share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</w:rPr>
              <w:t>, если ее там нет.</w:t>
            </w:r>
          </w:p>
        </w:tc>
      </w:tr>
      <w:tr w:rsidR="00C53A9B" w:rsidRPr="00C53A9B" w:rsidTr="00C53A9B">
        <w:tc>
          <w:tcPr>
            <w:tcW w:w="3870" w:type="dxa"/>
          </w:tcPr>
          <w:p w:rsidR="00C53A9B" w:rsidRPr="00C53A9B" w:rsidRDefault="00C53A9B" w:rsidP="004C0F7B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c.DockerSpawner.pre_spawn_hook</w:t>
            </w:r>
          </w:p>
        </w:tc>
        <w:tc>
          <w:tcPr>
            <w:tcW w:w="2863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53A9B">
              <w:rPr>
                <w:rFonts w:asciiTheme="minorHAnsi" w:hAnsiTheme="minorHAnsi"/>
                <w:sz w:val="22"/>
                <w:szCs w:val="22"/>
                <w:lang w:val="en-US"/>
              </w:rPr>
              <w:t>prespawn_hook</w:t>
            </w:r>
          </w:p>
        </w:tc>
        <w:tc>
          <w:tcPr>
            <w:tcW w:w="2775" w:type="dxa"/>
          </w:tcPr>
          <w:p w:rsidR="00C53A9B" w:rsidRPr="00C53A9B" w:rsidRDefault="00C53A9B" w:rsidP="003C15B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pre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spawn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_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hook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код, который запускается перед стартом контейнера. В данном случае перед стартом контейнера создается директория в 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app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>share</w:t>
            </w:r>
            <w:r w:rsidRPr="00C53A9B">
              <w:rPr>
                <w:rFonts w:asciiTheme="minorHAnsi" w:hAnsiTheme="minorHAnsi"/>
                <w:sz w:val="22"/>
                <w:szCs w:val="22"/>
              </w:rPr>
              <w:t xml:space="preserve"> (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см. </w:t>
            </w:r>
            <w:r w:rsidR="00B95D38">
              <w:rPr>
                <w:rFonts w:asciiTheme="minorHAnsi" w:hAnsiTheme="minorHAnsi"/>
                <w:sz w:val="22"/>
                <w:szCs w:val="22"/>
              </w:rPr>
              <w:t>в</w:t>
            </w:r>
            <w:r>
              <w:rPr>
                <w:rFonts w:asciiTheme="minorHAnsi" w:hAnsiTheme="minorHAnsi"/>
                <w:sz w:val="22"/>
                <w:szCs w:val="22"/>
              </w:rPr>
              <w:t>ыше)</w:t>
            </w:r>
          </w:p>
        </w:tc>
      </w:tr>
    </w:tbl>
    <w:p w:rsidR="003C15B2" w:rsidRPr="00C53A9B" w:rsidRDefault="003C15B2" w:rsidP="000B1AAF">
      <w:pPr>
        <w:ind w:left="397"/>
        <w:rPr>
          <w:rFonts w:asciiTheme="minorHAnsi" w:hAnsiTheme="minorHAnsi"/>
          <w:sz w:val="22"/>
          <w:szCs w:val="22"/>
        </w:rPr>
      </w:pPr>
    </w:p>
    <w:p w:rsidR="00C53A9B" w:rsidRPr="00B95D38" w:rsidRDefault="00C53A9B" w:rsidP="00455906">
      <w:pPr>
        <w:pStyle w:val="-1"/>
        <w:jc w:val="left"/>
      </w:pPr>
      <w:bookmarkStart w:id="960" w:name="_Toc523446326"/>
      <w:r>
        <w:t xml:space="preserve">Административные действия с </w:t>
      </w:r>
      <w:r>
        <w:rPr>
          <w:lang w:val="en-US"/>
        </w:rPr>
        <w:t>JupyterHub</w:t>
      </w:r>
      <w:bookmarkEnd w:id="960"/>
    </w:p>
    <w:p w:rsidR="003932DC" w:rsidRPr="003F0EB8" w:rsidRDefault="003932DC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Запуск</w:t>
      </w:r>
      <w:r w:rsidRPr="00B95D38">
        <w:rPr>
          <w:rFonts w:asciiTheme="minorHAnsi" w:hAnsiTheme="minorHAnsi"/>
          <w:sz w:val="22"/>
          <w:szCs w:val="22"/>
        </w:rPr>
        <w:t xml:space="preserve">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B95D38">
        <w:rPr>
          <w:rFonts w:asciiTheme="minorHAnsi" w:hAnsiTheme="minorHAnsi"/>
          <w:sz w:val="22"/>
          <w:szCs w:val="22"/>
        </w:rPr>
        <w:t xml:space="preserve"> </w:t>
      </w:r>
      <w:r w:rsidRPr="00A75901">
        <w:rPr>
          <w:rFonts w:asciiTheme="minorHAnsi" w:hAnsiTheme="minorHAnsi"/>
          <w:sz w:val="22"/>
          <w:szCs w:val="22"/>
        </w:rPr>
        <w:t>осуществлется</w:t>
      </w:r>
      <w:r w:rsidRPr="00B95D38">
        <w:rPr>
          <w:rFonts w:asciiTheme="minorHAnsi" w:hAnsiTheme="minorHAnsi"/>
          <w:sz w:val="22"/>
          <w:szCs w:val="22"/>
        </w:rPr>
        <w:t xml:space="preserve"> </w:t>
      </w:r>
      <w:del w:id="961" w:author="Кабанов Владимир" w:date="2018-08-31T01:26:00Z">
        <w:r w:rsidRPr="00A75901" w:rsidDel="003F0EB8">
          <w:rPr>
            <w:rFonts w:asciiTheme="minorHAnsi" w:hAnsiTheme="minorHAnsi"/>
            <w:sz w:val="22"/>
            <w:szCs w:val="22"/>
          </w:rPr>
          <w:delText>серией</w:delText>
        </w:r>
        <w:r w:rsidRPr="00B95D38" w:rsidDel="003F0EB8">
          <w:rPr>
            <w:rFonts w:asciiTheme="minorHAnsi" w:hAnsiTheme="minorHAnsi"/>
            <w:sz w:val="22"/>
            <w:szCs w:val="22"/>
          </w:rPr>
          <w:delText xml:space="preserve"> </w:delText>
        </w:r>
      </w:del>
      <w:r w:rsidRPr="00A75901">
        <w:rPr>
          <w:rFonts w:asciiTheme="minorHAnsi" w:hAnsiTheme="minorHAnsi"/>
          <w:sz w:val="22"/>
          <w:szCs w:val="22"/>
        </w:rPr>
        <w:t>команд</w:t>
      </w:r>
      <w:ins w:id="962" w:author="Кабанов Владимир" w:date="2018-08-31T01:26:00Z">
        <w:r w:rsidR="003F0EB8">
          <w:rPr>
            <w:rFonts w:asciiTheme="minorHAnsi" w:hAnsiTheme="minorHAnsi"/>
            <w:sz w:val="22"/>
            <w:szCs w:val="22"/>
          </w:rPr>
          <w:t>ой</w:t>
        </w:r>
      </w:ins>
    </w:p>
    <w:p w:rsidR="003932DC" w:rsidRPr="00B95D38" w:rsidRDefault="003932DC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</w:p>
    <w:p w:rsidR="003932DC" w:rsidRPr="00A75901" w:rsidDel="003F0EB8" w:rsidRDefault="003932DC" w:rsidP="003932DC">
      <w:pPr>
        <w:pStyle w:val="af3"/>
        <w:ind w:left="709"/>
        <w:rPr>
          <w:del w:id="963" w:author="Кабанов Владимир" w:date="2018-08-31T01:26:00Z"/>
          <w:rFonts w:asciiTheme="minorHAnsi" w:hAnsiTheme="minorHAnsi"/>
          <w:sz w:val="22"/>
          <w:szCs w:val="22"/>
          <w:lang w:val="en-US"/>
        </w:rPr>
      </w:pPr>
      <w:r w:rsidRPr="00A75901">
        <w:rPr>
          <w:rFonts w:asciiTheme="minorHAnsi" w:hAnsiTheme="minorHAnsi"/>
          <w:sz w:val="22"/>
          <w:szCs w:val="22"/>
          <w:lang w:val="en-US"/>
        </w:rPr>
        <w:t>nohup</w:t>
      </w:r>
      <w:r w:rsidRPr="003F0EB8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3F0EB8">
        <w:rPr>
          <w:rFonts w:asciiTheme="minorHAnsi" w:hAnsiTheme="minorHAnsi"/>
          <w:sz w:val="22"/>
          <w:szCs w:val="22"/>
          <w:lang w:val="en-US"/>
        </w:rPr>
        <w:t xml:space="preserve"> &gt;&gt; /</w:t>
      </w:r>
      <w:r w:rsidRPr="00A75901">
        <w:rPr>
          <w:rFonts w:asciiTheme="minorHAnsi" w:hAnsiTheme="minorHAnsi"/>
          <w:sz w:val="22"/>
          <w:szCs w:val="22"/>
          <w:lang w:val="en-US"/>
        </w:rPr>
        <w:t>var</w:t>
      </w:r>
      <w:r w:rsidRPr="003F0EB8">
        <w:rPr>
          <w:rFonts w:asciiTheme="minorHAnsi" w:hAnsiTheme="minorHAnsi"/>
          <w:sz w:val="22"/>
          <w:szCs w:val="22"/>
          <w:lang w:val="en-US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logs</w:t>
      </w:r>
      <w:r w:rsidRPr="003F0EB8">
        <w:rPr>
          <w:rFonts w:asciiTheme="minorHAnsi" w:hAnsiTheme="minorHAnsi"/>
          <w:sz w:val="22"/>
          <w:szCs w:val="22"/>
          <w:lang w:val="en-US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jhub</w:t>
      </w:r>
      <w:r w:rsidRPr="003F0EB8">
        <w:rPr>
          <w:rFonts w:asciiTheme="minorHAnsi" w:hAnsiTheme="minorHAnsi"/>
          <w:sz w:val="22"/>
          <w:szCs w:val="22"/>
          <w:lang w:val="en-US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jhub-datamonet.log</w:t>
      </w:r>
      <w:ins w:id="964" w:author="Кабанов Владимир" w:date="2018-08-31T01:26:00Z">
        <w:r w:rsidR="003F0EB8">
          <w:rPr>
            <w:rFonts w:asciiTheme="minorHAnsi" w:hAnsiTheme="minorHAnsi"/>
            <w:sz w:val="22"/>
            <w:szCs w:val="22"/>
            <w:lang w:val="en-US"/>
          </w:rPr>
          <w:t xml:space="preserve"> &amp;</w:t>
        </w:r>
      </w:ins>
    </w:p>
    <w:p w:rsidR="003932DC" w:rsidRPr="003F0EB8" w:rsidDel="003F0EB8" w:rsidRDefault="003932DC" w:rsidP="003F0EB8">
      <w:pPr>
        <w:pStyle w:val="af3"/>
        <w:ind w:left="709"/>
        <w:rPr>
          <w:del w:id="965" w:author="Кабанов Владимир" w:date="2018-08-31T01:25:00Z"/>
          <w:lang w:val="en-US"/>
          <w:rPrChange w:id="966" w:author="Кабанов Владимир" w:date="2018-08-31T01:26:00Z">
            <w:rPr>
              <w:del w:id="967" w:author="Кабанов Владимир" w:date="2018-08-31T01:25:00Z"/>
              <w:rFonts w:asciiTheme="minorHAnsi" w:hAnsiTheme="minorHAnsi"/>
              <w:sz w:val="22"/>
              <w:szCs w:val="22"/>
              <w:lang w:val="en-US"/>
            </w:rPr>
          </w:rPrChange>
        </w:rPr>
      </w:pPr>
      <w:del w:id="968" w:author="Кабанов Владимир" w:date="2018-08-31T01:26:00Z">
        <w:r w:rsidRPr="003F0EB8" w:rsidDel="003F0EB8">
          <w:rPr>
            <w:lang w:val="en-US"/>
          </w:rPr>
          <w:delText>ctrl</w:delText>
        </w:r>
        <w:r w:rsidRPr="003F0EB8" w:rsidDel="003F0EB8">
          <w:rPr>
            <w:lang w:val="en-US"/>
            <w:rPrChange w:id="969" w:author="Кабанов Владимир" w:date="2018-08-31T01:26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+ </w:delText>
        </w:r>
        <w:r w:rsidRPr="003F0EB8" w:rsidDel="003F0EB8">
          <w:rPr>
            <w:lang w:val="en-US"/>
          </w:rPr>
          <w:delText>z</w:delText>
        </w:r>
      </w:del>
    </w:p>
    <w:p w:rsidR="003932DC" w:rsidRPr="003F0EB8" w:rsidRDefault="003932DC" w:rsidP="003F0EB8">
      <w:pPr>
        <w:pStyle w:val="af3"/>
        <w:ind w:left="709"/>
        <w:rPr>
          <w:lang w:val="en-US"/>
          <w:rPrChange w:id="970" w:author="Кабанов Владимир" w:date="2018-08-31T01:26:00Z">
            <w:rPr>
              <w:rFonts w:asciiTheme="minorHAnsi" w:hAnsiTheme="minorHAnsi"/>
              <w:sz w:val="22"/>
              <w:szCs w:val="22"/>
              <w:lang w:val="en-US"/>
            </w:rPr>
          </w:rPrChange>
        </w:rPr>
      </w:pPr>
      <w:del w:id="971" w:author="Кабанов Владимир" w:date="2018-08-31T01:25:00Z">
        <w:r w:rsidRPr="003F0EB8" w:rsidDel="003F0EB8">
          <w:rPr>
            <w:lang w:val="en-US"/>
          </w:rPr>
          <w:delText>bg</w:delText>
        </w:r>
      </w:del>
    </w:p>
    <w:p w:rsidR="003932DC" w:rsidRPr="003F0EB8" w:rsidRDefault="003932DC" w:rsidP="003932DC">
      <w:pPr>
        <w:rPr>
          <w:rFonts w:asciiTheme="minorHAnsi" w:hAnsiTheme="minorHAnsi"/>
          <w:sz w:val="22"/>
          <w:szCs w:val="22"/>
          <w:lang w:val="en-US"/>
          <w:rPrChange w:id="972" w:author="Кабанов Владимир" w:date="2018-08-31T01:26:00Z">
            <w:rPr>
              <w:rFonts w:asciiTheme="minorHAnsi" w:hAnsiTheme="minorHAnsi"/>
              <w:sz w:val="22"/>
              <w:szCs w:val="22"/>
            </w:rPr>
          </w:rPrChange>
        </w:rPr>
      </w:pPr>
      <w:r w:rsidRPr="003F0EB8">
        <w:rPr>
          <w:rFonts w:asciiTheme="minorHAnsi" w:hAnsiTheme="minorHAnsi"/>
          <w:sz w:val="22"/>
          <w:szCs w:val="22"/>
          <w:lang w:val="en-US"/>
          <w:rPrChange w:id="973" w:author="Кабанов Владимир" w:date="2018-08-31T01:26:00Z">
            <w:rPr>
              <w:rFonts w:asciiTheme="minorHAnsi" w:hAnsiTheme="minorHAnsi"/>
              <w:sz w:val="22"/>
              <w:szCs w:val="22"/>
            </w:rPr>
          </w:rPrChange>
        </w:rPr>
        <w:t xml:space="preserve"> </w:t>
      </w:r>
    </w:p>
    <w:p w:rsidR="003932DC" w:rsidRPr="00F7500B" w:rsidRDefault="003932DC" w:rsidP="003932DC">
      <w:p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выполняемой из директории, где находится конфиг. Запуск необходимо выполнять под </w:t>
      </w:r>
      <w:r w:rsidRPr="00A75901">
        <w:rPr>
          <w:rFonts w:asciiTheme="minorHAnsi" w:hAnsiTheme="minorHAnsi"/>
          <w:sz w:val="22"/>
          <w:szCs w:val="22"/>
          <w:lang w:val="en-US"/>
        </w:rPr>
        <w:t>root</w:t>
      </w:r>
      <w:r w:rsidRPr="00A75901">
        <w:rPr>
          <w:rFonts w:asciiTheme="minorHAnsi" w:hAnsiTheme="minorHAnsi"/>
          <w:sz w:val="22"/>
          <w:szCs w:val="22"/>
        </w:rPr>
        <w:t>. Файл /</w:t>
      </w:r>
      <w:r w:rsidRPr="00A75901">
        <w:rPr>
          <w:rFonts w:asciiTheme="minorHAnsi" w:hAnsiTheme="minorHAnsi"/>
          <w:sz w:val="22"/>
          <w:szCs w:val="22"/>
          <w:lang w:val="en-US"/>
        </w:rPr>
        <w:t>var</w:t>
      </w:r>
      <w:r w:rsidRPr="00A75901">
        <w:rPr>
          <w:rFonts w:asciiTheme="minorHAnsi" w:hAnsiTheme="minorHAnsi"/>
          <w:sz w:val="22"/>
          <w:szCs w:val="22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logs</w:t>
      </w:r>
      <w:r w:rsidRPr="00A75901">
        <w:rPr>
          <w:rFonts w:asciiTheme="minorHAnsi" w:hAnsiTheme="minorHAnsi"/>
          <w:sz w:val="22"/>
          <w:szCs w:val="22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jhub</w:t>
      </w:r>
      <w:r w:rsidRPr="00A75901">
        <w:rPr>
          <w:rFonts w:asciiTheme="minorHAnsi" w:hAnsiTheme="minorHAnsi"/>
          <w:sz w:val="22"/>
          <w:szCs w:val="22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jhub</w:t>
      </w:r>
      <w:r w:rsidRPr="00A75901">
        <w:rPr>
          <w:rFonts w:asciiTheme="minorHAnsi" w:hAnsiTheme="minorHAnsi"/>
          <w:sz w:val="22"/>
          <w:szCs w:val="22"/>
        </w:rPr>
        <w:t>-</w:t>
      </w:r>
      <w:r w:rsidRPr="00A75901">
        <w:rPr>
          <w:rFonts w:asciiTheme="minorHAnsi" w:hAnsiTheme="minorHAnsi"/>
          <w:sz w:val="22"/>
          <w:szCs w:val="22"/>
          <w:lang w:val="en-US"/>
        </w:rPr>
        <w:t>datamonet</w:t>
      </w:r>
      <w:r w:rsidRPr="00A75901">
        <w:rPr>
          <w:rFonts w:asciiTheme="minorHAnsi" w:hAnsiTheme="minorHAnsi"/>
          <w:sz w:val="22"/>
          <w:szCs w:val="22"/>
        </w:rPr>
        <w:t>.</w:t>
      </w:r>
      <w:r w:rsidRPr="00A75901">
        <w:rPr>
          <w:rFonts w:asciiTheme="minorHAnsi" w:hAnsiTheme="minorHAnsi"/>
          <w:sz w:val="22"/>
          <w:szCs w:val="22"/>
          <w:lang w:val="en-US"/>
        </w:rPr>
        <w:t>log</w:t>
      </w:r>
      <w:r w:rsidRPr="00A75901">
        <w:rPr>
          <w:rFonts w:asciiTheme="minorHAnsi" w:hAnsiTheme="minorHAnsi"/>
          <w:sz w:val="22"/>
          <w:szCs w:val="22"/>
        </w:rPr>
        <w:t xml:space="preserve"> является файлом с логами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 xml:space="preserve">. </w:t>
      </w:r>
      <w:del w:id="974" w:author="Кабанов Владимир" w:date="2018-08-31T01:26:00Z">
        <w:r w:rsidRPr="00A75901" w:rsidDel="003F0EB8">
          <w:rPr>
            <w:rFonts w:asciiTheme="minorHAnsi" w:hAnsiTheme="minorHAnsi"/>
            <w:sz w:val="22"/>
            <w:szCs w:val="22"/>
          </w:rPr>
          <w:delText xml:space="preserve">Файл должен существовать до запуска команды. </w:delText>
        </w:r>
      </w:del>
      <w:r w:rsidRPr="00A75901">
        <w:rPr>
          <w:rFonts w:asciiTheme="minorHAnsi" w:hAnsiTheme="minorHAnsi"/>
          <w:sz w:val="22"/>
          <w:szCs w:val="22"/>
        </w:rPr>
        <w:t>Название файла выбирается администратором.</w:t>
      </w:r>
      <w:ins w:id="975" w:author="Трофимов Алексей Витальевич" w:date="2018-12-10T15:42:00Z">
        <w:r w:rsidR="005317F6">
          <w:rPr>
            <w:rFonts w:asciiTheme="minorHAnsi" w:hAnsiTheme="minorHAnsi"/>
            <w:sz w:val="22"/>
            <w:szCs w:val="22"/>
          </w:rPr>
          <w:t xml:space="preserve"> Для </w:t>
        </w:r>
        <w:proofErr w:type="spellStart"/>
        <w:r w:rsidR="005317F6">
          <w:rPr>
            <w:rFonts w:asciiTheme="minorHAnsi" w:hAnsiTheme="minorHAnsi"/>
            <w:sz w:val="22"/>
            <w:szCs w:val="22"/>
          </w:rPr>
          <w:t>инстанса</w:t>
        </w:r>
        <w:proofErr w:type="spellEnd"/>
        <w:r w:rsidR="005317F6">
          <w:rPr>
            <w:rFonts w:asciiTheme="minorHAnsi" w:hAnsiTheme="minorHAnsi"/>
            <w:sz w:val="22"/>
            <w:szCs w:val="22"/>
          </w:rPr>
          <w:t xml:space="preserve"> </w:t>
        </w:r>
      </w:ins>
      <w:ins w:id="976" w:author="Трофимов Алексей Витальевич" w:date="2018-12-10T15:43:00Z">
        <w:r w:rsidR="005317F6">
          <w:rPr>
            <w:rFonts w:asciiTheme="minorHAnsi" w:hAnsiTheme="minorHAnsi"/>
            <w:sz w:val="22"/>
            <w:szCs w:val="22"/>
          </w:rPr>
          <w:t xml:space="preserve">отдела </w:t>
        </w:r>
        <w:proofErr w:type="spellStart"/>
        <w:r w:rsidR="005317F6">
          <w:rPr>
            <w:rFonts w:asciiTheme="minorHAnsi" w:hAnsiTheme="minorHAnsi"/>
            <w:sz w:val="22"/>
            <w:szCs w:val="22"/>
          </w:rPr>
          <w:t>монетищации</w:t>
        </w:r>
        <w:proofErr w:type="spellEnd"/>
        <w:r w:rsidR="005317F6">
          <w:rPr>
            <w:rFonts w:asciiTheme="minorHAnsi" w:hAnsiTheme="minorHAnsi"/>
            <w:sz w:val="22"/>
            <w:szCs w:val="22"/>
          </w:rPr>
          <w:t xml:space="preserve"> данных файл с логами предлагается называть </w:t>
        </w:r>
      </w:ins>
      <w:proofErr w:type="spellStart"/>
      <w:ins w:id="977" w:author="Трофимов Алексей Витальевич" w:date="2018-12-10T15:44:00Z">
        <w:r w:rsidR="005317F6" w:rsidRPr="00A75901">
          <w:rPr>
            <w:rFonts w:asciiTheme="minorHAnsi" w:hAnsiTheme="minorHAnsi"/>
            <w:sz w:val="22"/>
            <w:szCs w:val="22"/>
            <w:lang w:val="en-US"/>
          </w:rPr>
          <w:t>jhub</w:t>
        </w:r>
        <w:proofErr w:type="spellEnd"/>
        <w:r w:rsidR="005317F6" w:rsidRPr="00A75901">
          <w:rPr>
            <w:rFonts w:asciiTheme="minorHAnsi" w:hAnsiTheme="minorHAnsi"/>
            <w:sz w:val="22"/>
            <w:szCs w:val="22"/>
          </w:rPr>
          <w:t>-</w:t>
        </w:r>
        <w:proofErr w:type="spellStart"/>
        <w:r w:rsidR="005317F6" w:rsidRPr="00A75901">
          <w:rPr>
            <w:rFonts w:asciiTheme="minorHAnsi" w:hAnsiTheme="minorHAnsi"/>
            <w:sz w:val="22"/>
            <w:szCs w:val="22"/>
            <w:lang w:val="en-US"/>
          </w:rPr>
          <w:t>datamonet</w:t>
        </w:r>
        <w:proofErr w:type="spellEnd"/>
        <w:r w:rsidR="005317F6" w:rsidRPr="00A75901">
          <w:rPr>
            <w:rFonts w:asciiTheme="minorHAnsi" w:hAnsiTheme="minorHAnsi"/>
            <w:sz w:val="22"/>
            <w:szCs w:val="22"/>
          </w:rPr>
          <w:t>.</w:t>
        </w:r>
        <w:r w:rsidR="005317F6" w:rsidRPr="00A75901">
          <w:rPr>
            <w:rFonts w:asciiTheme="minorHAnsi" w:hAnsiTheme="minorHAnsi"/>
            <w:sz w:val="22"/>
            <w:szCs w:val="22"/>
            <w:lang w:val="en-US"/>
          </w:rPr>
          <w:t>log</w:t>
        </w:r>
        <w:r w:rsidR="005317F6">
          <w:rPr>
            <w:rFonts w:asciiTheme="minorHAnsi" w:hAnsiTheme="minorHAnsi"/>
            <w:sz w:val="22"/>
            <w:szCs w:val="22"/>
          </w:rPr>
          <w:t>.</w:t>
        </w:r>
      </w:ins>
      <w:ins w:id="978" w:author="Трофимов Алексей Витальевич" w:date="2018-12-10T15:40:00Z">
        <w:r w:rsidR="00F7500B">
          <w:rPr>
            <w:rFonts w:asciiTheme="minorHAnsi" w:hAnsiTheme="minorHAnsi"/>
            <w:sz w:val="22"/>
            <w:szCs w:val="22"/>
          </w:rPr>
          <w:t xml:space="preserve"> Для</w:t>
        </w:r>
      </w:ins>
      <w:ins w:id="979" w:author="Трофимов Алексей Витальевич" w:date="2018-12-10T15:42:00Z">
        <w:r w:rsidR="005317F6">
          <w:rPr>
            <w:rFonts w:asciiTheme="minorHAnsi" w:hAnsiTheme="minorHAnsi"/>
            <w:sz w:val="22"/>
            <w:szCs w:val="22"/>
          </w:rPr>
          <w:t xml:space="preserve"> </w:t>
        </w:r>
        <w:proofErr w:type="spellStart"/>
        <w:r w:rsidR="005317F6">
          <w:rPr>
            <w:rFonts w:asciiTheme="minorHAnsi" w:hAnsiTheme="minorHAnsi"/>
            <w:sz w:val="22"/>
            <w:szCs w:val="22"/>
          </w:rPr>
          <w:t>инстансов</w:t>
        </w:r>
        <w:proofErr w:type="spellEnd"/>
        <w:r w:rsidR="005317F6">
          <w:rPr>
            <w:rFonts w:asciiTheme="minorHAnsi" w:hAnsiTheme="minorHAnsi"/>
            <w:sz w:val="22"/>
            <w:szCs w:val="22"/>
          </w:rPr>
          <w:t xml:space="preserve"> </w:t>
        </w:r>
      </w:ins>
      <w:ins w:id="980" w:author="Трофимов Алексей Витальевич" w:date="2018-12-10T15:46:00Z">
        <w:r w:rsidR="005317F6">
          <w:rPr>
            <w:rFonts w:asciiTheme="minorHAnsi" w:hAnsiTheme="minorHAnsi"/>
            <w:sz w:val="22"/>
            <w:szCs w:val="22"/>
          </w:rPr>
          <w:t xml:space="preserve">отдела </w:t>
        </w:r>
      </w:ins>
      <w:ins w:id="981" w:author="Трофимов Алексей Витальевич" w:date="2018-12-10T15:45:00Z">
        <w:r w:rsidR="005317F6">
          <w:rPr>
            <w:rFonts w:asciiTheme="minorHAnsi" w:hAnsiTheme="minorHAnsi"/>
            <w:bCs/>
            <w:kern w:val="28"/>
            <w:sz w:val="22"/>
            <w:szCs w:val="22"/>
          </w:rPr>
          <w:t>аналитики и моделирования МСКБ</w:t>
        </w:r>
      </w:ins>
      <w:ins w:id="982" w:author="Трофимов Алексей Витальевич" w:date="2018-12-10T15:40:00Z">
        <w:r w:rsidR="00F7500B" w:rsidRPr="00F7500B">
          <w:rPr>
            <w:rFonts w:asciiTheme="minorHAnsi" w:hAnsiTheme="minorHAnsi"/>
            <w:sz w:val="22"/>
            <w:szCs w:val="22"/>
            <w:rPrChange w:id="983" w:author="Трофимов Алексей Витальевич" w:date="2018-12-10T15:41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ins w:id="984" w:author="Трофимов Алексей Витальевич" w:date="2018-12-10T15:41:00Z">
        <w:r w:rsidR="00F7500B">
          <w:rPr>
            <w:rFonts w:asciiTheme="minorHAnsi" w:hAnsiTheme="minorHAnsi"/>
            <w:sz w:val="22"/>
            <w:szCs w:val="22"/>
          </w:rPr>
          <w:t xml:space="preserve">предлагается называть файл с логами </w:t>
        </w:r>
        <w:proofErr w:type="spellStart"/>
        <w:r w:rsidR="00F7500B" w:rsidRPr="00F7500B">
          <w:rPr>
            <w:rFonts w:asciiTheme="minorHAnsi" w:hAnsiTheme="minorHAnsi"/>
            <w:sz w:val="22"/>
            <w:szCs w:val="22"/>
          </w:rPr>
          <w:t>jhub-mskb</w:t>
        </w:r>
        <w:proofErr w:type="spellEnd"/>
        <w:r w:rsidR="00F7500B" w:rsidRPr="00F7500B">
          <w:rPr>
            <w:rFonts w:asciiTheme="minorHAnsi" w:hAnsiTheme="minorHAnsi"/>
            <w:sz w:val="22"/>
            <w:szCs w:val="22"/>
          </w:rPr>
          <w:t>-</w:t>
        </w:r>
        <w:r w:rsidR="00F7500B" w:rsidRPr="00F7500B">
          <w:rPr>
            <w:rFonts w:asciiTheme="minorHAnsi" w:hAnsiTheme="minorHAnsi"/>
            <w:sz w:val="22"/>
            <w:szCs w:val="22"/>
            <w:rPrChange w:id="985" w:author="Трофимов Алексей Витальевич" w:date="2018-12-10T15:41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&lt;</w:t>
        </w:r>
        <w:r w:rsidR="00F7500B">
          <w:rPr>
            <w:rFonts w:asciiTheme="minorHAnsi" w:hAnsiTheme="minorHAnsi"/>
            <w:sz w:val="22"/>
            <w:szCs w:val="22"/>
          </w:rPr>
          <w:t>название среды</w:t>
        </w:r>
        <w:r w:rsidR="00F7500B" w:rsidRPr="00F7500B">
          <w:rPr>
            <w:rFonts w:asciiTheme="minorHAnsi" w:hAnsiTheme="minorHAnsi"/>
            <w:sz w:val="22"/>
            <w:szCs w:val="22"/>
            <w:rPrChange w:id="986" w:author="Трофимов Алексей Витальевич" w:date="2018-12-10T15:41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&gt;</w:t>
        </w:r>
        <w:r w:rsidR="00F7500B" w:rsidRPr="00F7500B">
          <w:rPr>
            <w:rFonts w:asciiTheme="minorHAnsi" w:hAnsiTheme="minorHAnsi"/>
            <w:sz w:val="22"/>
            <w:szCs w:val="22"/>
          </w:rPr>
          <w:t>.</w:t>
        </w:r>
        <w:proofErr w:type="spellStart"/>
        <w:r w:rsidR="00F7500B" w:rsidRPr="00F7500B">
          <w:rPr>
            <w:rFonts w:asciiTheme="minorHAnsi" w:hAnsiTheme="minorHAnsi"/>
            <w:sz w:val="22"/>
            <w:szCs w:val="22"/>
          </w:rPr>
          <w:t>log</w:t>
        </w:r>
      </w:ins>
      <w:proofErr w:type="spellEnd"/>
    </w:p>
    <w:p w:rsidR="003932DC" w:rsidRPr="00A75901" w:rsidRDefault="003932DC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</w:p>
    <w:p w:rsidR="00895063" w:rsidRPr="00A75901" w:rsidRDefault="00895063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</w:p>
    <w:p w:rsidR="003932DC" w:rsidRPr="00A75901" w:rsidRDefault="003932DC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Остановка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 xml:space="preserve"> осуществляется серией команд</w:t>
      </w:r>
    </w:p>
    <w:p w:rsidR="003932DC" w:rsidRPr="00A75901" w:rsidRDefault="003932DC" w:rsidP="003932DC">
      <w:pPr>
        <w:pStyle w:val="af3"/>
        <w:ind w:left="360"/>
        <w:rPr>
          <w:rFonts w:asciiTheme="minorHAnsi" w:hAnsiTheme="minorHAnsi"/>
          <w:sz w:val="22"/>
          <w:szCs w:val="22"/>
        </w:rPr>
      </w:pPr>
    </w:p>
    <w:p w:rsidR="003C66A6" w:rsidRPr="003C66A6" w:rsidRDefault="003C66A6" w:rsidP="003932DC">
      <w:pPr>
        <w:pStyle w:val="af3"/>
        <w:ind w:left="709"/>
        <w:rPr>
          <w:ins w:id="987" w:author="Трофимов Алексей Витальевич" w:date="2018-12-10T13:07:00Z"/>
          <w:rFonts w:asciiTheme="minorHAnsi" w:hAnsiTheme="minorHAnsi"/>
          <w:sz w:val="22"/>
          <w:szCs w:val="22"/>
          <w:rPrChange w:id="988" w:author="Трофимов Алексей Витальевич" w:date="2018-12-10T13:12:00Z">
            <w:rPr>
              <w:ins w:id="989" w:author="Трофимов Алексей Витальевич" w:date="2018-12-10T13:07:00Z"/>
              <w:rFonts w:asciiTheme="minorHAnsi" w:hAnsiTheme="minorHAnsi"/>
              <w:sz w:val="22"/>
              <w:szCs w:val="22"/>
              <w:lang w:val="en-US"/>
            </w:rPr>
          </w:rPrChange>
        </w:rPr>
      </w:pPr>
      <w:ins w:id="990" w:author="Трофимов Алексей Витальевич" w:date="2018-12-10T13:07:00Z">
        <w:r w:rsidRPr="003C66A6">
          <w:rPr>
            <w:rFonts w:asciiTheme="minorHAnsi" w:hAnsiTheme="minorHAnsi"/>
            <w:sz w:val="22"/>
            <w:szCs w:val="22"/>
            <w:lang w:val="en-US"/>
          </w:rPr>
          <w:lastRenderedPageBreak/>
          <w:t>ps</w:t>
        </w:r>
        <w:r w:rsidRPr="003C66A6">
          <w:rPr>
            <w:rFonts w:asciiTheme="minorHAnsi" w:hAnsiTheme="minorHAnsi"/>
            <w:sz w:val="22"/>
            <w:szCs w:val="22"/>
            <w:rPrChange w:id="991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Pr="003C66A6">
          <w:rPr>
            <w:rFonts w:asciiTheme="minorHAnsi" w:hAnsiTheme="minorHAnsi"/>
            <w:sz w:val="22"/>
            <w:szCs w:val="22"/>
            <w:lang w:val="en-US"/>
          </w:rPr>
          <w:t>alx</w:t>
        </w:r>
        <w:r w:rsidRPr="003C66A6">
          <w:rPr>
            <w:rFonts w:asciiTheme="minorHAnsi" w:hAnsiTheme="minorHAnsi"/>
            <w:sz w:val="22"/>
            <w:szCs w:val="22"/>
            <w:rPrChange w:id="992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| </w:t>
        </w:r>
        <w:r w:rsidRPr="003C66A6">
          <w:rPr>
            <w:rFonts w:asciiTheme="minorHAnsi" w:hAnsiTheme="minorHAnsi"/>
            <w:sz w:val="22"/>
            <w:szCs w:val="22"/>
            <w:lang w:val="en-US"/>
          </w:rPr>
          <w:t>grep</w:t>
        </w:r>
        <w:r w:rsidRPr="003C66A6">
          <w:rPr>
            <w:rFonts w:asciiTheme="minorHAnsi" w:hAnsiTheme="minorHAnsi"/>
            <w:sz w:val="22"/>
            <w:szCs w:val="22"/>
            <w:rPrChange w:id="993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Pr="003C66A6">
          <w:rPr>
            <w:rFonts w:asciiTheme="minorHAnsi" w:hAnsiTheme="minorHAnsi"/>
            <w:sz w:val="22"/>
            <w:szCs w:val="22"/>
            <w:lang w:val="en-US"/>
          </w:rPr>
          <w:t>configurable</w:t>
        </w:r>
        <w:r w:rsidRPr="003C66A6">
          <w:rPr>
            <w:rFonts w:asciiTheme="minorHAnsi" w:hAnsiTheme="minorHAnsi"/>
            <w:sz w:val="22"/>
            <w:szCs w:val="22"/>
            <w:rPrChange w:id="994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| </w:t>
        </w:r>
        <w:r w:rsidRPr="003C66A6">
          <w:rPr>
            <w:rFonts w:asciiTheme="minorHAnsi" w:hAnsiTheme="minorHAnsi"/>
            <w:sz w:val="22"/>
            <w:szCs w:val="22"/>
            <w:lang w:val="en-US"/>
          </w:rPr>
          <w:t>grep</w:t>
        </w:r>
        <w:r w:rsidRPr="003C66A6">
          <w:rPr>
            <w:rFonts w:asciiTheme="minorHAnsi" w:hAnsiTheme="minorHAnsi"/>
            <w:sz w:val="22"/>
            <w:szCs w:val="22"/>
            <w:rPrChange w:id="995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"</w:t>
        </w:r>
        <w:r w:rsidRPr="003C66A6">
          <w:rPr>
            <w:rFonts w:asciiTheme="minorHAnsi" w:hAnsiTheme="minorHAnsi"/>
            <w:sz w:val="22"/>
            <w:szCs w:val="22"/>
            <w:lang w:val="en-US"/>
          </w:rPr>
          <w:t>port</w:t>
        </w:r>
        <w:r w:rsidRPr="003C66A6">
          <w:rPr>
            <w:rFonts w:asciiTheme="minorHAnsi" w:hAnsiTheme="minorHAnsi"/>
            <w:sz w:val="22"/>
            <w:szCs w:val="22"/>
            <w:rPrChange w:id="996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ins w:id="997" w:author="Трофимов Алексей Витальевич" w:date="2018-12-10T13:10:00Z">
        <w:r w:rsidRPr="003C66A6">
          <w:rPr>
            <w:rFonts w:asciiTheme="minorHAnsi" w:hAnsiTheme="minorHAnsi"/>
            <w:sz w:val="22"/>
            <w:szCs w:val="22"/>
            <w:rPrChange w:id="998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&lt;</w:t>
        </w:r>
      </w:ins>
      <w:ins w:id="999" w:author="Трофимов Алексей Витальевич" w:date="2018-12-10T13:12:00Z">
        <w:r w:rsidRPr="003C66A6">
          <w:rPr>
            <w:rFonts w:asciiTheme="minorHAnsi" w:hAnsiTheme="minorHAnsi"/>
            <w:sz w:val="22"/>
            <w:szCs w:val="22"/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 xml:space="preserve">номер порта на котором доступен </w:t>
        </w:r>
        <w:r>
          <w:rPr>
            <w:rFonts w:asciiTheme="minorHAnsi" w:hAnsiTheme="minorHAnsi"/>
            <w:sz w:val="22"/>
            <w:szCs w:val="22"/>
            <w:lang w:val="en-US"/>
          </w:rPr>
          <w:t>jupyterhub</w:t>
        </w:r>
        <w:r w:rsidRPr="00B67D24">
          <w:rPr>
            <w:rFonts w:asciiTheme="minorHAnsi" w:hAnsiTheme="minorHAnsi"/>
            <w:sz w:val="22"/>
            <w:szCs w:val="22"/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>для пользователей</w:t>
        </w:r>
        <w:r w:rsidRPr="003C66A6">
          <w:rPr>
            <w:rFonts w:asciiTheme="minorHAnsi" w:hAnsiTheme="minorHAnsi"/>
            <w:sz w:val="22"/>
            <w:szCs w:val="22"/>
            <w:rPrChange w:id="1000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ins w:id="1001" w:author="Трофимов Алексей Витальевич" w:date="2018-12-10T13:10:00Z">
        <w:r w:rsidRPr="003C66A6">
          <w:rPr>
            <w:rFonts w:asciiTheme="minorHAnsi" w:hAnsiTheme="minorHAnsi"/>
            <w:sz w:val="22"/>
            <w:szCs w:val="22"/>
            <w:rPrChange w:id="1002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&gt;</w:t>
        </w:r>
      </w:ins>
      <w:ins w:id="1003" w:author="Трофимов Алексей Витальевич" w:date="2018-12-10T13:07:00Z">
        <w:r w:rsidRPr="003C66A6">
          <w:rPr>
            <w:rFonts w:asciiTheme="minorHAnsi" w:hAnsiTheme="minorHAnsi"/>
            <w:sz w:val="22"/>
            <w:szCs w:val="22"/>
            <w:rPrChange w:id="1004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"</w:t>
        </w:r>
      </w:ins>
    </w:p>
    <w:p w:rsidR="003932DC" w:rsidRPr="003C66A6" w:rsidRDefault="003932DC" w:rsidP="003932DC">
      <w:pPr>
        <w:pStyle w:val="af3"/>
        <w:ind w:left="709"/>
        <w:rPr>
          <w:rFonts w:asciiTheme="minorHAnsi" w:hAnsiTheme="minorHAnsi"/>
          <w:sz w:val="22"/>
          <w:szCs w:val="22"/>
          <w:rPrChange w:id="1005" w:author="Трофимов Алексей Витальевич" w:date="2018-12-10T13:12:00Z">
            <w:rPr>
              <w:rFonts w:asciiTheme="minorHAnsi" w:hAnsiTheme="minorHAnsi"/>
              <w:sz w:val="22"/>
              <w:szCs w:val="22"/>
              <w:lang w:val="en-US"/>
            </w:rPr>
          </w:rPrChange>
        </w:rPr>
      </w:pPr>
      <w:del w:id="1006" w:author="Трофимов Алексей Витальевич" w:date="2018-12-10T13:07:00Z"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ps</w:delText>
        </w:r>
        <w:r w:rsidRPr="003C66A6" w:rsidDel="003C66A6">
          <w:rPr>
            <w:rFonts w:asciiTheme="minorHAnsi" w:hAnsiTheme="minorHAnsi"/>
            <w:sz w:val="22"/>
            <w:szCs w:val="22"/>
            <w:rPrChange w:id="1007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aux</w:delText>
        </w:r>
        <w:r w:rsidRPr="003C66A6" w:rsidDel="003C66A6">
          <w:rPr>
            <w:rFonts w:asciiTheme="minorHAnsi" w:hAnsiTheme="minorHAnsi"/>
            <w:sz w:val="22"/>
            <w:szCs w:val="22"/>
            <w:rPrChange w:id="1008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|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grep</w:delText>
        </w:r>
        <w:r w:rsidRPr="003C66A6" w:rsidDel="003C66A6">
          <w:rPr>
            <w:rFonts w:asciiTheme="minorHAnsi" w:hAnsiTheme="minorHAnsi"/>
            <w:sz w:val="22"/>
            <w:szCs w:val="22"/>
            <w:rPrChange w:id="1009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jupyterhub</w:delText>
        </w:r>
        <w:r w:rsidRPr="003C66A6" w:rsidDel="003C66A6">
          <w:rPr>
            <w:rFonts w:asciiTheme="minorHAnsi" w:hAnsiTheme="minorHAnsi"/>
            <w:sz w:val="22"/>
            <w:szCs w:val="22"/>
            <w:rPrChange w:id="1010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|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grep</w:delText>
        </w:r>
        <w:r w:rsidRPr="003C66A6" w:rsidDel="003C66A6">
          <w:rPr>
            <w:rFonts w:asciiTheme="minorHAnsi" w:hAnsiTheme="minorHAnsi"/>
            <w:sz w:val="22"/>
            <w:szCs w:val="22"/>
            <w:rPrChange w:id="1011" w:author="Трофимов Алексей Витальевич" w:date="2018-12-10T13:12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delText xml:space="preserve">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root</w:delText>
        </w:r>
      </w:del>
    </w:p>
    <w:p w:rsidR="003932DC" w:rsidRPr="00A75901" w:rsidRDefault="003932DC" w:rsidP="003932DC">
      <w:pPr>
        <w:pStyle w:val="af3"/>
        <w:ind w:left="709"/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  <w:lang w:val="en-US"/>
        </w:rPr>
        <w:t>kill</w:t>
      </w:r>
      <w:r w:rsidRPr="00A75901">
        <w:rPr>
          <w:rFonts w:asciiTheme="minorHAnsi" w:hAnsiTheme="minorHAnsi"/>
          <w:sz w:val="22"/>
          <w:szCs w:val="22"/>
        </w:rPr>
        <w:t xml:space="preserve"> </w:t>
      </w:r>
      <w:ins w:id="1012" w:author="Трофимов Алексей Витальевич" w:date="2018-12-10T13:07:00Z">
        <w:r w:rsidR="003C66A6" w:rsidRPr="003C66A6">
          <w:rPr>
            <w:rFonts w:asciiTheme="minorHAnsi" w:hAnsiTheme="minorHAnsi"/>
            <w:sz w:val="22"/>
            <w:szCs w:val="22"/>
            <w:rPrChange w:id="1013" w:author="Трофимов Алексей Витальевич" w:date="2018-12-10T13:0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–</w:t>
        </w:r>
        <w:r w:rsidR="003C66A6">
          <w:rPr>
            <w:rFonts w:asciiTheme="minorHAnsi" w:hAnsiTheme="minorHAnsi"/>
            <w:sz w:val="22"/>
            <w:szCs w:val="22"/>
            <w:lang w:val="en-US"/>
          </w:rPr>
          <w:t>term</w:t>
        </w:r>
        <w:r w:rsidR="003C66A6" w:rsidRPr="003C66A6">
          <w:rPr>
            <w:rFonts w:asciiTheme="minorHAnsi" w:hAnsiTheme="minorHAnsi"/>
            <w:sz w:val="22"/>
            <w:szCs w:val="22"/>
            <w:rPrChange w:id="1014" w:author="Трофимов Алексей Витальевич" w:date="2018-12-10T13:0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r w:rsidRPr="00A75901">
        <w:rPr>
          <w:rFonts w:asciiTheme="minorHAnsi" w:hAnsiTheme="minorHAnsi"/>
          <w:sz w:val="22"/>
          <w:szCs w:val="22"/>
        </w:rPr>
        <w:t xml:space="preserve">&lt;номер процесса нужного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>&gt;</w:t>
      </w:r>
    </w:p>
    <w:p w:rsidR="003932DC" w:rsidRPr="00A75901" w:rsidDel="003C66A6" w:rsidRDefault="003932DC" w:rsidP="003932DC">
      <w:pPr>
        <w:pStyle w:val="af3"/>
        <w:ind w:left="709"/>
        <w:rPr>
          <w:del w:id="1015" w:author="Трофимов Алексей Витальевич" w:date="2018-12-10T13:07:00Z"/>
          <w:rFonts w:asciiTheme="minorHAnsi" w:hAnsiTheme="minorHAnsi"/>
          <w:sz w:val="22"/>
          <w:szCs w:val="22"/>
        </w:rPr>
      </w:pPr>
      <w:del w:id="1016" w:author="Трофимов Алексей Витальевич" w:date="2018-12-10T13:07:00Z"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ps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 xml:space="preserve">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aux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 xml:space="preserve"> |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grep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 xml:space="preserve">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configurable</w:delText>
        </w:r>
      </w:del>
    </w:p>
    <w:p w:rsidR="003932DC" w:rsidRPr="00A75901" w:rsidDel="003C66A6" w:rsidRDefault="003932DC" w:rsidP="003932DC">
      <w:pPr>
        <w:pStyle w:val="af3"/>
        <w:ind w:left="709"/>
        <w:rPr>
          <w:del w:id="1017" w:author="Трофимов Алексей Витальевич" w:date="2018-12-10T13:07:00Z"/>
          <w:rFonts w:asciiTheme="minorHAnsi" w:hAnsiTheme="minorHAnsi"/>
          <w:sz w:val="22"/>
          <w:szCs w:val="22"/>
        </w:rPr>
      </w:pPr>
      <w:del w:id="1018" w:author="Трофимов Алексей Витальевич" w:date="2018-12-10T13:07:00Z"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kill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 xml:space="preserve"> &lt;номер процесса нужного 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configurable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>-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http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>-</w:delText>
        </w:r>
        <w:r w:rsidRPr="00A75901" w:rsidDel="003C66A6">
          <w:rPr>
            <w:rFonts w:asciiTheme="minorHAnsi" w:hAnsiTheme="minorHAnsi"/>
            <w:sz w:val="22"/>
            <w:szCs w:val="22"/>
            <w:lang w:val="en-US"/>
          </w:rPr>
          <w:delText>proxy</w:delText>
        </w:r>
        <w:r w:rsidRPr="00A75901" w:rsidDel="003C66A6">
          <w:rPr>
            <w:rFonts w:asciiTheme="minorHAnsi" w:hAnsiTheme="minorHAnsi"/>
            <w:sz w:val="22"/>
            <w:szCs w:val="22"/>
          </w:rPr>
          <w:delText>&gt;</w:delText>
        </w:r>
      </w:del>
    </w:p>
    <w:p w:rsidR="00895063" w:rsidRPr="00F73F2B" w:rsidRDefault="00895063" w:rsidP="003932DC">
      <w:pPr>
        <w:rPr>
          <w:rFonts w:asciiTheme="minorHAnsi" w:hAnsiTheme="minorHAnsi"/>
          <w:sz w:val="22"/>
          <w:szCs w:val="22"/>
        </w:rPr>
      </w:pPr>
    </w:p>
    <w:p w:rsidR="00C53A9B" w:rsidRPr="00A75901" w:rsidRDefault="00895063" w:rsidP="003932DC">
      <w:p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нужный процесс предлагается искать по </w:t>
      </w:r>
      <w:ins w:id="1019" w:author="Трофимов Алексей Витальевич" w:date="2018-12-10T13:09:00Z">
        <w:r w:rsidR="003C66A6">
          <w:rPr>
            <w:rFonts w:asciiTheme="minorHAnsi" w:hAnsiTheme="minorHAnsi"/>
            <w:sz w:val="22"/>
            <w:szCs w:val="22"/>
            <w:lang w:val="en-US"/>
          </w:rPr>
          <w:t>PPID</w:t>
        </w:r>
        <w:r w:rsidR="003C66A6" w:rsidRPr="003C66A6">
          <w:rPr>
            <w:rFonts w:asciiTheme="minorHAnsi" w:hAnsiTheme="minorHAnsi"/>
            <w:sz w:val="22"/>
            <w:szCs w:val="22"/>
            <w:rPrChange w:id="1020" w:author="Трофимов Алексей Витальевич" w:date="2018-12-10T13:09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ins w:id="1021" w:author="Трофимов Алексей Витальевич" w:date="2018-12-10T13:13:00Z">
        <w:r w:rsidR="003C66A6">
          <w:rPr>
            <w:rFonts w:asciiTheme="minorHAnsi" w:hAnsiTheme="minorHAnsi"/>
            <w:sz w:val="22"/>
            <w:szCs w:val="22"/>
            <w:lang w:val="en-US"/>
          </w:rPr>
          <w:t>configurable</w:t>
        </w:r>
        <w:r w:rsidR="003C66A6" w:rsidRPr="003C66A6">
          <w:rPr>
            <w:rFonts w:asciiTheme="minorHAnsi" w:hAnsiTheme="minorHAnsi"/>
            <w:sz w:val="22"/>
            <w:szCs w:val="22"/>
            <w:rPrChange w:id="1022" w:author="Трофимов Алексей Витальевич" w:date="2018-12-10T13:1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3C66A6">
          <w:rPr>
            <w:rFonts w:asciiTheme="minorHAnsi" w:hAnsiTheme="minorHAnsi"/>
            <w:sz w:val="22"/>
            <w:szCs w:val="22"/>
            <w:lang w:val="en-US"/>
          </w:rPr>
          <w:t>http</w:t>
        </w:r>
        <w:r w:rsidR="003C66A6" w:rsidRPr="003C66A6">
          <w:rPr>
            <w:rFonts w:asciiTheme="minorHAnsi" w:hAnsiTheme="minorHAnsi"/>
            <w:sz w:val="22"/>
            <w:szCs w:val="22"/>
            <w:rPrChange w:id="1023" w:author="Трофимов Алексей Витальевич" w:date="2018-12-10T13:1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3C66A6">
          <w:rPr>
            <w:rFonts w:asciiTheme="minorHAnsi" w:hAnsiTheme="minorHAnsi"/>
            <w:sz w:val="22"/>
            <w:szCs w:val="22"/>
            <w:lang w:val="en-US"/>
          </w:rPr>
          <w:t>proxy</w:t>
        </w:r>
      </w:ins>
      <w:ins w:id="1024" w:author="Трофимов Алексей Витальевич" w:date="2018-12-10T13:14:00Z">
        <w:r w:rsidR="0044010B">
          <w:rPr>
            <w:rFonts w:asciiTheme="minorHAnsi" w:hAnsiTheme="minorHAnsi"/>
            <w:sz w:val="22"/>
            <w:szCs w:val="22"/>
          </w:rPr>
          <w:t xml:space="preserve"> с портом</w:t>
        </w:r>
      </w:ins>
      <w:del w:id="1025" w:author="Трофимов Алексей Витальевич" w:date="2018-12-10T13:14:00Z">
        <w:r w:rsidRPr="00A75901" w:rsidDel="0044010B">
          <w:rPr>
            <w:rFonts w:asciiTheme="minorHAnsi" w:hAnsiTheme="minorHAnsi"/>
            <w:sz w:val="22"/>
            <w:szCs w:val="22"/>
          </w:rPr>
          <w:delText xml:space="preserve">адресу </w:delText>
        </w:r>
        <w:r w:rsidRPr="00A75901" w:rsidDel="0044010B">
          <w:rPr>
            <w:rFonts w:asciiTheme="minorHAnsi" w:hAnsiTheme="minorHAnsi"/>
            <w:sz w:val="22"/>
            <w:szCs w:val="22"/>
            <w:lang w:val="en-US"/>
          </w:rPr>
          <w:delText>ip</w:delText>
        </w:r>
      </w:del>
      <w:r w:rsidRPr="00A75901">
        <w:rPr>
          <w:rFonts w:asciiTheme="minorHAnsi" w:hAnsiTheme="minorHAnsi"/>
          <w:sz w:val="22"/>
          <w:szCs w:val="22"/>
        </w:rPr>
        <w:t xml:space="preserve">, на котором </w:t>
      </w:r>
      <w:del w:id="1026" w:author="Трофимов Алексей Витальевич" w:date="2018-12-10T13:14:00Z">
        <w:r w:rsidRPr="00A75901" w:rsidDel="0044010B">
          <w:rPr>
            <w:rFonts w:asciiTheme="minorHAnsi" w:hAnsiTheme="minorHAnsi"/>
            <w:sz w:val="22"/>
            <w:szCs w:val="22"/>
          </w:rPr>
          <w:delText xml:space="preserve">слушает </w:delText>
        </w:r>
      </w:del>
      <w:ins w:id="1027" w:author="Трофимов Алексей Витальевич" w:date="2018-12-10T13:14:00Z">
        <w:r w:rsidR="0044010B">
          <w:rPr>
            <w:rFonts w:asciiTheme="minorHAnsi" w:hAnsiTheme="minorHAnsi"/>
            <w:sz w:val="22"/>
            <w:szCs w:val="22"/>
          </w:rPr>
          <w:t>доступен</w:t>
        </w:r>
        <w:r w:rsidR="0044010B" w:rsidRPr="00A75901">
          <w:rPr>
            <w:rFonts w:asciiTheme="minorHAnsi" w:hAnsiTheme="minorHAnsi"/>
            <w:sz w:val="22"/>
            <w:szCs w:val="22"/>
          </w:rPr>
          <w:t xml:space="preserve"> </w:t>
        </w:r>
      </w:ins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>.</w:t>
      </w:r>
    </w:p>
    <w:p w:rsidR="00895063" w:rsidRPr="0044010B" w:rsidRDefault="00895063" w:rsidP="003932DC">
      <w:pPr>
        <w:rPr>
          <w:rFonts w:asciiTheme="minorHAnsi" w:hAnsiTheme="minorHAnsi"/>
          <w:sz w:val="22"/>
          <w:szCs w:val="22"/>
        </w:rPr>
      </w:pPr>
    </w:p>
    <w:p w:rsidR="00895063" w:rsidRPr="00A75901" w:rsidRDefault="00895063" w:rsidP="003932DC">
      <w:pPr>
        <w:rPr>
          <w:rFonts w:asciiTheme="minorHAnsi" w:hAnsiTheme="minorHAnsi"/>
          <w:sz w:val="22"/>
          <w:szCs w:val="22"/>
        </w:rPr>
      </w:pPr>
    </w:p>
    <w:p w:rsidR="00895063" w:rsidRPr="00A75901" w:rsidRDefault="00895063" w:rsidP="003932DC">
      <w:p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Для деплоя нового инстанса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 xml:space="preserve"> нужно</w:t>
      </w:r>
    </w:p>
    <w:p w:rsidR="00895063" w:rsidRPr="00A75901" w:rsidRDefault="00895063" w:rsidP="00895063">
      <w:pPr>
        <w:pStyle w:val="af3"/>
        <w:numPr>
          <w:ilvl w:val="0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Создать подкаталог /</w:t>
      </w:r>
      <w:r w:rsidRPr="00A75901">
        <w:rPr>
          <w:rFonts w:asciiTheme="minorHAnsi" w:hAnsiTheme="minorHAnsi"/>
          <w:sz w:val="22"/>
          <w:szCs w:val="22"/>
          <w:lang w:val="en-US"/>
        </w:rPr>
        <w:t>opt</w:t>
      </w:r>
      <w:r w:rsidRPr="00A75901">
        <w:rPr>
          <w:rFonts w:asciiTheme="minorHAnsi" w:hAnsiTheme="minorHAnsi"/>
          <w:sz w:val="22"/>
          <w:szCs w:val="22"/>
        </w:rPr>
        <w:t>/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>/&lt;название папки&gt;</w:t>
      </w:r>
    </w:p>
    <w:p w:rsidR="00895063" w:rsidRPr="00A75901" w:rsidRDefault="00C140EB" w:rsidP="00895063">
      <w:pPr>
        <w:pStyle w:val="af3"/>
        <w:numPr>
          <w:ilvl w:val="0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Скопировать в него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>_</w:t>
      </w:r>
      <w:r w:rsidRPr="00A75901">
        <w:rPr>
          <w:rFonts w:asciiTheme="minorHAnsi" w:hAnsiTheme="minorHAnsi"/>
          <w:sz w:val="22"/>
          <w:szCs w:val="22"/>
          <w:lang w:val="en-US"/>
        </w:rPr>
        <w:t>config</w:t>
      </w:r>
      <w:r w:rsidRPr="00A75901">
        <w:rPr>
          <w:rFonts w:asciiTheme="minorHAnsi" w:hAnsiTheme="minorHAnsi"/>
          <w:sz w:val="22"/>
          <w:szCs w:val="22"/>
        </w:rPr>
        <w:t>.</w:t>
      </w:r>
      <w:r w:rsidRPr="00A75901">
        <w:rPr>
          <w:rFonts w:asciiTheme="minorHAnsi" w:hAnsiTheme="minorHAnsi"/>
          <w:sz w:val="22"/>
          <w:szCs w:val="22"/>
          <w:lang w:val="en-US"/>
        </w:rPr>
        <w:t>py</w:t>
      </w:r>
    </w:p>
    <w:p w:rsidR="00C140EB" w:rsidRPr="00A75901" w:rsidRDefault="00C140EB" w:rsidP="00895063">
      <w:pPr>
        <w:pStyle w:val="af3"/>
        <w:numPr>
          <w:ilvl w:val="0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Задать новые значения для параметров</w:t>
      </w:r>
    </w:p>
    <w:p w:rsidR="00C140EB" w:rsidRPr="00A75901" w:rsidRDefault="00C140EB" w:rsidP="00C140EB">
      <w:pPr>
        <w:pStyle w:val="af3"/>
        <w:numPr>
          <w:ilvl w:val="1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c.JupyterHub.port</w:t>
      </w:r>
    </w:p>
    <w:p w:rsidR="00C140EB" w:rsidRPr="00A75901" w:rsidRDefault="00C140EB" w:rsidP="00C140EB">
      <w:pPr>
        <w:pStyle w:val="af3"/>
        <w:numPr>
          <w:ilvl w:val="1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c.ConfigurableHTTPProxy.api_url</w:t>
      </w:r>
    </w:p>
    <w:p w:rsidR="00C140EB" w:rsidRPr="00A75901" w:rsidRDefault="00C140EB" w:rsidP="00C140EB">
      <w:pPr>
        <w:pStyle w:val="af3"/>
        <w:numPr>
          <w:ilvl w:val="1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c.JupyterHub.hub_port</w:t>
      </w:r>
    </w:p>
    <w:p w:rsidR="00C140EB" w:rsidRPr="00A75901" w:rsidDel="003F0EB8" w:rsidRDefault="00C140EB" w:rsidP="00C140EB">
      <w:pPr>
        <w:pStyle w:val="af3"/>
        <w:numPr>
          <w:ilvl w:val="0"/>
          <w:numId w:val="115"/>
        </w:numPr>
        <w:rPr>
          <w:del w:id="1028" w:author="Кабанов Владимир" w:date="2018-08-31T01:25:00Z"/>
          <w:rFonts w:asciiTheme="minorHAnsi" w:hAnsiTheme="minorHAnsi"/>
          <w:sz w:val="22"/>
          <w:szCs w:val="22"/>
        </w:rPr>
      </w:pPr>
      <w:del w:id="1029" w:author="Кабанов Владимир" w:date="2018-08-31T01:25:00Z">
        <w:r w:rsidRPr="00A75901" w:rsidDel="003F0EB8">
          <w:rPr>
            <w:rFonts w:asciiTheme="minorHAnsi" w:hAnsiTheme="minorHAnsi"/>
            <w:sz w:val="22"/>
            <w:szCs w:val="22"/>
          </w:rPr>
          <w:delText xml:space="preserve">Создать файл для логирования работы </w:delText>
        </w:r>
        <w:r w:rsidRPr="00A75901" w:rsidDel="003F0EB8">
          <w:rPr>
            <w:rFonts w:asciiTheme="minorHAnsi" w:hAnsiTheme="minorHAnsi"/>
            <w:sz w:val="22"/>
            <w:szCs w:val="22"/>
            <w:lang w:val="en-US"/>
          </w:rPr>
          <w:delText>JupyterHub</w:delText>
        </w:r>
      </w:del>
    </w:p>
    <w:p w:rsidR="00C140EB" w:rsidRPr="00A75901" w:rsidRDefault="00C140EB" w:rsidP="00C140EB">
      <w:pPr>
        <w:pStyle w:val="af3"/>
        <w:numPr>
          <w:ilvl w:val="0"/>
          <w:numId w:val="115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Выполнить запуск согласно пункту «Запуск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>»</w:t>
      </w:r>
    </w:p>
    <w:p w:rsidR="00895063" w:rsidRPr="00A75901" w:rsidRDefault="00895063" w:rsidP="00895063">
      <w:pPr>
        <w:pStyle w:val="af3"/>
        <w:ind w:left="1117"/>
        <w:rPr>
          <w:rFonts w:asciiTheme="minorHAnsi" w:hAnsiTheme="minorHAnsi"/>
          <w:sz w:val="22"/>
          <w:szCs w:val="22"/>
        </w:rPr>
      </w:pPr>
    </w:p>
    <w:p w:rsidR="00C140EB" w:rsidRPr="00A75901" w:rsidRDefault="00C140EB" w:rsidP="00895063">
      <w:pPr>
        <w:pStyle w:val="af3"/>
        <w:ind w:left="1117"/>
        <w:rPr>
          <w:rFonts w:asciiTheme="minorHAnsi" w:hAnsiTheme="minorHAnsi"/>
          <w:sz w:val="22"/>
          <w:szCs w:val="22"/>
        </w:rPr>
      </w:pPr>
    </w:p>
    <w:p w:rsidR="00C140EB" w:rsidRPr="00A75901" w:rsidRDefault="00C140EB" w:rsidP="00C140EB">
      <w:pPr>
        <w:pStyle w:val="af3"/>
        <w:ind w:left="0"/>
        <w:rPr>
          <w:rFonts w:asciiTheme="minorHAnsi" w:hAnsiTheme="minorHAnsi"/>
          <w:sz w:val="22"/>
          <w:szCs w:val="22"/>
        </w:rPr>
      </w:pPr>
    </w:p>
    <w:p w:rsidR="00C140EB" w:rsidRPr="00A75901" w:rsidRDefault="00C140EB" w:rsidP="00C140EB">
      <w:pPr>
        <w:pStyle w:val="af3"/>
        <w:ind w:left="0"/>
        <w:rPr>
          <w:rFonts w:asciiTheme="minorHAnsi" w:hAnsiTheme="minorHAnsi"/>
          <w:sz w:val="22"/>
          <w:szCs w:val="22"/>
          <w:lang w:val="en-US"/>
        </w:rPr>
      </w:pPr>
      <w:r w:rsidRPr="00A75901">
        <w:rPr>
          <w:rFonts w:asciiTheme="minorHAnsi" w:hAnsiTheme="minorHAnsi"/>
          <w:sz w:val="22"/>
          <w:szCs w:val="22"/>
        </w:rPr>
        <w:t xml:space="preserve">Просмотр логов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</w:p>
    <w:p w:rsidR="00D35014" w:rsidRPr="00A75901" w:rsidRDefault="00D35014" w:rsidP="00D35014">
      <w:pPr>
        <w:pStyle w:val="af3"/>
        <w:numPr>
          <w:ilvl w:val="0"/>
          <w:numId w:val="117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>Для просмотра логов всего приложения используется файл с логами, определнный при запуске.</w:t>
      </w:r>
    </w:p>
    <w:p w:rsidR="00D35014" w:rsidRPr="00A75901" w:rsidRDefault="00D35014" w:rsidP="00D35014">
      <w:pPr>
        <w:pStyle w:val="af3"/>
        <w:numPr>
          <w:ilvl w:val="0"/>
          <w:numId w:val="117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В случае докерезированного </w:t>
      </w:r>
      <w:r w:rsidRPr="00A75901">
        <w:rPr>
          <w:rFonts w:asciiTheme="minorHAnsi" w:hAnsiTheme="minorHAnsi"/>
          <w:sz w:val="22"/>
          <w:szCs w:val="22"/>
          <w:lang w:val="en-US"/>
        </w:rPr>
        <w:t>JupyterHub</w:t>
      </w:r>
      <w:r w:rsidRPr="00A75901">
        <w:rPr>
          <w:rFonts w:asciiTheme="minorHAnsi" w:hAnsiTheme="minorHAnsi"/>
          <w:sz w:val="22"/>
          <w:szCs w:val="22"/>
        </w:rPr>
        <w:t xml:space="preserve"> можно дополнительно посмотреть логи контейнера, в котором работает ноутбук конкретного пользователя. Для этого</w:t>
      </w:r>
    </w:p>
    <w:p w:rsidR="00D35014" w:rsidRPr="00A75901" w:rsidRDefault="00D35014" w:rsidP="00D35014">
      <w:pPr>
        <w:pStyle w:val="af3"/>
        <w:numPr>
          <w:ilvl w:val="1"/>
          <w:numId w:val="117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Командой </w:t>
      </w:r>
      <w:r w:rsidRPr="00A75901">
        <w:rPr>
          <w:rFonts w:asciiTheme="minorHAnsi" w:hAnsiTheme="minorHAnsi"/>
          <w:sz w:val="22"/>
          <w:szCs w:val="22"/>
          <w:lang w:val="en-US"/>
        </w:rPr>
        <w:t>docker</w:t>
      </w:r>
      <w:r w:rsidRPr="00A75901">
        <w:rPr>
          <w:rFonts w:asciiTheme="minorHAnsi" w:hAnsiTheme="minorHAnsi"/>
          <w:sz w:val="22"/>
          <w:szCs w:val="22"/>
        </w:rPr>
        <w:t xml:space="preserve"> </w:t>
      </w:r>
      <w:r w:rsidRPr="00A75901">
        <w:rPr>
          <w:rFonts w:asciiTheme="minorHAnsi" w:hAnsiTheme="minorHAnsi"/>
          <w:sz w:val="22"/>
          <w:szCs w:val="22"/>
          <w:lang w:val="en-US"/>
        </w:rPr>
        <w:t>ps</w:t>
      </w:r>
      <w:r w:rsidRPr="00A75901">
        <w:rPr>
          <w:rFonts w:asciiTheme="minorHAnsi" w:hAnsiTheme="minorHAnsi"/>
          <w:sz w:val="22"/>
          <w:szCs w:val="22"/>
        </w:rPr>
        <w:t xml:space="preserve"> посмотреть работающие контейнеры. К названию контейнера конкатенируется имя пользователя ОС, таким образом можно определить нужный контейнер.</w:t>
      </w:r>
    </w:p>
    <w:p w:rsidR="00D35014" w:rsidRPr="00A75901" w:rsidRDefault="00D35014" w:rsidP="00D35014">
      <w:pPr>
        <w:pStyle w:val="af3"/>
        <w:numPr>
          <w:ilvl w:val="1"/>
          <w:numId w:val="117"/>
        </w:numPr>
        <w:rPr>
          <w:rFonts w:asciiTheme="minorHAnsi" w:hAnsiTheme="minorHAnsi"/>
          <w:sz w:val="22"/>
          <w:szCs w:val="22"/>
        </w:rPr>
      </w:pPr>
      <w:r w:rsidRPr="00A75901">
        <w:rPr>
          <w:rFonts w:asciiTheme="minorHAnsi" w:hAnsiTheme="minorHAnsi"/>
          <w:sz w:val="22"/>
          <w:szCs w:val="22"/>
        </w:rPr>
        <w:t xml:space="preserve">Командой </w:t>
      </w:r>
      <w:r w:rsidRPr="00A75901">
        <w:rPr>
          <w:rFonts w:asciiTheme="minorHAnsi" w:hAnsiTheme="minorHAnsi"/>
          <w:sz w:val="22"/>
          <w:szCs w:val="22"/>
          <w:lang w:val="en-US"/>
        </w:rPr>
        <w:t>docker</w:t>
      </w:r>
      <w:r w:rsidRPr="00A75901">
        <w:rPr>
          <w:rFonts w:asciiTheme="minorHAnsi" w:hAnsiTheme="minorHAnsi"/>
          <w:sz w:val="22"/>
          <w:szCs w:val="22"/>
        </w:rPr>
        <w:t xml:space="preserve"> </w:t>
      </w:r>
      <w:r w:rsidRPr="00A75901">
        <w:rPr>
          <w:rFonts w:asciiTheme="minorHAnsi" w:hAnsiTheme="minorHAnsi"/>
          <w:sz w:val="22"/>
          <w:szCs w:val="22"/>
          <w:lang w:val="en-US"/>
        </w:rPr>
        <w:t>logs</w:t>
      </w:r>
      <w:r w:rsidRPr="00A75901">
        <w:rPr>
          <w:rFonts w:asciiTheme="minorHAnsi" w:hAnsiTheme="minorHAnsi"/>
          <w:sz w:val="22"/>
          <w:szCs w:val="22"/>
        </w:rPr>
        <w:t xml:space="preserve"> &lt;название контейнера&gt; посмотреть логи контейнера.</w:t>
      </w:r>
    </w:p>
    <w:p w:rsidR="00A75901" w:rsidRDefault="00A75901" w:rsidP="00A75901">
      <w:pPr>
        <w:pStyle w:val="-1"/>
        <w:jc w:val="left"/>
      </w:pPr>
      <w:bookmarkStart w:id="1030" w:name="_Toc523446327"/>
      <w:r>
        <w:rPr>
          <w:lang w:val="en-US"/>
        </w:rPr>
        <w:t xml:space="preserve">Docker </w:t>
      </w:r>
      <w:r>
        <w:t>контейнеры, используемые в приложени</w:t>
      </w:r>
      <w:bookmarkEnd w:id="1030"/>
    </w:p>
    <w:p w:rsidR="00C53A9B" w:rsidRDefault="00A75901" w:rsidP="00A75901">
      <w:p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В рамках приложения используются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r w:rsidRPr="00A75901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 w:rsidR="00D82FE9">
        <w:rPr>
          <w:rFonts w:asciiTheme="minorHAnsi" w:hAnsiTheme="minorHAnsi"/>
          <w:bCs/>
          <w:kern w:val="28"/>
          <w:sz w:val="22"/>
          <w:szCs w:val="22"/>
        </w:rPr>
        <w:t>образы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 2 типов – основной контейнер, в котором запускается ноутбук, и контейнер с конфигурацией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Hadoop</w:t>
      </w:r>
      <w:r w:rsidRPr="00A75901">
        <w:rPr>
          <w:rFonts w:asciiTheme="minorHAnsi" w:hAnsiTheme="minorHAnsi"/>
          <w:bCs/>
          <w:kern w:val="28"/>
          <w:sz w:val="22"/>
          <w:szCs w:val="22"/>
        </w:rPr>
        <w:t>.</w:t>
      </w:r>
    </w:p>
    <w:p w:rsidR="00A75901" w:rsidRDefault="00A75901" w:rsidP="00A75901">
      <w:pPr>
        <w:rPr>
          <w:rFonts w:asciiTheme="minorHAnsi" w:hAnsiTheme="minorHAnsi"/>
          <w:bCs/>
          <w:kern w:val="28"/>
          <w:sz w:val="22"/>
          <w:szCs w:val="22"/>
        </w:rPr>
      </w:pPr>
    </w:p>
    <w:p w:rsidR="00A75901" w:rsidRDefault="00D82FE9" w:rsidP="00A75901">
      <w:p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Для образа с ноутбуком за основу берется официальный образ проекта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</w:t>
      </w:r>
      <w:r w:rsidRPr="00D82FE9">
        <w:rPr>
          <w:rFonts w:asciiTheme="minorHAnsi" w:hAnsiTheme="minorHAnsi"/>
          <w:bCs/>
          <w:kern w:val="28"/>
          <w:sz w:val="22"/>
          <w:szCs w:val="22"/>
        </w:rPr>
        <w:t xml:space="preserve">: </w:t>
      </w:r>
      <w:hyperlink r:id="rId17" w:history="1">
        <w:r w:rsidRPr="00D82FE9">
          <w:rPr>
            <w:rStyle w:val="a5"/>
            <w:rFonts w:asciiTheme="minorHAnsi" w:hAnsiTheme="minorHAnsi"/>
            <w:bCs/>
            <w:kern w:val="28"/>
            <w:sz w:val="22"/>
            <w:szCs w:val="22"/>
          </w:rPr>
          <w:t>https://github.com/jupyter/docker-stacks/tree/master/scipy-notebook</w:t>
        </w:r>
      </w:hyperlink>
    </w:p>
    <w:p w:rsidR="00D82FE9" w:rsidRDefault="00D82FE9" w:rsidP="00A75901">
      <w:pPr>
        <w:rPr>
          <w:rFonts w:asciiTheme="minorHAnsi" w:hAnsiTheme="minorHAnsi"/>
          <w:bCs/>
          <w:kern w:val="28"/>
          <w:sz w:val="22"/>
          <w:szCs w:val="22"/>
        </w:rPr>
      </w:pPr>
    </w:p>
    <w:p w:rsidR="00D82FE9" w:rsidRDefault="00357931" w:rsidP="00A75901">
      <w:pPr>
        <w:rPr>
          <w:rFonts w:asciiTheme="minorHAnsi" w:hAnsiTheme="minorHAnsi"/>
          <w:bCs/>
          <w:kern w:val="28"/>
          <w:sz w:val="22"/>
          <w:szCs w:val="22"/>
          <w:lang w:val="en-US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Дальше в образ устанавливаются дополнительные пакеты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Python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, библиотеки и приложения типа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Kerberos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 и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gssapi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 и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Java</w:t>
      </w:r>
      <w:r w:rsidRPr="00357931">
        <w:rPr>
          <w:rFonts w:asciiTheme="minorHAnsi" w:hAnsiTheme="minorHAnsi"/>
          <w:bCs/>
          <w:kern w:val="28"/>
          <w:sz w:val="22"/>
          <w:szCs w:val="22"/>
        </w:rPr>
        <w:t>.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 Пример</w:t>
      </w:r>
      <w:ins w:id="1031" w:author="Трофимов Алексей Витальевич" w:date="2018-12-10T15:52:00Z">
        <w:r w:rsidR="00CF439A">
          <w:rPr>
            <w:rFonts w:asciiTheme="minorHAnsi" w:hAnsiTheme="minorHAnsi"/>
            <w:bCs/>
            <w:kern w:val="28"/>
            <w:sz w:val="22"/>
            <w:szCs w:val="22"/>
          </w:rPr>
          <w:t>ы</w:t>
        </w:r>
      </w:ins>
      <w:r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Dockerfile</w:t>
      </w:r>
      <w:proofErr w:type="spellEnd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:</w:t>
      </w:r>
    </w:p>
    <w:p w:rsidR="00357931" w:rsidRDefault="00357931" w:rsidP="00A75901">
      <w:pPr>
        <w:rPr>
          <w:rFonts w:asciiTheme="minorHAnsi" w:hAnsiTheme="minorHAnsi"/>
          <w:bCs/>
          <w:kern w:val="28"/>
          <w:sz w:val="22"/>
          <w:szCs w:val="22"/>
          <w:lang w:val="en-US"/>
        </w:rPr>
      </w:pPr>
    </w:p>
    <w:p w:rsidR="00357931" w:rsidRDefault="005317F6" w:rsidP="00357931">
      <w:pPr>
        <w:jc w:val="center"/>
        <w:rPr>
          <w:rFonts w:asciiTheme="minorHAnsi" w:hAnsiTheme="minorHAnsi"/>
          <w:bCs/>
          <w:kern w:val="28"/>
          <w:sz w:val="22"/>
          <w:szCs w:val="22"/>
          <w:lang w:val="en-US"/>
        </w:rPr>
      </w:pPr>
      <w:r>
        <w:rPr>
          <w:rFonts w:asciiTheme="minorHAnsi" w:hAnsiTheme="minorHAnsi"/>
          <w:bCs/>
          <w:kern w:val="28"/>
          <w:sz w:val="22"/>
          <w:szCs w:val="22"/>
          <w:lang w:val="en-US"/>
        </w:rPr>
        <w:object w:dxaOrig="2040" w:dyaOrig="1339">
          <v:shape id="_x0000_i1034" type="#_x0000_t75" style="width:102pt;height:67.5pt" o:ole="">
            <v:imagedata r:id="rId18" o:title=""/>
          </v:shape>
          <o:OLEObject Type="Embed" ProgID="Package" ShapeID="_x0000_i1034" DrawAspect="Icon" ObjectID="_1605962669" r:id="rId19"/>
        </w:object>
      </w:r>
      <w:ins w:id="1032" w:author="Трофимов Алексей Витальевич" w:date="2018-12-10T15:52:00Z">
        <w:r w:rsidR="00CF439A">
          <w:rPr>
            <w:rFonts w:asciiTheme="minorHAnsi" w:hAnsiTheme="minorHAnsi"/>
            <w:bCs/>
            <w:kern w:val="28"/>
            <w:sz w:val="22"/>
            <w:szCs w:val="22"/>
            <w:lang w:val="en-US"/>
          </w:rPr>
          <w:object w:dxaOrig="1534" w:dyaOrig="994">
            <v:shape id="_x0000_i1043" type="#_x0000_t75" style="width:103.5pt;height:66.75pt" o:ole="">
              <v:imagedata r:id="rId20" o:title=""/>
            </v:shape>
            <o:OLEObject Type="Embed" ProgID="Package" ShapeID="_x0000_i1043" DrawAspect="Icon" ObjectID="_1605962670" r:id="rId21"/>
          </w:object>
        </w:r>
      </w:ins>
    </w:p>
    <w:p w:rsidR="00357931" w:rsidRDefault="00357931" w:rsidP="00357931">
      <w:pPr>
        <w:jc w:val="center"/>
        <w:rPr>
          <w:rFonts w:asciiTheme="minorHAnsi" w:hAnsiTheme="minorHAnsi"/>
          <w:bCs/>
          <w:kern w:val="28"/>
          <w:sz w:val="22"/>
          <w:szCs w:val="22"/>
          <w:lang w:val="en-US"/>
        </w:rPr>
      </w:pPr>
    </w:p>
    <w:p w:rsidR="00357931" w:rsidRPr="003F0EB8" w:rsidRDefault="00357931" w:rsidP="00357931">
      <w:pPr>
        <w:rPr>
          <w:rFonts w:asciiTheme="minorHAnsi" w:hAnsiTheme="minorHAnsi"/>
          <w:bCs/>
          <w:kern w:val="28"/>
          <w:sz w:val="22"/>
          <w:szCs w:val="22"/>
          <w:rPrChange w:id="1033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Контейнер с конфигом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Hadoop</w:t>
      </w:r>
      <w:r w:rsidRPr="00357931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создается для удобства монтирования директорий, содержащих настроечные файлы Хадуп в контейнер с ноутбуком. За основу берется образ </w:t>
      </w:r>
      <w:proofErr w:type="spellStart"/>
      <w:r>
        <w:rPr>
          <w:rFonts w:asciiTheme="minorHAnsi" w:hAnsiTheme="minorHAnsi"/>
          <w:bCs/>
          <w:kern w:val="28"/>
          <w:sz w:val="22"/>
          <w:szCs w:val="22"/>
          <w:lang w:val="en-US"/>
        </w:rPr>
        <w:t>busybox</w:t>
      </w:r>
      <w:proofErr w:type="spellEnd"/>
      <w:r w:rsidRPr="00357931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fldChar w:fldCharType="begin"/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4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 xml:space="preserve"> 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HYPERLINK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5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 xml:space="preserve"> "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https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6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>://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hub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7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>.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docker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8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>.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com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39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>/_/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instrText>busybox</w:instrText>
      </w:r>
      <w:r w:rsidR="0072199C" w:rsidRPr="000A3E78">
        <w:rPr>
          <w:rStyle w:val="a5"/>
          <w:rFonts w:asciiTheme="minorHAnsi" w:hAnsiTheme="minorHAnsi"/>
          <w:bCs/>
          <w:kern w:val="28"/>
          <w:sz w:val="22"/>
          <w:szCs w:val="22"/>
          <w:rPrChange w:id="1040" w:author="Кабанов Владимир Вячеславович" w:date="2018-08-31T03:08:00Z">
            <w:rPr>
              <w:rStyle w:val="a5"/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  <w:instrText xml:space="preserve">/" </w:instrTex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fldChar w:fldCharType="separate"/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t>https</w:t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</w:rPr>
        <w:t>://</w:t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t>hub</w:t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</w:rPr>
        <w:t>.</w:t>
      </w:r>
      <w:proofErr w:type="spellStart"/>
      <w:r w:rsidRPr="00357931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t>docker</w:t>
      </w:r>
      <w:proofErr w:type="spellEnd"/>
      <w:r w:rsidRPr="00357931">
        <w:rPr>
          <w:rStyle w:val="a5"/>
          <w:rFonts w:asciiTheme="minorHAnsi" w:hAnsiTheme="minorHAnsi"/>
          <w:bCs/>
          <w:kern w:val="28"/>
          <w:sz w:val="22"/>
          <w:szCs w:val="22"/>
        </w:rPr>
        <w:t>.</w:t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t>com</w:t>
      </w:r>
      <w:r w:rsidRPr="00357931">
        <w:rPr>
          <w:rStyle w:val="a5"/>
          <w:rFonts w:asciiTheme="minorHAnsi" w:hAnsiTheme="minorHAnsi"/>
          <w:bCs/>
          <w:kern w:val="28"/>
          <w:sz w:val="22"/>
          <w:szCs w:val="22"/>
        </w:rPr>
        <w:t>/_/</w:t>
      </w:r>
      <w:proofErr w:type="spellStart"/>
      <w:r w:rsidRPr="00357931">
        <w:rPr>
          <w:rStyle w:val="a5"/>
          <w:rFonts w:asciiTheme="minorHAnsi" w:hAnsiTheme="minorHAnsi"/>
          <w:bCs/>
          <w:kern w:val="28"/>
          <w:sz w:val="22"/>
          <w:szCs w:val="22"/>
          <w:lang w:val="en-US"/>
        </w:rPr>
        <w:t>busybox</w:t>
      </w:r>
      <w:proofErr w:type="spellEnd"/>
      <w:r w:rsidRPr="00357931">
        <w:rPr>
          <w:rStyle w:val="a5"/>
          <w:rFonts w:asciiTheme="minorHAnsi" w:hAnsiTheme="minorHAnsi"/>
          <w:bCs/>
          <w:kern w:val="28"/>
          <w:sz w:val="22"/>
          <w:szCs w:val="22"/>
        </w:rPr>
        <w:t>/</w:t>
      </w:r>
      <w:r w:rsidR="0072199C">
        <w:rPr>
          <w:rStyle w:val="a5"/>
          <w:rFonts w:asciiTheme="minorHAnsi" w:hAnsiTheme="minorHAnsi"/>
          <w:bCs/>
          <w:kern w:val="28"/>
          <w:sz w:val="22"/>
          <w:szCs w:val="22"/>
        </w:rPr>
        <w:fldChar w:fldCharType="end"/>
      </w:r>
    </w:p>
    <w:p w:rsidR="00357931" w:rsidRPr="003F0EB8" w:rsidRDefault="00357931" w:rsidP="00357931">
      <w:pPr>
        <w:rPr>
          <w:rFonts w:asciiTheme="minorHAnsi" w:hAnsiTheme="minorHAnsi"/>
          <w:bCs/>
          <w:kern w:val="28"/>
          <w:sz w:val="22"/>
          <w:szCs w:val="22"/>
          <w:rPrChange w:id="1041" w:author="Кабанов Владимир" w:date="2018-08-31T01:25:00Z">
            <w:rPr>
              <w:rFonts w:asciiTheme="minorHAnsi" w:hAnsiTheme="minorHAnsi"/>
              <w:bCs/>
              <w:kern w:val="28"/>
              <w:sz w:val="22"/>
              <w:szCs w:val="22"/>
              <w:lang w:val="en-US"/>
            </w:rPr>
          </w:rPrChange>
        </w:rPr>
      </w:pPr>
    </w:p>
    <w:p w:rsidR="00357931" w:rsidRDefault="00357931" w:rsidP="00357931">
      <w:pPr>
        <w:rPr>
          <w:rFonts w:asciiTheme="minorHAnsi" w:hAnsiTheme="minorHAnsi"/>
          <w:bCs/>
          <w:kern w:val="28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>Дальше в нем создаются точки монтирования</w:t>
      </w:r>
    </w:p>
    <w:p w:rsidR="00357931" w:rsidRPr="00357931" w:rsidRDefault="00357931" w:rsidP="00357931">
      <w:pPr>
        <w:pStyle w:val="af3"/>
        <w:numPr>
          <w:ilvl w:val="0"/>
          <w:numId w:val="119"/>
        </w:numPr>
        <w:rPr>
          <w:rFonts w:asciiTheme="minorHAnsi" w:hAnsiTheme="minorHAnsi"/>
          <w:bCs/>
          <w:kern w:val="28"/>
          <w:sz w:val="22"/>
          <w:szCs w:val="22"/>
        </w:rPr>
      </w:pPr>
      <w:r w:rsidRPr="00357931">
        <w:rPr>
          <w:rFonts w:asciiTheme="minorHAnsi" w:hAnsiTheme="minorHAnsi"/>
          <w:bCs/>
          <w:kern w:val="28"/>
          <w:sz w:val="22"/>
          <w:szCs w:val="22"/>
        </w:rPr>
        <w:t>/opt/cloudera</w:t>
      </w:r>
    </w:p>
    <w:p w:rsidR="00357931" w:rsidRPr="00357931" w:rsidRDefault="00357931" w:rsidP="00357931">
      <w:pPr>
        <w:pStyle w:val="af3"/>
        <w:numPr>
          <w:ilvl w:val="0"/>
          <w:numId w:val="119"/>
        </w:numPr>
        <w:rPr>
          <w:rFonts w:asciiTheme="minorHAnsi" w:hAnsiTheme="minorHAnsi"/>
          <w:bCs/>
          <w:kern w:val="28"/>
          <w:sz w:val="22"/>
          <w:szCs w:val="22"/>
        </w:rPr>
      </w:pPr>
      <w:r w:rsidRPr="00357931">
        <w:rPr>
          <w:rFonts w:asciiTheme="minorHAnsi" w:hAnsiTheme="minorHAnsi"/>
          <w:bCs/>
          <w:kern w:val="28"/>
          <w:sz w:val="22"/>
          <w:szCs w:val="22"/>
        </w:rPr>
        <w:t>/etc/spark2</w:t>
      </w:r>
    </w:p>
    <w:p w:rsidR="00357931" w:rsidRPr="00357931" w:rsidRDefault="00357931" w:rsidP="00357931">
      <w:pPr>
        <w:pStyle w:val="af3"/>
        <w:numPr>
          <w:ilvl w:val="0"/>
          <w:numId w:val="119"/>
        </w:numPr>
        <w:rPr>
          <w:rFonts w:asciiTheme="minorHAnsi" w:hAnsiTheme="minorHAnsi"/>
          <w:bCs/>
          <w:kern w:val="28"/>
          <w:sz w:val="22"/>
          <w:szCs w:val="22"/>
        </w:rPr>
      </w:pPr>
      <w:r w:rsidRPr="00357931">
        <w:rPr>
          <w:rFonts w:asciiTheme="minorHAnsi" w:hAnsiTheme="minorHAnsi"/>
          <w:bCs/>
          <w:kern w:val="28"/>
          <w:sz w:val="22"/>
          <w:szCs w:val="22"/>
        </w:rPr>
        <w:t>/etc/hadoop</w:t>
      </w:r>
    </w:p>
    <w:p w:rsidR="00357931" w:rsidRPr="00357931" w:rsidRDefault="00357931" w:rsidP="00357931">
      <w:pPr>
        <w:pStyle w:val="af3"/>
        <w:numPr>
          <w:ilvl w:val="0"/>
          <w:numId w:val="119"/>
        </w:numPr>
        <w:rPr>
          <w:rFonts w:asciiTheme="minorHAnsi" w:hAnsiTheme="minorHAnsi"/>
          <w:bCs/>
          <w:kern w:val="28"/>
          <w:sz w:val="22"/>
          <w:szCs w:val="22"/>
        </w:rPr>
      </w:pPr>
      <w:r w:rsidRPr="00357931">
        <w:rPr>
          <w:rFonts w:asciiTheme="minorHAnsi" w:hAnsiTheme="minorHAnsi"/>
          <w:bCs/>
          <w:kern w:val="28"/>
          <w:sz w:val="22"/>
          <w:szCs w:val="22"/>
        </w:rPr>
        <w:t>/etc/alternatives/spark2-conf</w:t>
      </w:r>
    </w:p>
    <w:p w:rsidR="00357931" w:rsidRDefault="00357931" w:rsidP="00357931">
      <w:pPr>
        <w:pStyle w:val="af3"/>
        <w:numPr>
          <w:ilvl w:val="0"/>
          <w:numId w:val="119"/>
        </w:numPr>
        <w:rPr>
          <w:rFonts w:asciiTheme="minorHAnsi" w:hAnsiTheme="minorHAnsi"/>
          <w:bCs/>
          <w:kern w:val="28"/>
          <w:sz w:val="22"/>
          <w:szCs w:val="22"/>
        </w:rPr>
      </w:pPr>
      <w:r w:rsidRPr="00357931">
        <w:rPr>
          <w:rFonts w:asciiTheme="minorHAnsi" w:hAnsiTheme="minorHAnsi"/>
          <w:bCs/>
          <w:kern w:val="28"/>
          <w:sz w:val="22"/>
          <w:szCs w:val="22"/>
        </w:rPr>
        <w:t>/etc/alternatives/hadoop-conf</w:t>
      </w:r>
    </w:p>
    <w:p w:rsidR="00357931" w:rsidRDefault="00357931" w:rsidP="00357931">
      <w:pPr>
        <w:rPr>
          <w:rFonts w:asciiTheme="minorHAnsi" w:hAnsiTheme="minorHAnsi"/>
          <w:bCs/>
          <w:kern w:val="28"/>
          <w:sz w:val="22"/>
          <w:szCs w:val="22"/>
        </w:rPr>
      </w:pPr>
    </w:p>
    <w:p w:rsidR="00357931" w:rsidRDefault="00357931" w:rsidP="00357931">
      <w:pPr>
        <w:rPr>
          <w:ins w:id="1042" w:author="Кабанов Владимир" w:date="2018-08-31T01:26:00Z"/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После этого контейнер с конфигом испольутеся при запуске контейнеров с ноутбуками (опция </w:t>
      </w:r>
      <w:r w:rsidRPr="00C53A9B">
        <w:rPr>
          <w:rFonts w:asciiTheme="minorHAnsi" w:hAnsiTheme="minorHAnsi"/>
          <w:sz w:val="22"/>
          <w:szCs w:val="22"/>
          <w:lang w:val="en-US"/>
        </w:rPr>
        <w:t>c</w:t>
      </w:r>
      <w:r w:rsidRPr="00357931">
        <w:rPr>
          <w:rFonts w:asciiTheme="minorHAnsi" w:hAnsiTheme="minorHAnsi"/>
          <w:sz w:val="22"/>
          <w:szCs w:val="22"/>
        </w:rPr>
        <w:t>.</w:t>
      </w:r>
      <w:r w:rsidRPr="00C53A9B">
        <w:rPr>
          <w:rFonts w:asciiTheme="minorHAnsi" w:hAnsiTheme="minorHAnsi"/>
          <w:sz w:val="22"/>
          <w:szCs w:val="22"/>
          <w:lang w:val="en-US"/>
        </w:rPr>
        <w:t>DockerSpawner</w:t>
      </w:r>
      <w:r w:rsidRPr="00357931">
        <w:rPr>
          <w:rFonts w:asciiTheme="minorHAnsi" w:hAnsiTheme="minorHAnsi"/>
          <w:sz w:val="22"/>
          <w:szCs w:val="22"/>
        </w:rPr>
        <w:t>.</w:t>
      </w:r>
      <w:r w:rsidRPr="00C53A9B">
        <w:rPr>
          <w:rFonts w:asciiTheme="minorHAnsi" w:hAnsiTheme="minorHAnsi"/>
          <w:sz w:val="22"/>
          <w:szCs w:val="22"/>
          <w:lang w:val="en-US"/>
        </w:rPr>
        <w:t>extra</w:t>
      </w:r>
      <w:r w:rsidRPr="00357931">
        <w:rPr>
          <w:rFonts w:asciiTheme="minorHAnsi" w:hAnsiTheme="minorHAnsi"/>
          <w:sz w:val="22"/>
          <w:szCs w:val="22"/>
        </w:rPr>
        <w:t>_</w:t>
      </w:r>
      <w:r w:rsidRPr="00C53A9B">
        <w:rPr>
          <w:rFonts w:asciiTheme="minorHAnsi" w:hAnsiTheme="minorHAnsi"/>
          <w:sz w:val="22"/>
          <w:szCs w:val="22"/>
          <w:lang w:val="en-US"/>
        </w:rPr>
        <w:t>host</w:t>
      </w:r>
      <w:r w:rsidRPr="00357931">
        <w:rPr>
          <w:rFonts w:asciiTheme="minorHAnsi" w:hAnsiTheme="minorHAnsi"/>
          <w:sz w:val="22"/>
          <w:szCs w:val="22"/>
        </w:rPr>
        <w:t>_</w:t>
      </w:r>
      <w:r w:rsidRPr="00C53A9B">
        <w:rPr>
          <w:rFonts w:asciiTheme="minorHAnsi" w:hAnsiTheme="minorHAnsi"/>
          <w:sz w:val="22"/>
          <w:szCs w:val="22"/>
          <w:lang w:val="en-US"/>
        </w:rPr>
        <w:t>config</w:t>
      </w:r>
      <w:r w:rsidRPr="00357931">
        <w:rPr>
          <w:rFonts w:asciiTheme="minorHAnsi" w:hAnsiTheme="minorHAnsi"/>
          <w:sz w:val="22"/>
          <w:szCs w:val="22"/>
        </w:rPr>
        <w:t>.</w:t>
      </w:r>
      <w:r w:rsidRPr="00C53A9B">
        <w:rPr>
          <w:rFonts w:asciiTheme="minorHAnsi" w:hAnsiTheme="minorHAnsi"/>
          <w:sz w:val="22"/>
          <w:szCs w:val="22"/>
          <w:lang w:val="en-US"/>
        </w:rPr>
        <w:t>update</w:t>
      </w:r>
      <w:r w:rsidRPr="00357931">
        <w:rPr>
          <w:rFonts w:asciiTheme="minorHAnsi" w:hAnsiTheme="minorHAnsi"/>
          <w:sz w:val="22"/>
          <w:szCs w:val="22"/>
        </w:rPr>
        <w:t>({ '</w:t>
      </w:r>
      <w:r w:rsidRPr="00C53A9B">
        <w:rPr>
          <w:rFonts w:asciiTheme="minorHAnsi" w:hAnsiTheme="minorHAnsi"/>
          <w:sz w:val="22"/>
          <w:szCs w:val="22"/>
          <w:lang w:val="en-US"/>
        </w:rPr>
        <w:t>volumes</w:t>
      </w:r>
      <w:r w:rsidRPr="00357931">
        <w:rPr>
          <w:rFonts w:asciiTheme="minorHAnsi" w:hAnsiTheme="minorHAnsi"/>
          <w:sz w:val="22"/>
          <w:szCs w:val="22"/>
        </w:rPr>
        <w:t>_</w:t>
      </w:r>
      <w:r w:rsidRPr="00C53A9B">
        <w:rPr>
          <w:rFonts w:asciiTheme="minorHAnsi" w:hAnsiTheme="minorHAnsi"/>
          <w:sz w:val="22"/>
          <w:szCs w:val="22"/>
          <w:lang w:val="en-US"/>
        </w:rPr>
        <w:t>from</w:t>
      </w:r>
      <w:r w:rsidRPr="00357931">
        <w:rPr>
          <w:rFonts w:asciiTheme="minorHAnsi" w:hAnsiTheme="minorHAnsi"/>
          <w:sz w:val="22"/>
          <w:szCs w:val="22"/>
        </w:rPr>
        <w:t>': '</w:t>
      </w:r>
      <w:r w:rsidRPr="00C53A9B">
        <w:rPr>
          <w:rFonts w:asciiTheme="minorHAnsi" w:hAnsiTheme="minorHAnsi"/>
          <w:sz w:val="22"/>
          <w:szCs w:val="22"/>
          <w:lang w:val="en-US"/>
        </w:rPr>
        <w:t>configContainer</w:t>
      </w:r>
      <w:r w:rsidRPr="00357931">
        <w:rPr>
          <w:rFonts w:asciiTheme="minorHAnsi" w:hAnsiTheme="minorHAnsi"/>
          <w:sz w:val="22"/>
          <w:szCs w:val="22"/>
        </w:rPr>
        <w:t>' })</w:t>
      </w:r>
      <w:r>
        <w:rPr>
          <w:rFonts w:asciiTheme="minorHAnsi" w:hAnsiTheme="minorHAnsi"/>
          <w:sz w:val="22"/>
          <w:szCs w:val="22"/>
        </w:rPr>
        <w:t xml:space="preserve"> в </w:t>
      </w:r>
      <w:r>
        <w:rPr>
          <w:rFonts w:asciiTheme="minorHAnsi" w:hAnsiTheme="minorHAnsi"/>
          <w:sz w:val="22"/>
          <w:szCs w:val="22"/>
          <w:lang w:val="en-US"/>
        </w:rPr>
        <w:t>jupyterhub</w:t>
      </w:r>
      <w:r w:rsidRPr="00357931">
        <w:rPr>
          <w:rFonts w:asciiTheme="minorHAnsi" w:hAnsiTheme="minorHAnsi"/>
          <w:sz w:val="22"/>
          <w:szCs w:val="22"/>
        </w:rPr>
        <w:t>_</w:t>
      </w:r>
      <w:r>
        <w:rPr>
          <w:rFonts w:asciiTheme="minorHAnsi" w:hAnsiTheme="minorHAnsi"/>
          <w:sz w:val="22"/>
          <w:szCs w:val="22"/>
          <w:lang w:val="en-US"/>
        </w:rPr>
        <w:t>config</w:t>
      </w:r>
      <w:r w:rsidRPr="00357931"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  <w:lang w:val="en-US"/>
        </w:rPr>
        <w:t>py</w:t>
      </w:r>
      <w:r w:rsidRPr="00357931">
        <w:rPr>
          <w:rFonts w:asciiTheme="minorHAnsi" w:hAnsiTheme="minorHAnsi"/>
          <w:sz w:val="22"/>
          <w:szCs w:val="22"/>
        </w:rPr>
        <w:t>).</w:t>
      </w:r>
    </w:p>
    <w:p w:rsidR="003F0EB8" w:rsidRDefault="003F0EB8" w:rsidP="00357931">
      <w:pPr>
        <w:rPr>
          <w:ins w:id="1043" w:author="Кабанов Владимир" w:date="2018-08-31T01:26:00Z"/>
          <w:rFonts w:asciiTheme="minorHAnsi" w:hAnsiTheme="minorHAnsi"/>
          <w:sz w:val="22"/>
          <w:szCs w:val="22"/>
        </w:rPr>
      </w:pPr>
    </w:p>
    <w:p w:rsidR="003F0EB8" w:rsidRPr="003F0EB8" w:rsidRDefault="003F0EB8" w:rsidP="00357931">
      <w:pPr>
        <w:rPr>
          <w:rFonts w:asciiTheme="minorHAnsi" w:hAnsiTheme="minorHAnsi"/>
          <w:sz w:val="22"/>
          <w:szCs w:val="22"/>
        </w:rPr>
      </w:pPr>
      <w:ins w:id="1044" w:author="Кабанов Владимир" w:date="2018-08-31T01:26:00Z">
        <w:r>
          <w:rPr>
            <w:rFonts w:asciiTheme="minorHAnsi" w:hAnsiTheme="minorHAnsi"/>
            <w:sz w:val="22"/>
            <w:szCs w:val="22"/>
          </w:rPr>
          <w:t xml:space="preserve">На случай сбоя системы, </w:t>
        </w:r>
      </w:ins>
      <w:ins w:id="1045" w:author="Кабанов Владимир" w:date="2018-08-31T01:27:00Z">
        <w:r>
          <w:rPr>
            <w:rFonts w:asciiTheme="minorHAnsi" w:hAnsiTheme="minorHAnsi"/>
            <w:sz w:val="22"/>
            <w:szCs w:val="22"/>
            <w:lang w:val="en-US"/>
          </w:rPr>
          <w:t>docker</w:t>
        </w:r>
        <w:r w:rsidRPr="003F0EB8">
          <w:rPr>
            <w:rFonts w:asciiTheme="minorHAnsi" w:hAnsiTheme="minorHAnsi"/>
            <w:sz w:val="22"/>
            <w:szCs w:val="22"/>
            <w:rPrChange w:id="1046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 xml:space="preserve">образы хранятся в двух местах: в каталоге </w:t>
        </w:r>
        <w:r w:rsidRPr="003F0EB8">
          <w:rPr>
            <w:rFonts w:asciiTheme="minorHAnsi" w:hAnsiTheme="minorHAnsi"/>
            <w:sz w:val="22"/>
            <w:szCs w:val="22"/>
            <w:rPrChange w:id="1047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/>
            <w:sz w:val="22"/>
            <w:szCs w:val="22"/>
            <w:lang w:val="en-US"/>
          </w:rPr>
          <w:t>root</w:t>
        </w:r>
        <w:r w:rsidRPr="003F0EB8">
          <w:rPr>
            <w:rFonts w:asciiTheme="minorHAnsi" w:hAnsiTheme="minorHAnsi"/>
            <w:sz w:val="22"/>
            <w:szCs w:val="22"/>
            <w:rPrChange w:id="1048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/>
            <w:sz w:val="22"/>
            <w:szCs w:val="22"/>
            <w:lang w:val="en-US"/>
          </w:rPr>
          <w:t>Dockers</w:t>
        </w:r>
        <w:r w:rsidRPr="003F0EB8">
          <w:rPr>
            <w:rFonts w:asciiTheme="minorHAnsi" w:hAnsiTheme="minorHAnsi"/>
            <w:sz w:val="22"/>
            <w:szCs w:val="22"/>
            <w:rPrChange w:id="1049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/>
            <w:sz w:val="22"/>
            <w:szCs w:val="22"/>
          </w:rPr>
          <w:t xml:space="preserve"> в виде </w:t>
        </w:r>
        <w:r w:rsidRPr="003F0EB8">
          <w:rPr>
            <w:rFonts w:asciiTheme="minorHAnsi" w:hAnsiTheme="minorHAnsi"/>
            <w:sz w:val="22"/>
            <w:szCs w:val="22"/>
            <w:rPrChange w:id="1050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.</w:t>
        </w:r>
        <w:r>
          <w:rPr>
            <w:rFonts w:asciiTheme="minorHAnsi" w:hAnsiTheme="minorHAnsi"/>
            <w:sz w:val="22"/>
            <w:szCs w:val="22"/>
            <w:lang w:val="en-US"/>
          </w:rPr>
          <w:t>tar</w:t>
        </w:r>
        <w:r w:rsidRPr="003F0EB8">
          <w:rPr>
            <w:rFonts w:asciiTheme="minorHAnsi" w:hAnsiTheme="minorHAnsi"/>
            <w:sz w:val="22"/>
            <w:szCs w:val="22"/>
            <w:rPrChange w:id="1051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>архивов</w:t>
        </w:r>
      </w:ins>
      <w:ins w:id="1052" w:author="Кабанов Владимир" w:date="2018-08-31T01:43:00Z">
        <w:r w:rsidR="00863A0C" w:rsidRPr="00863A0C">
          <w:rPr>
            <w:rFonts w:asciiTheme="minorHAnsi" w:hAnsiTheme="minorHAnsi"/>
            <w:sz w:val="22"/>
            <w:szCs w:val="22"/>
            <w:rPrChange w:id="1053" w:author="Кабанов Владимир" w:date="2018-08-31T01:4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(</w:t>
        </w:r>
        <w:r w:rsidR="00863A0C">
          <w:rPr>
            <w:rFonts w:asciiTheme="minorHAnsi" w:hAnsiTheme="minorHAnsi"/>
            <w:sz w:val="22"/>
            <w:szCs w:val="22"/>
          </w:rPr>
          <w:t xml:space="preserve">файлы </w:t>
        </w:r>
        <w:r w:rsidR="00863A0C">
          <w:rPr>
            <w:rFonts w:asciiTheme="minorHAnsi" w:hAnsiTheme="minorHAnsi"/>
            <w:sz w:val="22"/>
            <w:szCs w:val="22"/>
            <w:lang w:val="en-US"/>
          </w:rPr>
          <w:t>notebook</w:t>
        </w:r>
        <w:r w:rsidR="00863A0C" w:rsidRPr="00863A0C">
          <w:rPr>
            <w:rFonts w:asciiTheme="minorHAnsi" w:hAnsiTheme="minorHAnsi"/>
            <w:sz w:val="22"/>
            <w:szCs w:val="22"/>
            <w:rPrChange w:id="1054" w:author="Кабанов Владимир" w:date="2018-08-31T01:4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.</w:t>
        </w:r>
        <w:r w:rsidR="00863A0C">
          <w:rPr>
            <w:rFonts w:asciiTheme="minorHAnsi" w:hAnsiTheme="minorHAnsi"/>
            <w:sz w:val="22"/>
            <w:szCs w:val="22"/>
            <w:lang w:val="en-US"/>
          </w:rPr>
          <w:t>tar</w:t>
        </w:r>
        <w:r w:rsidR="00863A0C" w:rsidRPr="00863A0C">
          <w:rPr>
            <w:rFonts w:asciiTheme="minorHAnsi" w:hAnsiTheme="minorHAnsi"/>
            <w:sz w:val="22"/>
            <w:szCs w:val="22"/>
            <w:rPrChange w:id="1055" w:author="Кабанов Владимир" w:date="2018-08-31T01:4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863A0C">
          <w:rPr>
            <w:rFonts w:asciiTheme="minorHAnsi" w:hAnsiTheme="minorHAnsi"/>
            <w:sz w:val="22"/>
            <w:szCs w:val="22"/>
          </w:rPr>
          <w:t xml:space="preserve">и </w:t>
        </w:r>
        <w:r w:rsidR="00863A0C">
          <w:rPr>
            <w:rFonts w:asciiTheme="minorHAnsi" w:hAnsiTheme="minorHAnsi"/>
            <w:sz w:val="22"/>
            <w:szCs w:val="22"/>
            <w:lang w:val="en-US"/>
          </w:rPr>
          <w:t>datacontainer</w:t>
        </w:r>
        <w:r w:rsidR="00863A0C" w:rsidRPr="00863A0C">
          <w:rPr>
            <w:rFonts w:asciiTheme="minorHAnsi" w:hAnsiTheme="minorHAnsi"/>
            <w:sz w:val="22"/>
            <w:szCs w:val="22"/>
            <w:rPrChange w:id="1056" w:author="Кабанов Владимир" w:date="2018-08-31T01:4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.</w:t>
        </w:r>
        <w:r w:rsidR="00863A0C">
          <w:rPr>
            <w:rFonts w:asciiTheme="minorHAnsi" w:hAnsiTheme="minorHAnsi"/>
            <w:sz w:val="22"/>
            <w:szCs w:val="22"/>
            <w:lang w:val="en-US"/>
          </w:rPr>
          <w:t>tar</w:t>
        </w:r>
        <w:r w:rsidR="00863A0C" w:rsidRPr="00863A0C">
          <w:rPr>
            <w:rFonts w:asciiTheme="minorHAnsi" w:hAnsiTheme="minorHAnsi"/>
            <w:sz w:val="22"/>
            <w:szCs w:val="22"/>
            <w:rPrChange w:id="1057" w:author="Кабанов Владимир" w:date="2018-08-31T01:43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)</w:t>
        </w:r>
      </w:ins>
      <w:ins w:id="1058" w:author="Кабанов Владимир" w:date="2018-08-31T01:27:00Z">
        <w:r w:rsidRPr="003F0EB8">
          <w:rPr>
            <w:rFonts w:asciiTheme="minorHAnsi" w:hAnsiTheme="minorHAnsi"/>
            <w:sz w:val="22"/>
            <w:szCs w:val="22"/>
            <w:rPrChange w:id="1059" w:author="Кабанов Владимир" w:date="2018-08-31T01:27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 xml:space="preserve">и в </w:t>
        </w:r>
      </w:ins>
      <w:ins w:id="1060" w:author="Кабанов Владимир" w:date="2018-08-31T01:28:00Z">
        <w:r>
          <w:rPr>
            <w:rFonts w:asciiTheme="minorHAnsi" w:hAnsiTheme="minorHAnsi"/>
            <w:sz w:val="22"/>
            <w:szCs w:val="22"/>
            <w:lang w:val="en-US"/>
          </w:rPr>
          <w:t>docker</w:t>
        </w:r>
        <w:r w:rsidRPr="003F0EB8">
          <w:rPr>
            <w:rFonts w:asciiTheme="minorHAnsi" w:hAnsiTheme="minorHAnsi"/>
            <w:sz w:val="22"/>
            <w:szCs w:val="22"/>
            <w:rPrChange w:id="1061" w:author="Кабанов Владимир" w:date="2018-08-31T01:29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  <w:lang w:val="en-US"/>
          </w:rPr>
          <w:t>registry</w:t>
        </w:r>
      </w:ins>
      <w:ins w:id="1062" w:author="Кабанов Владимир" w:date="2018-08-31T01:29:00Z">
        <w:r>
          <w:rPr>
            <w:rFonts w:asciiTheme="minorHAnsi" w:hAnsiTheme="minorHAnsi"/>
            <w:sz w:val="22"/>
            <w:szCs w:val="22"/>
          </w:rPr>
          <w:t>.</w:t>
        </w:r>
      </w:ins>
    </w:p>
    <w:p w:rsidR="00357931" w:rsidRPr="00357931" w:rsidRDefault="00357931" w:rsidP="00357931">
      <w:pPr>
        <w:jc w:val="center"/>
        <w:rPr>
          <w:rFonts w:asciiTheme="minorHAnsi" w:hAnsiTheme="minorHAnsi"/>
          <w:bCs/>
          <w:kern w:val="28"/>
          <w:sz w:val="22"/>
          <w:szCs w:val="22"/>
        </w:rPr>
      </w:pPr>
    </w:p>
    <w:p w:rsidR="00B95D38" w:rsidRDefault="00455906" w:rsidP="00455906">
      <w:pPr>
        <w:pStyle w:val="-1"/>
        <w:jc w:val="left"/>
      </w:pPr>
      <w:bookmarkStart w:id="1063" w:name="_Toc523446328"/>
      <w:r>
        <w:t xml:space="preserve">Административные действия с </w:t>
      </w:r>
      <w:r>
        <w:rPr>
          <w:lang w:val="en-US"/>
        </w:rPr>
        <w:t>docker</w:t>
      </w:r>
      <w:r w:rsidRPr="00455906">
        <w:t xml:space="preserve"> </w:t>
      </w:r>
      <w:r>
        <w:t>контейнерами</w:t>
      </w:r>
      <w:bookmarkEnd w:id="1063"/>
    </w:p>
    <w:p w:rsidR="00B95D38" w:rsidRPr="00863A0C" w:rsidRDefault="00B95D38">
      <w:pPr>
        <w:rPr>
          <w:rFonts w:asciiTheme="minorHAnsi" w:hAnsiTheme="minorHAnsi"/>
          <w:b/>
          <w:sz w:val="22"/>
          <w:szCs w:val="22"/>
          <w:rPrChange w:id="1064" w:author="Кабанов Владимир" w:date="2018-08-31T01:37:00Z">
            <w:rPr>
              <w:rFonts w:asciiTheme="minorHAnsi" w:hAnsiTheme="minorHAnsi"/>
              <w:sz w:val="22"/>
              <w:szCs w:val="22"/>
            </w:rPr>
          </w:rPrChange>
        </w:rPr>
      </w:pPr>
      <w:r w:rsidRPr="00863A0C">
        <w:rPr>
          <w:rFonts w:asciiTheme="minorHAnsi" w:hAnsiTheme="minorHAnsi"/>
          <w:b/>
          <w:sz w:val="22"/>
          <w:szCs w:val="22"/>
          <w:rPrChange w:id="1065" w:author="Кабанов Владимир" w:date="2018-08-31T01:37:00Z">
            <w:rPr>
              <w:rFonts w:asciiTheme="minorHAnsi" w:hAnsiTheme="minorHAnsi"/>
              <w:sz w:val="22"/>
              <w:szCs w:val="22"/>
            </w:rPr>
          </w:rPrChange>
        </w:rPr>
        <w:t>Порядок изменения образа, в котором запускаются ноутбуки</w:t>
      </w:r>
    </w:p>
    <w:p w:rsidR="00B95D38" w:rsidRPr="00EE2AFC" w:rsidRDefault="00B95D38" w:rsidP="00B95D38">
      <w:pPr>
        <w:pStyle w:val="af3"/>
        <w:numPr>
          <w:ilvl w:val="0"/>
          <w:numId w:val="120"/>
        </w:numPr>
        <w:rPr>
          <w:rFonts w:asciiTheme="minorHAnsi" w:hAnsiTheme="minorHAnsi"/>
          <w:b/>
          <w:bCs/>
          <w:kern w:val="28"/>
          <w:sz w:val="22"/>
          <w:szCs w:val="22"/>
        </w:rPr>
      </w:pPr>
      <w:r w:rsidRPr="00EE2AFC">
        <w:rPr>
          <w:rFonts w:asciiTheme="minorHAnsi" w:hAnsiTheme="minorHAnsi"/>
          <w:sz w:val="22"/>
          <w:szCs w:val="22"/>
        </w:rPr>
        <w:t xml:space="preserve">Оповестить пользователей о времнеи недоступности </w:t>
      </w:r>
      <w:r w:rsidRPr="00EE2AFC">
        <w:rPr>
          <w:rFonts w:asciiTheme="minorHAnsi" w:hAnsiTheme="minorHAnsi"/>
          <w:sz w:val="22"/>
          <w:szCs w:val="22"/>
          <w:lang w:val="en-US"/>
        </w:rPr>
        <w:t>JupyterHub</w:t>
      </w:r>
    </w:p>
    <w:p w:rsidR="00B95D38" w:rsidRDefault="00B95D38" w:rsidP="00EE2AFC">
      <w:pPr>
        <w:pStyle w:val="af3"/>
        <w:numPr>
          <w:ilvl w:val="0"/>
          <w:numId w:val="120"/>
        </w:numPr>
        <w:rPr>
          <w:rFonts w:asciiTheme="minorHAnsi" w:hAnsiTheme="minorHAnsi"/>
          <w:b/>
          <w:bCs/>
          <w:kern w:val="28"/>
          <w:sz w:val="22"/>
          <w:szCs w:val="22"/>
        </w:rPr>
      </w:pPr>
      <w:r w:rsidRPr="00EE2AFC">
        <w:rPr>
          <w:rFonts w:asciiTheme="minorHAnsi" w:hAnsiTheme="minorHAnsi"/>
          <w:sz w:val="22"/>
          <w:szCs w:val="22"/>
        </w:rPr>
        <w:t xml:space="preserve">Остановить </w:t>
      </w:r>
      <w:r w:rsidRPr="00EE2AFC">
        <w:rPr>
          <w:rFonts w:asciiTheme="minorHAnsi" w:hAnsiTheme="minorHAnsi"/>
          <w:sz w:val="22"/>
          <w:szCs w:val="22"/>
          <w:lang w:val="en-US"/>
        </w:rPr>
        <w:t>JupyterHub (</w:t>
      </w:r>
      <w:r w:rsidRPr="00EE2AFC">
        <w:rPr>
          <w:rFonts w:asciiTheme="minorHAnsi" w:hAnsiTheme="minorHAnsi"/>
          <w:sz w:val="22"/>
          <w:szCs w:val="22"/>
        </w:rPr>
        <w:t>см. параграф 7)</w:t>
      </w:r>
    </w:p>
    <w:p w:rsidR="00EE2AFC" w:rsidRPr="003F0EB8" w:rsidRDefault="00EE2AFC" w:rsidP="00EE2AFC">
      <w:pPr>
        <w:pStyle w:val="af3"/>
        <w:numPr>
          <w:ilvl w:val="0"/>
          <w:numId w:val="120"/>
        </w:numPr>
        <w:rPr>
          <w:ins w:id="1066" w:author="Кабанов Владимир" w:date="2018-08-31T01:29:00Z"/>
          <w:rFonts w:asciiTheme="minorHAnsi" w:hAnsiTheme="minorHAnsi"/>
          <w:b/>
          <w:bCs/>
          <w:kern w:val="28"/>
          <w:sz w:val="22"/>
          <w:szCs w:val="22"/>
          <w:rPrChange w:id="1067" w:author="Кабанов Владимир" w:date="2018-08-31T01:29:00Z">
            <w:rPr>
              <w:ins w:id="1068" w:author="Кабанов Владимир" w:date="2018-08-31T01:29:00Z"/>
              <w:rFonts w:asciiTheme="minorHAnsi" w:hAnsiTheme="minorHAnsi"/>
              <w:sz w:val="22"/>
              <w:szCs w:val="22"/>
            </w:rPr>
          </w:rPrChange>
        </w:rPr>
      </w:pPr>
      <w:r>
        <w:rPr>
          <w:rFonts w:asciiTheme="minorHAnsi" w:hAnsiTheme="minorHAnsi"/>
          <w:bCs/>
          <w:kern w:val="28"/>
          <w:sz w:val="22"/>
          <w:szCs w:val="22"/>
        </w:rPr>
        <w:t xml:space="preserve">Поменять в файле 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jupyterhub</w:t>
      </w:r>
      <w:r w:rsidRPr="00EE2AFC">
        <w:rPr>
          <w:rFonts w:asciiTheme="minorHAnsi" w:hAnsiTheme="minorHAnsi"/>
          <w:bCs/>
          <w:kern w:val="28"/>
          <w:sz w:val="22"/>
          <w:szCs w:val="22"/>
        </w:rPr>
        <w:t>_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config</w:t>
      </w:r>
      <w:r w:rsidRPr="00EE2AFC">
        <w:rPr>
          <w:rFonts w:asciiTheme="minorHAnsi" w:hAnsiTheme="minorHAnsi"/>
          <w:bCs/>
          <w:kern w:val="28"/>
          <w:sz w:val="22"/>
          <w:szCs w:val="22"/>
        </w:rPr>
        <w:t>.</w:t>
      </w:r>
      <w:r>
        <w:rPr>
          <w:rFonts w:asciiTheme="minorHAnsi" w:hAnsiTheme="minorHAnsi"/>
          <w:bCs/>
          <w:kern w:val="28"/>
          <w:sz w:val="22"/>
          <w:szCs w:val="22"/>
          <w:lang w:val="en-US"/>
        </w:rPr>
        <w:t>py</w:t>
      </w:r>
      <w:r w:rsidRPr="00EE2AFC">
        <w:rPr>
          <w:rFonts w:asciiTheme="minorHAnsi" w:hAnsiTheme="minorHAnsi"/>
          <w:bCs/>
          <w:kern w:val="28"/>
          <w:sz w:val="22"/>
          <w:szCs w:val="22"/>
        </w:rPr>
        <w:t xml:space="preserve"> </w:t>
      </w:r>
      <w:r>
        <w:rPr>
          <w:rFonts w:asciiTheme="minorHAnsi" w:hAnsiTheme="minorHAnsi"/>
          <w:bCs/>
          <w:kern w:val="28"/>
          <w:sz w:val="22"/>
          <w:szCs w:val="22"/>
        </w:rPr>
        <w:t xml:space="preserve">значение параметра </w:t>
      </w:r>
      <w:r w:rsidRPr="003C15B2">
        <w:rPr>
          <w:rFonts w:asciiTheme="minorHAnsi" w:hAnsiTheme="minorHAnsi"/>
          <w:sz w:val="22"/>
          <w:szCs w:val="22"/>
        </w:rPr>
        <w:t>c.DockerSpawner.image</w:t>
      </w:r>
      <w:r>
        <w:rPr>
          <w:rFonts w:asciiTheme="minorHAnsi" w:hAnsiTheme="minorHAnsi"/>
          <w:sz w:val="22"/>
          <w:szCs w:val="22"/>
        </w:rPr>
        <w:t xml:space="preserve"> на строку с нужным названием образа</w:t>
      </w:r>
    </w:p>
    <w:p w:rsidR="003F0EB8" w:rsidRPr="00EE2AFC" w:rsidRDefault="003F0EB8" w:rsidP="00EE2AFC">
      <w:pPr>
        <w:pStyle w:val="af3"/>
        <w:numPr>
          <w:ilvl w:val="0"/>
          <w:numId w:val="120"/>
        </w:numPr>
        <w:rPr>
          <w:rFonts w:asciiTheme="minorHAnsi" w:hAnsiTheme="minorHAnsi"/>
          <w:b/>
          <w:bCs/>
          <w:kern w:val="28"/>
          <w:sz w:val="22"/>
          <w:szCs w:val="22"/>
        </w:rPr>
      </w:pPr>
      <w:ins w:id="1069" w:author="Кабанов Владимир" w:date="2018-08-31T01:29:00Z">
        <w:r>
          <w:rPr>
            <w:rFonts w:asciiTheme="minorHAnsi" w:hAnsiTheme="minorHAnsi"/>
            <w:sz w:val="22"/>
            <w:szCs w:val="22"/>
          </w:rPr>
          <w:t xml:space="preserve">Командой </w:t>
        </w:r>
        <w:r>
          <w:rPr>
            <w:rFonts w:asciiTheme="minorHAnsi" w:hAnsiTheme="minorHAnsi"/>
            <w:sz w:val="22"/>
            <w:szCs w:val="22"/>
            <w:lang w:val="en-US"/>
          </w:rPr>
          <w:t>docker</w:t>
        </w:r>
        <w:r w:rsidRPr="003F0EB8">
          <w:rPr>
            <w:rFonts w:asciiTheme="minorHAnsi" w:hAnsiTheme="minorHAnsi"/>
            <w:sz w:val="22"/>
            <w:szCs w:val="22"/>
            <w:rPrChange w:id="1070" w:author="Кабанов Владимир" w:date="2018-08-31T01:29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  <w:lang w:val="en-US"/>
          </w:rPr>
          <w:t>ps</w:t>
        </w:r>
        <w:r w:rsidRPr="003F0EB8">
          <w:rPr>
            <w:rFonts w:asciiTheme="minorHAnsi" w:hAnsiTheme="minorHAnsi"/>
            <w:sz w:val="22"/>
            <w:szCs w:val="22"/>
            <w:rPrChange w:id="1071" w:author="Кабанов Владимир" w:date="2018-08-31T01:29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/>
            <w:sz w:val="22"/>
            <w:szCs w:val="22"/>
          </w:rPr>
          <w:t xml:space="preserve">–а найти все контейнеры с ноутбуками. Такие контейнеры имеют название вида </w:t>
        </w:r>
        <w:proofErr w:type="spellStart"/>
        <w:r>
          <w:rPr>
            <w:rFonts w:asciiTheme="minorHAnsi" w:hAnsiTheme="minorHAnsi"/>
            <w:sz w:val="22"/>
            <w:szCs w:val="22"/>
            <w:lang w:val="en-US"/>
          </w:rPr>
          <w:t>jupyter</w:t>
        </w:r>
      </w:ins>
      <w:proofErr w:type="spellEnd"/>
      <w:ins w:id="1072" w:author="Трофимов Алексей Витальевич" w:date="2018-12-10T15:54:00Z">
        <w:r w:rsidR="00CF439A" w:rsidRPr="00CF439A">
          <w:rPr>
            <w:rFonts w:asciiTheme="minorHAnsi" w:hAnsiTheme="minorHAnsi"/>
            <w:sz w:val="22"/>
            <w:szCs w:val="22"/>
            <w:rPrChange w:id="1073" w:author="Трофимов Алексей Витальевич" w:date="2018-12-10T15:54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[-&lt;</w:t>
        </w:r>
        <w:r w:rsidR="00CF439A">
          <w:rPr>
            <w:rFonts w:asciiTheme="minorHAnsi" w:hAnsiTheme="minorHAnsi"/>
            <w:sz w:val="22"/>
            <w:szCs w:val="22"/>
          </w:rPr>
          <w:t>название среды</w:t>
        </w:r>
        <w:r w:rsidR="00CF439A" w:rsidRPr="00CF439A">
          <w:rPr>
            <w:rFonts w:asciiTheme="minorHAnsi" w:hAnsiTheme="minorHAnsi"/>
            <w:sz w:val="22"/>
            <w:szCs w:val="22"/>
            <w:rPrChange w:id="1074" w:author="Трофимов Алексей Витальевич" w:date="2018-12-10T15:54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&gt;]</w:t>
        </w:r>
      </w:ins>
      <w:ins w:id="1075" w:author="Кабанов Владимир" w:date="2018-08-31T01:29:00Z">
        <w:del w:id="1076" w:author="Трофимов Алексей Витальевич" w:date="2018-12-10T15:55:00Z">
          <w:r w:rsidRPr="003F0EB8" w:rsidDel="00CF439A">
            <w:rPr>
              <w:rFonts w:asciiTheme="minorHAnsi" w:hAnsiTheme="minorHAnsi"/>
              <w:sz w:val="22"/>
              <w:szCs w:val="22"/>
            </w:rPr>
            <w:delText>_</w:delText>
          </w:r>
        </w:del>
      </w:ins>
      <w:ins w:id="1077" w:author="Кабанов Владимир" w:date="2018-08-31T01:30:00Z">
        <w:r w:rsidRPr="003F0EB8">
          <w:rPr>
            <w:rFonts w:asciiTheme="minorHAnsi" w:hAnsiTheme="minorHAnsi"/>
            <w:sz w:val="22"/>
            <w:szCs w:val="22"/>
            <w:rPrChange w:id="1078" w:author="Кабанов Владимир" w:date="2018-08-31T01:30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&lt;</w:t>
        </w:r>
        <w:r>
          <w:rPr>
            <w:rFonts w:asciiTheme="minorHAnsi" w:hAnsiTheme="minorHAnsi"/>
            <w:sz w:val="22"/>
            <w:szCs w:val="22"/>
            <w:lang w:val="en-US"/>
          </w:rPr>
          <w:t>username</w:t>
        </w:r>
        <w:r w:rsidRPr="003F0EB8">
          <w:rPr>
            <w:rFonts w:asciiTheme="minorHAnsi" w:hAnsiTheme="minorHAnsi"/>
            <w:sz w:val="22"/>
            <w:szCs w:val="22"/>
            <w:rPrChange w:id="1079" w:author="Кабанов Владимир" w:date="2018-08-31T01:30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&gt;. </w:t>
        </w:r>
        <w:r>
          <w:rPr>
            <w:rFonts w:asciiTheme="minorHAnsi" w:hAnsiTheme="minorHAnsi"/>
            <w:sz w:val="22"/>
            <w:szCs w:val="22"/>
          </w:rPr>
          <w:t xml:space="preserve">Уничтожить данные контейнеры командой </w:t>
        </w:r>
        <w:proofErr w:type="spellStart"/>
        <w:r>
          <w:rPr>
            <w:rFonts w:asciiTheme="minorHAnsi" w:hAnsiTheme="minorHAnsi"/>
            <w:sz w:val="22"/>
            <w:szCs w:val="22"/>
            <w:lang w:val="en-US"/>
          </w:rPr>
          <w:t>docker</w:t>
        </w:r>
        <w:proofErr w:type="spellEnd"/>
        <w:r w:rsidRPr="003F0EB8">
          <w:rPr>
            <w:rFonts w:asciiTheme="minorHAnsi" w:hAnsiTheme="minorHAnsi"/>
            <w:sz w:val="22"/>
            <w:szCs w:val="22"/>
            <w:rPrChange w:id="1080" w:author="Кабанов Владимир" w:date="2018-08-31T01:30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proofErr w:type="spellStart"/>
        <w:r>
          <w:rPr>
            <w:rFonts w:asciiTheme="minorHAnsi" w:hAnsiTheme="minorHAnsi"/>
            <w:sz w:val="22"/>
            <w:szCs w:val="22"/>
            <w:lang w:val="en-US"/>
          </w:rPr>
          <w:t>rm</w:t>
        </w:r>
        <w:proofErr w:type="spellEnd"/>
        <w:r w:rsidRPr="003F0EB8">
          <w:rPr>
            <w:rFonts w:asciiTheme="minorHAnsi" w:hAnsiTheme="minorHAnsi"/>
            <w:sz w:val="22"/>
            <w:szCs w:val="22"/>
            <w:rPrChange w:id="1081" w:author="Кабанов Владимир" w:date="2018-08-31T01:30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–</w:t>
        </w:r>
        <w:r>
          <w:rPr>
            <w:rFonts w:asciiTheme="minorHAnsi" w:hAnsiTheme="minorHAnsi"/>
            <w:sz w:val="22"/>
            <w:szCs w:val="22"/>
            <w:lang w:val="en-US"/>
          </w:rPr>
          <w:t>f</w:t>
        </w:r>
        <w:r w:rsidRPr="003F0EB8">
          <w:rPr>
            <w:rFonts w:asciiTheme="minorHAnsi" w:hAnsiTheme="minorHAnsi"/>
            <w:sz w:val="22"/>
            <w:szCs w:val="22"/>
            <w:rPrChange w:id="1082" w:author="Кабанов Владимир" w:date="2018-08-31T01:30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Pr="00CF439A">
          <w:rPr>
            <w:rFonts w:asciiTheme="minorHAnsi" w:hAnsiTheme="minorHAnsi"/>
            <w:sz w:val="22"/>
            <w:szCs w:val="22"/>
            <w:rPrChange w:id="1083" w:author="Трофимов Алексей Витальевич" w:date="2018-12-10T15:54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&lt;</w:t>
        </w:r>
      </w:ins>
      <w:ins w:id="1084" w:author="Кабанов Владимир" w:date="2018-08-31T01:31:00Z">
        <w:r>
          <w:rPr>
            <w:rFonts w:asciiTheme="minorHAnsi" w:hAnsiTheme="minorHAnsi"/>
            <w:sz w:val="22"/>
            <w:szCs w:val="22"/>
          </w:rPr>
          <w:t>имя контейнера</w:t>
        </w:r>
        <w:r w:rsidRPr="00CF439A">
          <w:rPr>
            <w:rFonts w:asciiTheme="minorHAnsi" w:hAnsiTheme="minorHAnsi"/>
            <w:sz w:val="22"/>
            <w:szCs w:val="22"/>
            <w:rPrChange w:id="1085" w:author="Трофимов Алексей Витальевич" w:date="2018-12-10T15:54:00Z">
              <w:rPr>
                <w:rFonts w:asciiTheme="minorHAnsi" w:hAnsiTheme="minorHAnsi"/>
                <w:sz w:val="22"/>
                <w:szCs w:val="22"/>
                <w:lang w:val="en-US"/>
              </w:rPr>
            </w:rPrChange>
          </w:rPr>
          <w:t>&gt;</w:t>
        </w:r>
      </w:ins>
    </w:p>
    <w:p w:rsidR="00EE2AFC" w:rsidRPr="00EE2AFC" w:rsidRDefault="00EE2AFC" w:rsidP="00EE2AFC">
      <w:pPr>
        <w:pStyle w:val="af3"/>
        <w:numPr>
          <w:ilvl w:val="0"/>
          <w:numId w:val="120"/>
        </w:numPr>
        <w:rPr>
          <w:rFonts w:asciiTheme="minorHAnsi" w:hAnsiTheme="minorHAnsi"/>
          <w:b/>
          <w:bCs/>
          <w:kern w:val="28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Выполнить запуск </w:t>
      </w:r>
      <w:r>
        <w:rPr>
          <w:rFonts w:asciiTheme="minorHAnsi" w:hAnsiTheme="minorHAnsi"/>
          <w:sz w:val="22"/>
          <w:szCs w:val="22"/>
          <w:lang w:val="en-US"/>
        </w:rPr>
        <w:t>JupyterHub</w:t>
      </w:r>
      <w:r w:rsidRPr="00EE2AFC">
        <w:rPr>
          <w:rFonts w:asciiTheme="minorHAnsi" w:hAnsiTheme="minorHAnsi"/>
          <w:sz w:val="22"/>
          <w:szCs w:val="22"/>
        </w:rPr>
        <w:t xml:space="preserve"> (</w:t>
      </w:r>
      <w:r>
        <w:rPr>
          <w:rFonts w:asciiTheme="minorHAnsi" w:hAnsiTheme="minorHAnsi"/>
          <w:sz w:val="22"/>
          <w:szCs w:val="22"/>
        </w:rPr>
        <w:t>см. параграф 7)</w:t>
      </w:r>
    </w:p>
    <w:p w:rsidR="00836F54" w:rsidRPr="000A3E78" w:rsidRDefault="00836F54">
      <w:pPr>
        <w:rPr>
          <w:ins w:id="1086" w:author="Кабанов Владимир" w:date="2018-08-31T01:51:00Z"/>
          <w:rFonts w:asciiTheme="minorHAnsi" w:hAnsiTheme="minorHAnsi" w:cstheme="minorHAnsi"/>
          <w:b/>
          <w:sz w:val="22"/>
          <w:szCs w:val="22"/>
          <w:rPrChange w:id="1087" w:author="Кабанов Владимир Вячеславович" w:date="2018-08-31T03:08:00Z">
            <w:rPr>
              <w:ins w:id="1088" w:author="Кабанов Владимир" w:date="2018-08-31T01:51:00Z"/>
              <w:rFonts w:asciiTheme="minorHAnsi" w:hAnsiTheme="minorHAnsi" w:cstheme="minorHAnsi"/>
              <w:b/>
              <w:sz w:val="22"/>
              <w:szCs w:val="22"/>
              <w:lang w:val="en-US"/>
            </w:rPr>
          </w:rPrChange>
        </w:rPr>
        <w:pPrChange w:id="1089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3F0EB8" w:rsidRPr="00863A0C" w:rsidRDefault="003F0EB8">
      <w:pPr>
        <w:rPr>
          <w:ins w:id="1090" w:author="Кабанов Владимир" w:date="2018-08-31T01:33:00Z"/>
          <w:rFonts w:asciiTheme="minorHAnsi" w:hAnsiTheme="minorHAnsi" w:cstheme="minorHAnsi"/>
          <w:b/>
          <w:sz w:val="22"/>
          <w:szCs w:val="22"/>
          <w:rPrChange w:id="1091" w:author="Кабанов Владимир" w:date="2018-08-31T01:37:00Z">
            <w:rPr>
              <w:ins w:id="1092" w:author="Кабанов Владимир" w:date="2018-08-31T01:33:00Z"/>
              <w:rFonts w:asciiTheme="minorHAnsi" w:hAnsiTheme="minorHAnsi" w:cstheme="minorHAnsi"/>
              <w:sz w:val="22"/>
              <w:szCs w:val="22"/>
            </w:rPr>
          </w:rPrChange>
        </w:rPr>
        <w:pPrChange w:id="1093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  <w:ins w:id="1094" w:author="Кабанов Владимир" w:date="2018-08-31T01:32:00Z">
        <w:r w:rsidRPr="00863A0C">
          <w:rPr>
            <w:rFonts w:asciiTheme="minorHAnsi" w:hAnsiTheme="minorHAnsi" w:cstheme="minorHAnsi"/>
            <w:b/>
            <w:sz w:val="22"/>
            <w:szCs w:val="22"/>
            <w:rPrChange w:id="1095" w:author="Кабанов Владимир" w:date="2018-08-31T01:37:00Z">
              <w:rPr/>
            </w:rPrChange>
          </w:rPr>
          <w:t>Подключе</w:t>
        </w:r>
      </w:ins>
      <w:ins w:id="1096" w:author="Кабанов Владимир" w:date="2018-08-31T01:33:00Z">
        <w:r w:rsidRPr="00863A0C">
          <w:rPr>
            <w:rFonts w:asciiTheme="minorHAnsi" w:hAnsiTheme="minorHAnsi" w:cstheme="minorHAnsi"/>
            <w:b/>
            <w:sz w:val="22"/>
            <w:szCs w:val="22"/>
            <w:rPrChange w:id="1097" w:author="Кабанов Владимир" w:date="2018-08-31T01:37:00Z">
              <w:rPr/>
            </w:rPrChange>
          </w:rPr>
          <w:t>ние к контейнеру пользователя с целью диагностики ошибок</w:t>
        </w:r>
      </w:ins>
    </w:p>
    <w:p w:rsidR="003F0EB8" w:rsidRDefault="003F0EB8">
      <w:pPr>
        <w:rPr>
          <w:ins w:id="1098" w:author="Кабанов Владимир" w:date="2018-08-31T01:35:00Z"/>
          <w:rFonts w:asciiTheme="minorHAnsi" w:hAnsiTheme="minorHAnsi" w:cstheme="minorHAnsi"/>
          <w:sz w:val="22"/>
          <w:szCs w:val="22"/>
        </w:rPr>
        <w:pPrChange w:id="1099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  <w:ins w:id="1100" w:author="Кабанов Владимир" w:date="2018-08-31T01:33:00Z">
        <w:r>
          <w:rPr>
            <w:rFonts w:asciiTheme="minorHAnsi" w:hAnsiTheme="minorHAnsi" w:cstheme="minorHAnsi"/>
            <w:sz w:val="22"/>
            <w:szCs w:val="22"/>
          </w:rPr>
          <w:t xml:space="preserve">Иногда бывает ползено, с целью разбора инцидента, подключиться к контейнеру пользователя и выполнить ряд команд </w:t>
        </w:r>
      </w:ins>
      <w:ins w:id="1101" w:author="Кабанов Владимир" w:date="2018-08-31T01:35:00Z">
        <w:r>
          <w:rPr>
            <w:rFonts w:asciiTheme="minorHAnsi" w:hAnsiTheme="minorHAnsi" w:cstheme="minorHAnsi"/>
            <w:sz w:val="22"/>
            <w:szCs w:val="22"/>
            <w:lang w:val="en-US"/>
          </w:rPr>
          <w:t>Linux</w:t>
        </w:r>
        <w:r>
          <w:rPr>
            <w:rFonts w:asciiTheme="minorHAnsi" w:hAnsiTheme="minorHAnsi" w:cstheme="minorHAnsi"/>
            <w:sz w:val="22"/>
            <w:szCs w:val="22"/>
          </w:rPr>
          <w:t>. Для этого</w:t>
        </w:r>
      </w:ins>
    </w:p>
    <w:p w:rsidR="00B95D38" w:rsidRPr="00863A0C" w:rsidRDefault="003F0EB8">
      <w:pPr>
        <w:pStyle w:val="af3"/>
        <w:numPr>
          <w:ilvl w:val="0"/>
          <w:numId w:val="122"/>
        </w:numPr>
        <w:rPr>
          <w:ins w:id="1102" w:author="Кабанов Владимир" w:date="2018-08-31T01:36:00Z"/>
          <w:b/>
          <w:bCs/>
          <w:kern w:val="28"/>
          <w:sz w:val="28"/>
          <w:szCs w:val="20"/>
          <w:rPrChange w:id="1103" w:author="Кабанов Владимир" w:date="2018-08-31T01:37:00Z">
            <w:rPr>
              <w:ins w:id="1104" w:author="Кабанов Владимир" w:date="2018-08-31T01:36:00Z"/>
              <w:rFonts w:asciiTheme="minorHAnsi" w:hAnsiTheme="minorHAnsi" w:cstheme="minorHAnsi"/>
              <w:bCs/>
              <w:kern w:val="28"/>
              <w:sz w:val="22"/>
              <w:szCs w:val="22"/>
            </w:rPr>
          </w:rPrChange>
        </w:rPr>
        <w:pPrChange w:id="1105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  <w:ins w:id="1106" w:author="Кабанов Владимир" w:date="2018-08-31T01:35:00Z"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07" w:author="Кабанов Владимир" w:date="2018-08-31T01:37:00Z">
              <w:rPr/>
            </w:rPrChange>
          </w:rPr>
          <w:t>Коман</w:t>
        </w:r>
      </w:ins>
      <w:del w:id="1108" w:author="Кабанов Владимир" w:date="2018-08-31T01:31:00Z">
        <w:r w:rsidR="00B95D38" w:rsidRPr="00863A0C" w:rsidDel="003F0EB8">
          <w:rPr>
            <w:b/>
            <w:bCs/>
            <w:kern w:val="28"/>
            <w:sz w:val="28"/>
            <w:szCs w:val="20"/>
            <w:rPrChange w:id="1109" w:author="Кабанов Владимир" w:date="2018-08-31T01:37:00Z">
              <w:rPr/>
            </w:rPrChange>
          </w:rPr>
          <w:br w:type="page"/>
        </w:r>
      </w:del>
      <w:ins w:id="1110" w:author="Кабанов Владимир" w:date="2018-08-31T01:36:00Z">
        <w:r w:rsidR="00863A0C"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11" w:author="Кабанов Владимир" w:date="2018-08-31T01:37:00Z">
              <w:rPr/>
            </w:rPrChange>
          </w:rPr>
          <w:lastRenderedPageBreak/>
          <w:t xml:space="preserve">дой </w:t>
        </w:r>
        <w:r w:rsidR="00863A0C"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12" w:author="Кабанов Владимир" w:date="2018-08-31T01:37:00Z">
              <w:rPr>
                <w:lang w:val="en-US"/>
              </w:rPr>
            </w:rPrChange>
          </w:rPr>
          <w:t>docker</w:t>
        </w:r>
        <w:r w:rsidR="00863A0C"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13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 w:rsidR="00863A0C"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14" w:author="Кабанов Владимир" w:date="2018-08-31T01:37:00Z">
              <w:rPr>
                <w:lang w:val="en-US"/>
              </w:rPr>
            </w:rPrChange>
          </w:rPr>
          <w:t>ps</w:t>
        </w:r>
        <w:r w:rsidR="00863A0C"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15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найти нужный контейнер</w:t>
        </w:r>
      </w:ins>
    </w:p>
    <w:p w:rsidR="00863A0C" w:rsidRPr="00863A0C" w:rsidRDefault="00863A0C">
      <w:pPr>
        <w:pStyle w:val="af3"/>
        <w:numPr>
          <w:ilvl w:val="0"/>
          <w:numId w:val="122"/>
        </w:numPr>
        <w:rPr>
          <w:ins w:id="1116" w:author="Кабанов Владимир" w:date="2018-08-31T01:36:00Z"/>
          <w:b/>
          <w:bCs/>
          <w:kern w:val="28"/>
          <w:sz w:val="28"/>
          <w:szCs w:val="20"/>
          <w:rPrChange w:id="1117" w:author="Кабанов Владимир" w:date="2018-08-31T01:37:00Z">
            <w:rPr>
              <w:ins w:id="1118" w:author="Кабанов Владимир" w:date="2018-08-31T01:36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119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  <w:ins w:id="1120" w:author="Кабанов Владимир" w:date="2018-08-31T01:36:00Z"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21" w:author="Кабанов Владимир" w:date="2018-08-31T01:37:00Z">
              <w:rPr/>
            </w:rPrChange>
          </w:rPr>
          <w:t xml:space="preserve">Выполнить команду 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22" w:author="Кабанов Владимир" w:date="2018-08-31T01:37:00Z">
              <w:rPr>
                <w:lang w:val="en-US"/>
              </w:rPr>
            </w:rPrChange>
          </w:rPr>
          <w:t>docker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23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24" w:author="Кабанов Владимир" w:date="2018-08-31T01:37:00Z">
              <w:rPr>
                <w:lang w:val="en-US"/>
              </w:rPr>
            </w:rPrChange>
          </w:rPr>
          <w:t>exec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25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–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26" w:author="Кабанов Владимир" w:date="2018-08-31T01:37:00Z">
              <w:rPr>
                <w:lang w:val="en-US"/>
              </w:rPr>
            </w:rPrChange>
          </w:rPr>
          <w:t>it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27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&lt;имя контейнера&gt; /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28" w:author="Кабанов Владимир" w:date="2018-08-31T01:37:00Z">
              <w:rPr>
                <w:lang w:val="en-US"/>
              </w:rPr>
            </w:rPrChange>
          </w:rPr>
          <w:t>bin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29" w:author="Кабанов Владимир" w:date="2018-08-31T01:3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30" w:author="Кабанов Владимир" w:date="2018-08-31T01:37:00Z">
              <w:rPr>
                <w:lang w:val="en-US"/>
              </w:rPr>
            </w:rPrChange>
          </w:rPr>
          <w:t>bash</w:t>
        </w:r>
      </w:ins>
    </w:p>
    <w:p w:rsidR="00863A0C" w:rsidRPr="00863A0C" w:rsidRDefault="00863A0C">
      <w:pPr>
        <w:pStyle w:val="af3"/>
        <w:numPr>
          <w:ilvl w:val="0"/>
          <w:numId w:val="122"/>
        </w:numPr>
        <w:rPr>
          <w:ins w:id="1131" w:author="Кабанов Владимир" w:date="2018-08-31T01:42:00Z"/>
          <w:b/>
          <w:bCs/>
          <w:kern w:val="28"/>
          <w:sz w:val="28"/>
          <w:szCs w:val="20"/>
          <w:rPrChange w:id="1132" w:author="Кабанов Владимир" w:date="2018-08-31T01:42:00Z">
            <w:rPr>
              <w:ins w:id="1133" w:author="Кабанов Владимир" w:date="2018-08-31T01:42:00Z"/>
              <w:rFonts w:asciiTheme="minorHAnsi" w:hAnsiTheme="minorHAnsi" w:cstheme="minorHAnsi"/>
              <w:bCs/>
              <w:kern w:val="28"/>
              <w:sz w:val="22"/>
              <w:szCs w:val="22"/>
            </w:rPr>
          </w:rPrChange>
        </w:rPr>
        <w:pPrChange w:id="1134" w:author="Кабанов Владимир" w:date="2018-08-31T01:37:00Z">
          <w:pPr>
            <w:pStyle w:val="af3"/>
            <w:numPr>
              <w:numId w:val="120"/>
            </w:numPr>
            <w:ind w:left="927" w:hanging="360"/>
          </w:pPr>
        </w:pPrChange>
      </w:pPr>
      <w:ins w:id="1135" w:author="Кабанов Владимир" w:date="2018-08-31T01:36:00Z"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36" w:author="Кабанов Владимир" w:date="2018-08-31T01:37:00Z">
              <w:rPr/>
            </w:rPrChange>
          </w:rPr>
          <w:t>Вы в контейнере</w:t>
        </w:r>
      </w:ins>
    </w:p>
    <w:p w:rsidR="00863A0C" w:rsidRDefault="00863A0C">
      <w:pPr>
        <w:rPr>
          <w:ins w:id="1137" w:author="Кабанов Владимир" w:date="2018-08-31T01:42:00Z"/>
          <w:b/>
          <w:bCs/>
          <w:kern w:val="28"/>
          <w:sz w:val="28"/>
          <w:szCs w:val="20"/>
        </w:rPr>
        <w:pPrChange w:id="1138" w:author="Кабанов Владимир" w:date="2018-08-31T01:42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863A0C" w:rsidRDefault="00863A0C">
      <w:pPr>
        <w:rPr>
          <w:ins w:id="1139" w:author="Кабанов Владимир" w:date="2018-08-31T01:42:00Z"/>
          <w:rFonts w:asciiTheme="minorHAnsi" w:hAnsiTheme="minorHAnsi" w:cstheme="minorHAnsi"/>
          <w:b/>
          <w:bCs/>
          <w:kern w:val="28"/>
          <w:sz w:val="22"/>
          <w:szCs w:val="22"/>
        </w:rPr>
        <w:pPrChange w:id="1140" w:author="Кабанов Владимир" w:date="2018-08-31T01:42:00Z">
          <w:pPr>
            <w:pStyle w:val="af3"/>
            <w:numPr>
              <w:numId w:val="120"/>
            </w:numPr>
            <w:ind w:left="927" w:hanging="360"/>
          </w:pPr>
        </w:pPrChange>
      </w:pPr>
      <w:ins w:id="1141" w:author="Кабанов Владимир" w:date="2018-08-31T01:42:00Z">
        <w:r>
          <w:rPr>
            <w:rFonts w:asciiTheme="minorHAnsi" w:hAnsiTheme="minorHAnsi" w:cstheme="minorHAnsi"/>
            <w:b/>
            <w:bCs/>
            <w:kern w:val="28"/>
            <w:sz w:val="22"/>
            <w:szCs w:val="22"/>
          </w:rPr>
          <w:t>Установка новых библиотек в образ</w:t>
        </w:r>
      </w:ins>
    </w:p>
    <w:p w:rsidR="00863A0C" w:rsidRDefault="00863A0C">
      <w:pPr>
        <w:rPr>
          <w:ins w:id="1142" w:author="Кабанов Владимир" w:date="2018-08-31T01:44:00Z"/>
          <w:rFonts w:asciiTheme="minorHAnsi" w:hAnsiTheme="minorHAnsi" w:cstheme="minorHAnsi"/>
          <w:bCs/>
          <w:kern w:val="28"/>
          <w:sz w:val="22"/>
          <w:szCs w:val="22"/>
        </w:rPr>
        <w:pPrChange w:id="1143" w:author="Кабанов Владимир" w:date="2018-08-31T01:42:00Z">
          <w:pPr>
            <w:pStyle w:val="af3"/>
            <w:numPr>
              <w:numId w:val="120"/>
            </w:numPr>
            <w:ind w:left="927" w:hanging="360"/>
          </w:pPr>
        </w:pPrChange>
      </w:pPr>
      <w:ins w:id="1144" w:author="Кабанов Владимир" w:date="2018-08-31T01:42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На данный момент в образ</w:t>
        </w:r>
      </w:ins>
      <w:ins w:id="1145" w:author="Кабанов Владимир" w:date="2018-08-31T01:43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е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datamonetization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46" w:author="Кабанов Владимир" w:date="2018-08-31T01:4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47" w:author="Кабанов Владимир" w:date="2018-08-31T01:4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base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48" w:author="Кабанов Владимир" w:date="2018-08-31T01:4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настроена связь с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49" w:author="Кабанов Владимир" w:date="2018-08-31T01:4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150" w:author="Кабанов Владимир" w:date="2018-08-31T01:44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репозиторием</w:t>
        </w:r>
      </w:ins>
      <w:ins w:id="1151" w:author="Кабанов Владимир" w:date="2018-08-31T01:42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</w:ins>
      <w:ins w:id="1152" w:author="Кабанов Владимир" w:date="2018-08-31T01:44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pip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, развернутом внтури контура банка. Для установки библиотек из этого репозитория нужно</w:t>
        </w:r>
      </w:ins>
    </w:p>
    <w:p w:rsidR="00863A0C" w:rsidRPr="00863A0C" w:rsidRDefault="00863A0C">
      <w:pPr>
        <w:pStyle w:val="af3"/>
        <w:numPr>
          <w:ilvl w:val="0"/>
          <w:numId w:val="123"/>
        </w:numPr>
        <w:rPr>
          <w:ins w:id="1153" w:author="Кабанов Владимир" w:date="2018-08-31T01:45:00Z"/>
          <w:rFonts w:asciiTheme="minorHAnsi" w:hAnsiTheme="minorHAnsi" w:cstheme="minorHAnsi"/>
          <w:bCs/>
          <w:kern w:val="28"/>
          <w:sz w:val="22"/>
          <w:szCs w:val="22"/>
          <w:rPrChange w:id="1154" w:author="Кабанов Владимир" w:date="2018-08-31T01:45:00Z">
            <w:rPr>
              <w:ins w:id="1155" w:author="Кабанов Владимир" w:date="2018-08-31T01:45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156" w:author="Кабанов Владимир" w:date="2018-08-31T01:44:00Z">
          <w:pPr>
            <w:pStyle w:val="af3"/>
            <w:numPr>
              <w:numId w:val="120"/>
            </w:numPr>
            <w:ind w:left="927" w:hanging="360"/>
          </w:pPr>
        </w:pPrChange>
      </w:pPr>
      <w:ins w:id="1157" w:author="Кабанов Владимир" w:date="2018-08-31T01:45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Создать в 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58" w:author="Кабанов Владимир" w:date="2018-08-31T01:4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root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59" w:author="Кабанов Владимир" w:date="2018-08-31T01:4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Dockers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поддиректорию, например,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newnotebook</w:t>
        </w:r>
      </w:ins>
    </w:p>
    <w:p w:rsidR="00863A0C" w:rsidRDefault="00863A0C">
      <w:pPr>
        <w:pStyle w:val="af3"/>
        <w:numPr>
          <w:ilvl w:val="0"/>
          <w:numId w:val="123"/>
        </w:numPr>
        <w:rPr>
          <w:ins w:id="1160" w:author="Кабанов Владимир" w:date="2018-08-31T01:45:00Z"/>
          <w:rFonts w:asciiTheme="minorHAnsi" w:hAnsiTheme="minorHAnsi" w:cstheme="minorHAnsi"/>
          <w:bCs/>
          <w:kern w:val="28"/>
          <w:sz w:val="22"/>
          <w:szCs w:val="22"/>
        </w:rPr>
        <w:pPrChange w:id="1161" w:author="Кабанов Владимир" w:date="2018-08-31T01:44:00Z">
          <w:pPr>
            <w:pStyle w:val="af3"/>
            <w:numPr>
              <w:numId w:val="120"/>
            </w:numPr>
            <w:ind w:left="927" w:hanging="360"/>
          </w:pPr>
        </w:pPrChange>
      </w:pPr>
      <w:ins w:id="1162" w:author="Кабанов Владимир" w:date="2018-08-31T01:45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Создать в этой директории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Dockerfile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rPrChange w:id="1163" w:author="Кабанов Владимир" w:date="2018-08-31T01:4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вида</w:t>
        </w:r>
      </w:ins>
    </w:p>
    <w:p w:rsidR="00863A0C" w:rsidRPr="00863A0C" w:rsidRDefault="00863A0C">
      <w:pPr>
        <w:pStyle w:val="af3"/>
        <w:numPr>
          <w:ilvl w:val="1"/>
          <w:numId w:val="123"/>
        </w:numPr>
        <w:rPr>
          <w:ins w:id="1164" w:author="Кабанов Владимир" w:date="2018-08-31T01:45:00Z"/>
          <w:rFonts w:asciiTheme="minorHAnsi" w:hAnsiTheme="minorHAnsi" w:cstheme="minorHAnsi"/>
          <w:bCs/>
          <w:kern w:val="28"/>
          <w:sz w:val="22"/>
          <w:szCs w:val="22"/>
          <w:rPrChange w:id="1165" w:author="Кабанов Владимир" w:date="2018-08-31T01:46:00Z">
            <w:rPr>
              <w:ins w:id="1166" w:author="Кабанов Владимир" w:date="2018-08-31T01:45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167" w:author="Кабанов Владимир" w:date="2018-08-31T01:45:00Z">
          <w:pPr>
            <w:pStyle w:val="af3"/>
            <w:numPr>
              <w:numId w:val="120"/>
            </w:numPr>
            <w:ind w:left="927" w:hanging="360"/>
          </w:pPr>
        </w:pPrChange>
      </w:pPr>
      <w:ins w:id="1168" w:author="Кабанов Владимир" w:date="2018-08-31T01:45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FROM datamonetization/notebook:base</w:t>
        </w:r>
      </w:ins>
    </w:p>
    <w:p w:rsidR="00863A0C" w:rsidRDefault="00863A0C">
      <w:pPr>
        <w:pStyle w:val="af3"/>
        <w:numPr>
          <w:ilvl w:val="1"/>
          <w:numId w:val="123"/>
        </w:numPr>
        <w:rPr>
          <w:ins w:id="1169" w:author="Кабанов Владимир" w:date="2018-08-31T01:47:00Z"/>
          <w:rFonts w:asciiTheme="minorHAnsi" w:hAnsiTheme="minorHAnsi" w:cstheme="minorHAnsi"/>
          <w:bCs/>
          <w:kern w:val="28"/>
          <w:sz w:val="22"/>
          <w:szCs w:val="22"/>
          <w:lang w:val="en-US"/>
        </w:rPr>
        <w:pPrChange w:id="1170" w:author="Кабанов Владимир" w:date="2018-08-31T01:45:00Z">
          <w:pPr>
            <w:pStyle w:val="af3"/>
            <w:numPr>
              <w:numId w:val="120"/>
            </w:numPr>
            <w:ind w:left="927" w:hanging="360"/>
          </w:pPr>
        </w:pPrChange>
      </w:pPr>
      <w:ins w:id="1171" w:author="Кабанов Владимир" w:date="2018-08-31T01:46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RUN pip3 install </w:t>
        </w:r>
      </w:ins>
      <w:ins w:id="1172" w:author="Кабанов Владимир" w:date="2018-08-31T01:47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django</w:t>
        </w:r>
      </w:ins>
      <w:ins w:id="1173" w:author="Кабанов Владимир" w:date="2018-08-31T01:46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</w:ins>
      <w:ins w:id="1174" w:author="Кабанов Владимир" w:date="2018-08-31T01:47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–t </w:t>
        </w:r>
        <w:r w:rsidRPr="00863A0C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/opt/conda/lib/python3.6/site-packages</w:t>
        </w:r>
      </w:ins>
    </w:p>
    <w:p w:rsidR="00836F54" w:rsidRDefault="00836F54">
      <w:pPr>
        <w:pStyle w:val="af3"/>
        <w:numPr>
          <w:ilvl w:val="1"/>
          <w:numId w:val="123"/>
        </w:numPr>
        <w:rPr>
          <w:ins w:id="1175" w:author="Кабанов Владимир" w:date="2018-08-31T01:47:00Z"/>
          <w:rFonts w:asciiTheme="minorHAnsi" w:hAnsiTheme="minorHAnsi" w:cstheme="minorHAnsi"/>
          <w:bCs/>
          <w:kern w:val="28"/>
          <w:sz w:val="22"/>
          <w:szCs w:val="22"/>
          <w:lang w:val="en-US"/>
        </w:rPr>
        <w:pPrChange w:id="1176" w:author="Кабанов Владимир" w:date="2018-08-31T01:45:00Z">
          <w:pPr>
            <w:pStyle w:val="af3"/>
            <w:numPr>
              <w:numId w:val="120"/>
            </w:numPr>
            <w:ind w:left="927" w:hanging="360"/>
          </w:pPr>
        </w:pPrChange>
      </w:pPr>
      <w:ins w:id="1177" w:author="Кабанов Владимир" w:date="2018-08-31T01:47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CMD [“start-notebook.sh”]</w:t>
        </w:r>
      </w:ins>
    </w:p>
    <w:p w:rsidR="00836F54" w:rsidRDefault="00836F54">
      <w:pPr>
        <w:pStyle w:val="af3"/>
        <w:numPr>
          <w:ilvl w:val="0"/>
          <w:numId w:val="123"/>
        </w:numPr>
        <w:rPr>
          <w:ins w:id="1178" w:author="Кабанов Владимир" w:date="2018-08-31T01:48:00Z"/>
          <w:rFonts w:asciiTheme="minorHAnsi" w:hAnsiTheme="minorHAnsi" w:cstheme="minorHAnsi"/>
          <w:bCs/>
          <w:kern w:val="28"/>
          <w:sz w:val="22"/>
          <w:szCs w:val="22"/>
          <w:lang w:val="en-US"/>
        </w:rPr>
        <w:pPrChange w:id="1179" w:author="Кабанов Владимир" w:date="2018-08-31T01:47:00Z">
          <w:pPr>
            <w:pStyle w:val="af3"/>
            <w:numPr>
              <w:numId w:val="120"/>
            </w:numPr>
            <w:ind w:left="927" w:hanging="360"/>
          </w:pPr>
        </w:pPrChange>
      </w:pPr>
      <w:ins w:id="1180" w:author="Кабанов Владимир" w:date="2018-08-31T01:47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Выполнить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81" w:author="Кабанов Владимир" w:date="2018-08-31T01:4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комануд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182" w:author="Кабанов Владимир" w:date="2018-08-31T01:4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</w:ins>
      <w:ins w:id="1183" w:author="Кабанов Владимир" w:date="2018-08-31T01:48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 build /root/Dockers/newnotebook –t datamonetization/notebook:20180905</w:t>
        </w:r>
      </w:ins>
    </w:p>
    <w:p w:rsidR="00836F54" w:rsidRPr="00836F54" w:rsidRDefault="00836F54">
      <w:pPr>
        <w:pStyle w:val="af3"/>
        <w:numPr>
          <w:ilvl w:val="0"/>
          <w:numId w:val="123"/>
        </w:numPr>
        <w:rPr>
          <w:ins w:id="1184" w:author="Кабанов Владимир" w:date="2018-08-31T01:51:00Z"/>
          <w:rFonts w:asciiTheme="minorHAnsi" w:hAnsiTheme="minorHAnsi" w:cstheme="minorHAnsi"/>
          <w:bCs/>
          <w:kern w:val="28"/>
          <w:sz w:val="22"/>
          <w:szCs w:val="22"/>
          <w:rPrChange w:id="1185" w:author="Кабанов Владимир" w:date="2018-08-31T01:51:00Z">
            <w:rPr>
              <w:ins w:id="1186" w:author="Кабанов Владимир" w:date="2018-08-31T01:51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187" w:author="Кабанов Владимир" w:date="2018-08-31T01:47:00Z">
          <w:pPr>
            <w:pStyle w:val="af3"/>
            <w:numPr>
              <w:numId w:val="120"/>
            </w:numPr>
            <w:ind w:left="927" w:hanging="360"/>
          </w:pPr>
        </w:pPrChange>
      </w:pPr>
      <w:ins w:id="1188" w:author="Кабанов Владимир" w:date="2018-08-31T01:49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Так как одна из главных целей при использовании докера – версионирование сред, важно новые версии образа тегать именем, отличным от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datamonetization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89" w:author="Кабанов Владимир" w:date="2018-08-31T01:4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90" w:author="Кабанов Владимир" w:date="2018-08-31T01:4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</w:ins>
      <w:ins w:id="1191" w:author="Кабанов Владимир" w:date="2018-08-31T01:50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base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92" w:author="Кабанов Владимир" w:date="2018-08-31T01:50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.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Пока предлагается в качестве лейбла использовать дату, на которую был собран образ, можно также применять семантические метки, например </w:t>
        </w:r>
      </w:ins>
      <w:ins w:id="1193" w:author="Кабанов Владимир" w:date="2018-08-31T01:51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datamonetization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94" w:author="Кабанов Владимир" w:date="2018-08-31T01:5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95" w:author="Кабанов Владимир" w:date="2018-08-31T01:5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libhdfs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196" w:author="Кабанов Владимир" w:date="2018-08-31T01:5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3.</w:t>
        </w:r>
      </w:ins>
    </w:p>
    <w:p w:rsidR="00BD0280" w:rsidRDefault="00BD0280">
      <w:pPr>
        <w:pStyle w:val="af3"/>
        <w:numPr>
          <w:ilvl w:val="0"/>
          <w:numId w:val="123"/>
        </w:numPr>
        <w:rPr>
          <w:ins w:id="1197" w:author="Кабанов Владимир" w:date="2018-08-31T02:25:00Z"/>
          <w:rFonts w:asciiTheme="minorHAnsi" w:hAnsiTheme="minorHAnsi" w:cstheme="minorHAnsi"/>
          <w:bCs/>
          <w:kern w:val="28"/>
          <w:sz w:val="22"/>
          <w:szCs w:val="22"/>
        </w:rPr>
        <w:pPrChange w:id="1198" w:author="Кабанов Владимир" w:date="2018-08-31T01:47:00Z">
          <w:pPr>
            <w:pStyle w:val="af3"/>
            <w:numPr>
              <w:numId w:val="120"/>
            </w:numPr>
            <w:ind w:left="927" w:hanging="360"/>
          </w:pPr>
        </w:pPrChange>
      </w:pPr>
      <w:ins w:id="1199" w:author="Кабанов Владимир" w:date="2018-08-31T02:25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Сразу после создания нового образа рекомендуется сделать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push</w:t>
        </w:r>
        <w:r w:rsidRPr="00BD0280">
          <w:rPr>
            <w:rFonts w:asciiTheme="minorHAnsi" w:hAnsiTheme="minorHAnsi" w:cstheme="minorHAnsi"/>
            <w:bCs/>
            <w:kern w:val="28"/>
            <w:sz w:val="22"/>
            <w:szCs w:val="22"/>
            <w:rPrChange w:id="1200" w:author="Кабанов Владимир" w:date="2018-08-31T02:2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в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BD0280">
          <w:rPr>
            <w:rFonts w:asciiTheme="minorHAnsi" w:hAnsiTheme="minorHAnsi" w:cstheme="minorHAnsi"/>
            <w:bCs/>
            <w:kern w:val="28"/>
            <w:sz w:val="22"/>
            <w:szCs w:val="22"/>
            <w:rPrChange w:id="1201" w:author="Кабанов Владимир" w:date="2018-08-31T02:2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registry</w:t>
        </w:r>
        <w:r w:rsidRPr="00BD0280">
          <w:rPr>
            <w:rFonts w:asciiTheme="minorHAnsi" w:hAnsiTheme="minorHAnsi" w:cstheme="minorHAnsi"/>
            <w:bCs/>
            <w:kern w:val="28"/>
            <w:sz w:val="22"/>
            <w:szCs w:val="22"/>
            <w:rPrChange w:id="1202" w:author="Кабанов Владимир" w:date="2018-08-31T02:2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(см. ниже)</w:t>
        </w:r>
      </w:ins>
    </w:p>
    <w:p w:rsidR="00836F54" w:rsidRDefault="00836F54">
      <w:pPr>
        <w:pStyle w:val="af3"/>
        <w:numPr>
          <w:ilvl w:val="0"/>
          <w:numId w:val="123"/>
        </w:numPr>
        <w:rPr>
          <w:ins w:id="1203" w:author="Кабанов Владимир" w:date="2018-08-31T02:25:00Z"/>
          <w:rFonts w:asciiTheme="minorHAnsi" w:hAnsiTheme="minorHAnsi" w:cstheme="minorHAnsi"/>
          <w:bCs/>
          <w:kern w:val="28"/>
          <w:sz w:val="22"/>
          <w:szCs w:val="22"/>
        </w:rPr>
        <w:pPrChange w:id="1204" w:author="Кабанов Владимир" w:date="2018-08-31T01:47:00Z">
          <w:pPr>
            <w:pStyle w:val="af3"/>
            <w:numPr>
              <w:numId w:val="120"/>
            </w:numPr>
            <w:ind w:left="927" w:hanging="360"/>
          </w:pPr>
        </w:pPrChange>
      </w:pPr>
      <w:ins w:id="1205" w:author="Кабанов Владимир" w:date="2018-08-31T01:51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При необходимости выполнить действия из пункта </w:t>
        </w:r>
      </w:ins>
      <w:ins w:id="1206" w:author="Кабанов Владимир" w:date="2018-08-31T01:52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«изменение образа, который запускается в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JupyterHub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»</w:t>
        </w:r>
      </w:ins>
    </w:p>
    <w:p w:rsidR="00BD0280" w:rsidRPr="00836F54" w:rsidRDefault="00BD0280">
      <w:pPr>
        <w:pStyle w:val="af3"/>
        <w:ind w:left="1069"/>
        <w:rPr>
          <w:ins w:id="1207" w:author="Кабанов Владимир" w:date="2018-08-31T01:52:00Z"/>
          <w:rFonts w:asciiTheme="minorHAnsi" w:hAnsiTheme="minorHAnsi" w:cstheme="minorHAnsi"/>
          <w:bCs/>
          <w:kern w:val="28"/>
          <w:sz w:val="22"/>
          <w:szCs w:val="22"/>
          <w:rPrChange w:id="1208" w:author="Кабанов Владимир" w:date="2018-08-31T01:52:00Z">
            <w:rPr>
              <w:ins w:id="1209" w:author="Кабанов Владимир" w:date="2018-08-31T01:52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210" w:author="Кабанов Владимир" w:date="2018-08-31T02:25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836F54" w:rsidRPr="00BD0280" w:rsidRDefault="00836F54">
      <w:pPr>
        <w:rPr>
          <w:ins w:id="1211" w:author="Кабанов Владимир" w:date="2018-08-31T01:52:00Z"/>
          <w:rFonts w:asciiTheme="minorHAnsi" w:hAnsiTheme="minorHAnsi" w:cstheme="minorHAnsi"/>
          <w:bCs/>
          <w:kern w:val="28"/>
          <w:sz w:val="22"/>
          <w:szCs w:val="22"/>
          <w:rPrChange w:id="1212" w:author="Кабанов Владимир" w:date="2018-08-31T02:25:00Z">
            <w:rPr>
              <w:ins w:id="1213" w:author="Кабанов Владимир" w:date="2018-08-31T01:52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214" w:author="Кабанов Владимир" w:date="2018-08-31T01:52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836F54" w:rsidRDefault="00836F54">
      <w:pPr>
        <w:rPr>
          <w:ins w:id="1215" w:author="Кабанов Владимир" w:date="2018-08-31T01:53:00Z"/>
          <w:rFonts w:asciiTheme="minorHAnsi" w:hAnsiTheme="minorHAnsi" w:cstheme="minorHAnsi"/>
          <w:b/>
          <w:bCs/>
          <w:kern w:val="28"/>
          <w:sz w:val="22"/>
          <w:szCs w:val="22"/>
        </w:rPr>
        <w:pPrChange w:id="1216" w:author="Кабанов Владимир" w:date="2018-08-31T01:52:00Z">
          <w:pPr>
            <w:pStyle w:val="af3"/>
            <w:numPr>
              <w:numId w:val="120"/>
            </w:numPr>
            <w:ind w:left="927" w:hanging="360"/>
          </w:pPr>
        </w:pPrChange>
      </w:pPr>
      <w:ins w:id="1217" w:author="Кабанов Владимир" w:date="2018-08-31T01:53:00Z">
        <w:r>
          <w:rPr>
            <w:rFonts w:asciiTheme="minorHAnsi" w:hAnsiTheme="minorHAnsi" w:cstheme="minorHAnsi"/>
            <w:b/>
            <w:bCs/>
            <w:kern w:val="28"/>
            <w:sz w:val="22"/>
            <w:szCs w:val="22"/>
          </w:rPr>
          <w:t>Диагоностика ошибок образа</w:t>
        </w:r>
      </w:ins>
    </w:p>
    <w:p w:rsidR="00836F54" w:rsidRDefault="00836F54">
      <w:pPr>
        <w:rPr>
          <w:ins w:id="1218" w:author="Кабанов Владимир" w:date="2018-08-31T01:53:00Z"/>
          <w:rFonts w:asciiTheme="minorHAnsi" w:hAnsiTheme="minorHAnsi" w:cstheme="minorHAnsi"/>
          <w:bCs/>
          <w:kern w:val="28"/>
          <w:sz w:val="22"/>
          <w:szCs w:val="22"/>
        </w:rPr>
        <w:pPrChange w:id="1219" w:author="Кабанов Владимир" w:date="2018-08-31T01:52:00Z">
          <w:pPr>
            <w:pStyle w:val="af3"/>
            <w:numPr>
              <w:numId w:val="120"/>
            </w:numPr>
            <w:ind w:left="927" w:hanging="360"/>
          </w:pPr>
        </w:pPrChange>
      </w:pPr>
      <w:ins w:id="1220" w:author="Кабанов Владимир" w:date="2018-08-31T01:53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Если есть предположение, что в самом докер образе содержатся ошибки, диагностику можно провести следующими способами</w:t>
        </w:r>
      </w:ins>
    </w:p>
    <w:p w:rsidR="00836F54" w:rsidRDefault="00836F54">
      <w:pPr>
        <w:pStyle w:val="af3"/>
        <w:numPr>
          <w:ilvl w:val="0"/>
          <w:numId w:val="124"/>
        </w:numPr>
        <w:rPr>
          <w:ins w:id="1221" w:author="Кабанов Владимир" w:date="2018-08-31T01:54:00Z"/>
          <w:rFonts w:asciiTheme="minorHAnsi" w:hAnsiTheme="minorHAnsi" w:cstheme="minorHAnsi"/>
          <w:bCs/>
          <w:kern w:val="28"/>
          <w:sz w:val="22"/>
          <w:szCs w:val="22"/>
        </w:rPr>
        <w:pPrChange w:id="1222" w:author="Кабанов Владимир" w:date="2018-08-31T01:53:00Z">
          <w:pPr>
            <w:pStyle w:val="af3"/>
            <w:numPr>
              <w:numId w:val="120"/>
            </w:numPr>
            <w:ind w:left="927" w:hanging="360"/>
          </w:pPr>
        </w:pPrChange>
      </w:pPr>
      <w:ins w:id="1223" w:author="Кабанов Владимир" w:date="2018-08-31T01:54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Выполнить команду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24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25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226" w:author="Кабанов Владимир" w:date="2018-08-31T01:57:00Z"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27" w:author="Кабанов Владимир" w:date="2018-08-31T01:5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</w:ins>
      <w:ins w:id="1228" w:author="Кабанов Владимир" w:date="2018-08-31T01:54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it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29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&lt;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имя контейнера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30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&gt;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31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32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bash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33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–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34" w:author="Кабанов Владимир" w:date="2018-08-31T01:5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 окажетесь в командной строке контейнера</w:t>
        </w:r>
      </w:ins>
    </w:p>
    <w:p w:rsidR="00836F54" w:rsidRPr="00836F54" w:rsidRDefault="00836F54">
      <w:pPr>
        <w:pStyle w:val="af3"/>
        <w:numPr>
          <w:ilvl w:val="0"/>
          <w:numId w:val="124"/>
        </w:numPr>
        <w:rPr>
          <w:ins w:id="1235" w:author="Кабанов Владимир" w:date="2018-08-31T01:55:00Z"/>
          <w:rFonts w:asciiTheme="minorHAnsi" w:hAnsiTheme="minorHAnsi" w:cstheme="minorHAnsi"/>
          <w:bCs/>
          <w:kern w:val="28"/>
          <w:sz w:val="22"/>
          <w:szCs w:val="22"/>
          <w:rPrChange w:id="1236" w:author="Кабанов Владимир" w:date="2018-08-31T01:55:00Z">
            <w:rPr>
              <w:ins w:id="1237" w:author="Кабанов Владимир" w:date="2018-08-31T01:55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238" w:author="Кабанов Владимир" w:date="2018-08-31T01:53:00Z">
          <w:pPr>
            <w:pStyle w:val="af3"/>
            <w:numPr>
              <w:numId w:val="120"/>
            </w:numPr>
            <w:ind w:left="927" w:hanging="360"/>
          </w:pPr>
        </w:pPrChange>
      </w:pPr>
      <w:ins w:id="1239" w:author="Кабанов Владимир" w:date="2018-08-31T01:54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Если вдобавок нужен доступ к керберос: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40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41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242" w:author="Кабанов Владимир" w:date="2018-08-31T01:57:00Z"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43" w:author="Кабанов Владимир" w:date="2018-08-31T01:5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</w:ins>
      <w:ins w:id="1244" w:author="Кабанов Владимир" w:date="2018-08-31T01:54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it</w:t>
        </w:r>
      </w:ins>
      <w:ins w:id="1245" w:author="Кабанов Владимир" w:date="2018-08-31T01:57:00Z"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46" w:author="Кабанов Владимир" w:date="2018-08-31T01:5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--</w:t>
        </w:r>
      </w:ins>
      <w:ins w:id="1247" w:author="Кабанов Владимир" w:date="2018-08-31T01:54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network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48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249" w:author="Кабанов Владимир" w:date="2018-08-31T01:55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host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0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251" w:author="Кабанов Владимир" w:date="2018-08-31T01:57:00Z"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2" w:author="Кабанов Владимир" w:date="2018-08-31T01:5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</w:ins>
      <w:ins w:id="1253" w:author="Кабанов Владимир" w:date="2018-08-31T01:55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v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4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etc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5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krb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6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5.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conf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7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etc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8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krb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59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5.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conf</w:t>
        </w:r>
      </w:ins>
      <w:ins w:id="1260" w:author="Кабанов Владимир" w:date="2018-08-31T01:58:00Z"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61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ro</w:t>
        </w:r>
      </w:ins>
      <w:ins w:id="1262" w:author="Кабанов Владимир" w:date="2018-08-31T01:55:00Z"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63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&lt;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имя контейнера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64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&gt;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65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</w:t>
        </w:r>
        <w:r w:rsidRPr="00836F54">
          <w:rPr>
            <w:rFonts w:asciiTheme="minorHAnsi" w:hAnsiTheme="minorHAnsi" w:cstheme="minorHAnsi"/>
            <w:bCs/>
            <w:kern w:val="28"/>
            <w:sz w:val="22"/>
            <w:szCs w:val="22"/>
            <w:rPrChange w:id="1266" w:author="Кабанов Владимир" w:date="2018-08-31T01:55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bash</w:t>
        </w:r>
      </w:ins>
    </w:p>
    <w:p w:rsidR="00836F54" w:rsidRPr="003E350A" w:rsidRDefault="00836F54">
      <w:pPr>
        <w:pStyle w:val="af3"/>
        <w:numPr>
          <w:ilvl w:val="0"/>
          <w:numId w:val="124"/>
        </w:numPr>
        <w:rPr>
          <w:ins w:id="1267" w:author="Кабанов Владимир" w:date="2018-08-31T01:58:00Z"/>
          <w:rFonts w:asciiTheme="minorHAnsi" w:hAnsiTheme="minorHAnsi" w:cstheme="minorHAnsi"/>
          <w:bCs/>
          <w:kern w:val="28"/>
          <w:sz w:val="22"/>
          <w:szCs w:val="22"/>
          <w:rPrChange w:id="1268" w:author="Кабанов Владимир" w:date="2018-08-31T01:58:00Z">
            <w:rPr>
              <w:ins w:id="1269" w:author="Кабанов Владимир" w:date="2018-08-31T01:58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270" w:author="Кабанов Владимир" w:date="2018-08-31T01:53:00Z">
          <w:pPr>
            <w:pStyle w:val="af3"/>
            <w:numPr>
              <w:numId w:val="120"/>
            </w:numPr>
            <w:ind w:left="927" w:hanging="360"/>
          </w:pPr>
        </w:pPrChange>
      </w:pPr>
      <w:ins w:id="1271" w:author="Кабанов Владимир" w:date="2018-08-31T01:56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Если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вдобавок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нужен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доступ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к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Hadoop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: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2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run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3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-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it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4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--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network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5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host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6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277" w:author="Кабанов Владимир" w:date="2018-08-31T01:57:00Z"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78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</w:ins>
      <w:ins w:id="1279" w:author="Кабанов Владимир" w:date="2018-08-31T01:56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v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0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etc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1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krb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2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5.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conf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3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etc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4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krb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5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5.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conf</w:t>
        </w:r>
      </w:ins>
      <w:ins w:id="1286" w:author="Кабанов Владимир" w:date="2018-08-31T01:58:00Z"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7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ro</w:t>
        </w:r>
      </w:ins>
      <w:ins w:id="1288" w:author="Кабанов Владимир" w:date="2018-08-31T01:56:00Z"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89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--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volumes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90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from</w:t>
        </w:r>
      </w:ins>
      <w:ins w:id="1291" w:author="Кабанов Владимир" w:date="2018-08-31T01:57:00Z"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92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configContainer</w:t>
        </w:r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93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 &lt;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</w:rPr>
          <w:t>имя контейнера</w:t>
        </w:r>
      </w:ins>
      <w:ins w:id="1294" w:author="Кабанов Владимир" w:date="2018-08-31T01:58:00Z"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95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&gt; /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</w:t>
        </w:r>
        <w:r w:rsidR="003E350A"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296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bash</w:t>
        </w:r>
      </w:ins>
    </w:p>
    <w:p w:rsidR="003E350A" w:rsidRPr="003E350A" w:rsidRDefault="003E350A">
      <w:pPr>
        <w:pStyle w:val="af3"/>
        <w:numPr>
          <w:ilvl w:val="0"/>
          <w:numId w:val="124"/>
        </w:numPr>
        <w:rPr>
          <w:ins w:id="1297" w:author="Кабанов Владимир" w:date="2018-08-31T01:59:00Z"/>
          <w:rFonts w:asciiTheme="minorHAnsi" w:hAnsiTheme="minorHAnsi" w:cstheme="minorHAnsi"/>
          <w:bCs/>
          <w:kern w:val="28"/>
          <w:sz w:val="22"/>
          <w:szCs w:val="22"/>
          <w:rPrChange w:id="1298" w:author="Кабанов Владимир" w:date="2018-08-31T01:59:00Z">
            <w:rPr>
              <w:ins w:id="1299" w:author="Кабанов Владимир" w:date="2018-08-31T01:59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00" w:author="Кабанов Владимир" w:date="2018-08-31T01:53:00Z">
          <w:pPr>
            <w:pStyle w:val="af3"/>
            <w:numPr>
              <w:numId w:val="120"/>
            </w:numPr>
            <w:ind w:left="927" w:hanging="360"/>
          </w:pPr>
        </w:pPrChange>
      </w:pPr>
      <w:ins w:id="1301" w:author="Кабанов Владимир" w:date="2018-08-31T01:58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Вместо 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2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3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bash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4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можно написать любую другую команду.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5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При отсутствии команды, выполняется команда из блока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CMD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6" w:author="Кабанов Владимир" w:date="2018-08-31T01:58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307" w:author="Кабанов Владимир" w:date="2018-08-31T01:59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докерфайла, в случае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datamonetization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8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09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: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base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10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это запуск однопользовательского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jupyter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11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12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</w:ins>
    </w:p>
    <w:p w:rsidR="003E350A" w:rsidRDefault="003E350A">
      <w:pPr>
        <w:pStyle w:val="af3"/>
        <w:numPr>
          <w:ilvl w:val="0"/>
          <w:numId w:val="124"/>
        </w:numPr>
        <w:rPr>
          <w:ins w:id="1313" w:author="Кабанов Владимир" w:date="2018-08-31T02:02:00Z"/>
          <w:rFonts w:asciiTheme="minorHAnsi" w:hAnsiTheme="minorHAnsi" w:cstheme="minorHAnsi"/>
          <w:bCs/>
          <w:kern w:val="28"/>
          <w:sz w:val="22"/>
          <w:szCs w:val="22"/>
        </w:rPr>
        <w:pPrChange w:id="1314" w:author="Кабанов Владимир" w:date="2018-08-31T01:53:00Z">
          <w:pPr>
            <w:pStyle w:val="af3"/>
            <w:numPr>
              <w:numId w:val="120"/>
            </w:numPr>
            <w:ind w:left="927" w:hanging="360"/>
          </w:pPr>
        </w:pPrChange>
      </w:pPr>
      <w:ins w:id="1315" w:author="Кабанов Владимир" w:date="2018-08-31T01:59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Если даже запуск контейнера оказался не успешным, все равно можно найти контейнер через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16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ps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17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318" w:author="Кабанов Владимир" w:date="2018-08-31T02:00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-</w:t>
        </w:r>
      </w:ins>
      <w:ins w:id="1319" w:author="Кабанов Владимир" w:date="2018-08-31T01:59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a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rPrChange w:id="1320" w:author="Кабанов Владимир" w:date="2018-08-31T01:5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и</w:t>
        </w:r>
      </w:ins>
      <w:ins w:id="1321" w:author="Кабанов Владимир" w:date="2018-08-31T02:00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посмотреть логи.</w:t>
        </w:r>
      </w:ins>
    </w:p>
    <w:p w:rsidR="003E350A" w:rsidRDefault="003E350A">
      <w:pPr>
        <w:rPr>
          <w:ins w:id="1322" w:author="Кабанов Владимир" w:date="2018-08-31T02:02:00Z"/>
          <w:rFonts w:asciiTheme="minorHAnsi" w:hAnsiTheme="minorHAnsi" w:cstheme="minorHAnsi"/>
          <w:bCs/>
          <w:kern w:val="28"/>
          <w:sz w:val="22"/>
          <w:szCs w:val="22"/>
        </w:rPr>
        <w:pPrChange w:id="1323" w:author="Кабанов Владимир" w:date="2018-08-31T02:02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3E350A" w:rsidRDefault="003E350A">
      <w:pPr>
        <w:rPr>
          <w:ins w:id="1324" w:author="Кабанов Владимир" w:date="2018-08-31T02:02:00Z"/>
          <w:rFonts w:asciiTheme="minorHAnsi" w:hAnsiTheme="minorHAnsi" w:cstheme="minorHAnsi"/>
          <w:b/>
          <w:bCs/>
          <w:kern w:val="28"/>
          <w:sz w:val="22"/>
          <w:szCs w:val="22"/>
          <w:lang w:val="en-US"/>
        </w:rPr>
        <w:pPrChange w:id="1325" w:author="Кабанов Владимир" w:date="2018-08-31T02:02:00Z">
          <w:pPr>
            <w:pStyle w:val="af3"/>
            <w:numPr>
              <w:numId w:val="120"/>
            </w:numPr>
            <w:ind w:left="927" w:hanging="360"/>
          </w:pPr>
        </w:pPrChange>
      </w:pPr>
      <w:ins w:id="1326" w:author="Кабанов Владимир" w:date="2018-08-31T02:02:00Z">
        <w:r>
          <w:rPr>
            <w:rFonts w:asciiTheme="minorHAnsi" w:hAnsiTheme="minorHAnsi" w:cstheme="minorHAnsi"/>
            <w:b/>
            <w:bCs/>
            <w:kern w:val="28"/>
            <w:sz w:val="22"/>
            <w:szCs w:val="22"/>
          </w:rPr>
          <w:t xml:space="preserve">Взаимодействие с внутренним </w:t>
        </w:r>
        <w:r>
          <w:rPr>
            <w:rFonts w:asciiTheme="minorHAnsi" w:hAnsiTheme="minorHAnsi" w:cstheme="minorHAnsi"/>
            <w:b/>
            <w:bCs/>
            <w:kern w:val="28"/>
            <w:sz w:val="22"/>
            <w:szCs w:val="22"/>
            <w:lang w:val="en-US"/>
          </w:rPr>
          <w:t>docker registry</w:t>
        </w:r>
      </w:ins>
    </w:p>
    <w:p w:rsidR="003E350A" w:rsidRPr="003E350A" w:rsidRDefault="003E350A">
      <w:pPr>
        <w:pStyle w:val="af3"/>
        <w:numPr>
          <w:ilvl w:val="0"/>
          <w:numId w:val="125"/>
        </w:numPr>
        <w:rPr>
          <w:ins w:id="1327" w:author="Кабанов Владимир" w:date="2018-08-31T02:04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28" w:author="Кабанов Владимир" w:date="2018-08-31T02:04:00Z">
            <w:rPr>
              <w:ins w:id="1329" w:author="Кабанов Владимир" w:date="2018-08-31T02:04:00Z"/>
              <w:rFonts w:asciiTheme="minorHAnsi" w:hAnsiTheme="minorHAnsi" w:cstheme="minorHAnsi"/>
              <w:bCs/>
              <w:kern w:val="28"/>
              <w:sz w:val="22"/>
              <w:szCs w:val="22"/>
            </w:rPr>
          </w:rPrChange>
        </w:rPr>
        <w:pPrChange w:id="1330" w:author="Кабанов Владимир" w:date="2018-08-31T02:02:00Z">
          <w:pPr>
            <w:pStyle w:val="af3"/>
            <w:numPr>
              <w:numId w:val="120"/>
            </w:numPr>
            <w:ind w:left="927" w:hanging="360"/>
          </w:pPr>
        </w:pPrChange>
      </w:pPr>
      <w:ins w:id="1331" w:author="Кабанов Владимир" w:date="2018-08-31T02:02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Логин</w:t>
        </w:r>
      </w:ins>
      <w:ins w:id="1332" w:author="Кабанов Владимир" w:date="2018-08-31T02:04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под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33" w:author="Кабанов Владимир" w:date="2018-08-31T02:0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доменной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34" w:author="Кабанов Владимир" w:date="2018-08-31T02:0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УЗ</w:t>
        </w:r>
      </w:ins>
      <w:ins w:id="1335" w:author="Кабанов Владимир" w:date="2018-08-31T02:03:00Z"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36" w:author="Кабанов Владимир" w:date="2018-08-31T02:04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: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login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datalake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binary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alfabank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</w:t>
        </w:r>
      </w:ins>
    </w:p>
    <w:p w:rsidR="003E350A" w:rsidRPr="003E350A" w:rsidRDefault="003E350A">
      <w:pPr>
        <w:pStyle w:val="af3"/>
        <w:numPr>
          <w:ilvl w:val="0"/>
          <w:numId w:val="125"/>
        </w:numPr>
        <w:rPr>
          <w:ins w:id="1337" w:author="Кабанов Владимир" w:date="2018-08-31T02:05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38" w:author="Кабанов Владимир" w:date="2018-08-31T02:05:00Z">
            <w:rPr>
              <w:ins w:id="1339" w:author="Кабанов Владимир" w:date="2018-08-31T02:05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40" w:author="Кабанов Владимир" w:date="2018-08-31T02:02:00Z">
          <w:pPr>
            <w:pStyle w:val="af3"/>
            <w:numPr>
              <w:numId w:val="120"/>
            </w:numPr>
            <w:ind w:left="927" w:hanging="360"/>
          </w:pPr>
        </w:pPrChange>
      </w:pPr>
      <w:ins w:id="1341" w:author="Кабанов Владимир" w:date="2018-08-31T02:05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Push</w:t>
        </w:r>
      </w:ins>
    </w:p>
    <w:p w:rsidR="003E350A" w:rsidRPr="003E350A" w:rsidRDefault="003E350A">
      <w:pPr>
        <w:pStyle w:val="af3"/>
        <w:numPr>
          <w:ilvl w:val="1"/>
          <w:numId w:val="125"/>
        </w:numPr>
        <w:rPr>
          <w:ins w:id="1342" w:author="Кабанов Владимир" w:date="2018-08-31T02:06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43" w:author="Кабанов Владимир" w:date="2018-08-31T02:06:00Z">
            <w:rPr>
              <w:ins w:id="1344" w:author="Кабанов Владимир" w:date="2018-08-31T02:06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45" w:author="Кабанов Владимир" w:date="2018-08-31T02:05:00Z">
          <w:pPr>
            <w:pStyle w:val="af3"/>
            <w:numPr>
              <w:numId w:val="120"/>
            </w:numPr>
            <w:ind w:left="927" w:hanging="360"/>
          </w:pPr>
        </w:pPrChange>
      </w:pPr>
      <w:ins w:id="1346" w:author="Кабанов Владимир" w:date="2018-08-31T02:05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Нужно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47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протегать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48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образ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49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,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который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0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вы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1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хотите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2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запушшить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3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,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тегом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4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,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который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5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содержит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6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7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себе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58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</w:ins>
      <w:ins w:id="1359" w:author="Кабанов Владимир" w:date="2018-08-31T02:06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адрес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60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внутреннего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61" w:author="Кабанов Владимир" w:date="2018-08-31T02:06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registry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: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tag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datamonetization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/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notebook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: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base datalake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binary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alfabank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 /datamonetization/notebook:base</w:t>
        </w:r>
      </w:ins>
    </w:p>
    <w:p w:rsidR="003E350A" w:rsidRPr="003E350A" w:rsidRDefault="003E350A">
      <w:pPr>
        <w:pStyle w:val="af3"/>
        <w:numPr>
          <w:ilvl w:val="1"/>
          <w:numId w:val="125"/>
        </w:numPr>
        <w:rPr>
          <w:ins w:id="1362" w:author="Кабанов Владимир" w:date="2018-08-31T02:07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63" w:author="Кабанов Владимир" w:date="2018-08-31T02:07:00Z">
            <w:rPr>
              <w:ins w:id="1364" w:author="Кабанов Владимир" w:date="2018-08-31T02:07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65" w:author="Кабанов Владимир" w:date="2018-08-31T02:05:00Z">
          <w:pPr>
            <w:pStyle w:val="af3"/>
            <w:numPr>
              <w:numId w:val="120"/>
            </w:numPr>
            <w:ind w:left="927" w:hanging="360"/>
          </w:pPr>
        </w:pPrChange>
      </w:pPr>
      <w:ins w:id="1366" w:author="Кабанов Владимир" w:date="2018-08-31T02:06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По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67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префиксу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68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тега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69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докер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70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понимает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71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,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куда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72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выполнять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373" w:author="Кабанов Владимир" w:date="2018-08-31T02:07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push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: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push</w:t>
        </w:r>
        <w:r w:rsidRPr="003E350A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</w:t>
        </w:r>
      </w:ins>
      <w:ins w:id="1374" w:author="Кабанов Владимир" w:date="2018-08-31T02:07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datalake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binary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alfabank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 /datamonetization/notebook:base</w:t>
        </w:r>
      </w:ins>
    </w:p>
    <w:p w:rsidR="003E350A" w:rsidRPr="00B32054" w:rsidRDefault="003E350A">
      <w:pPr>
        <w:pStyle w:val="af3"/>
        <w:numPr>
          <w:ilvl w:val="1"/>
          <w:numId w:val="125"/>
        </w:numPr>
        <w:rPr>
          <w:ins w:id="1375" w:author="Кабанов Владимир" w:date="2018-08-31T02:08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76" w:author="Кабанов Владимир" w:date="2018-08-31T02:08:00Z">
            <w:rPr>
              <w:ins w:id="1377" w:author="Кабанов Владимир" w:date="2018-08-31T02:08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78" w:author="Кабанов Владимир" w:date="2018-08-31T02:05:00Z">
          <w:pPr>
            <w:pStyle w:val="af3"/>
            <w:numPr>
              <w:numId w:val="120"/>
            </w:numPr>
            <w:ind w:left="927" w:hanging="360"/>
          </w:pPr>
        </w:pPrChange>
      </w:pPr>
      <w:ins w:id="1379" w:author="Кабанов Владимир" w:date="2018-08-31T02:07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 pull datalake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binary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alfabank</w:t>
        </w:r>
        <w:r w:rsidRPr="000946E0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.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ru /datamonetization/notebook:base</w:t>
        </w:r>
      </w:ins>
    </w:p>
    <w:p w:rsidR="00B32054" w:rsidRDefault="00B32054">
      <w:pPr>
        <w:rPr>
          <w:ins w:id="1380" w:author="Кабанов Владимир" w:date="2018-08-31T02:08:00Z"/>
          <w:rFonts w:asciiTheme="minorHAnsi" w:hAnsiTheme="minorHAnsi" w:cstheme="minorHAnsi"/>
          <w:b/>
          <w:bCs/>
          <w:kern w:val="28"/>
          <w:sz w:val="22"/>
          <w:szCs w:val="22"/>
          <w:lang w:val="en-US"/>
        </w:rPr>
        <w:pPrChange w:id="1381" w:author="Кабанов Владимир" w:date="2018-08-31T02:08:00Z">
          <w:pPr>
            <w:pStyle w:val="af3"/>
            <w:numPr>
              <w:numId w:val="120"/>
            </w:numPr>
            <w:ind w:left="927" w:hanging="360"/>
          </w:pPr>
        </w:pPrChange>
      </w:pPr>
    </w:p>
    <w:p w:rsidR="00B32054" w:rsidRDefault="00B32054">
      <w:pPr>
        <w:rPr>
          <w:ins w:id="1382" w:author="Кабанов Владимир" w:date="2018-08-31T02:08:00Z"/>
          <w:rFonts w:asciiTheme="minorHAnsi" w:hAnsiTheme="minorHAnsi" w:cstheme="minorHAnsi"/>
          <w:b/>
          <w:bCs/>
          <w:kern w:val="28"/>
          <w:sz w:val="22"/>
          <w:szCs w:val="22"/>
        </w:rPr>
        <w:pPrChange w:id="1383" w:author="Кабанов Владимир" w:date="2018-08-31T02:08:00Z">
          <w:pPr>
            <w:pStyle w:val="af3"/>
            <w:numPr>
              <w:numId w:val="120"/>
            </w:numPr>
            <w:ind w:left="927" w:hanging="360"/>
          </w:pPr>
        </w:pPrChange>
      </w:pPr>
      <w:ins w:id="1384" w:author="Кабанов Владимир" w:date="2018-08-31T02:08:00Z">
        <w:r>
          <w:rPr>
            <w:rFonts w:asciiTheme="minorHAnsi" w:hAnsiTheme="minorHAnsi" w:cstheme="minorHAnsi"/>
            <w:b/>
            <w:bCs/>
            <w:kern w:val="28"/>
            <w:sz w:val="22"/>
            <w:szCs w:val="22"/>
          </w:rPr>
          <w:lastRenderedPageBreak/>
          <w:t>Локальное сохранение и локальная загрузка образа</w:t>
        </w:r>
      </w:ins>
    </w:p>
    <w:p w:rsidR="00B32054" w:rsidRPr="00B32054" w:rsidRDefault="00B32054">
      <w:pPr>
        <w:pStyle w:val="af3"/>
        <w:numPr>
          <w:ilvl w:val="0"/>
          <w:numId w:val="126"/>
        </w:numPr>
        <w:rPr>
          <w:ins w:id="1385" w:author="Кабанов Владимир" w:date="2018-08-31T02:09:00Z"/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86" w:author="Кабанов Владимир" w:date="2018-08-31T02:09:00Z">
            <w:rPr>
              <w:ins w:id="1387" w:author="Кабанов Владимир" w:date="2018-08-31T02:09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388" w:author="Кабанов Владимир" w:date="2018-08-31T02:08:00Z">
          <w:pPr>
            <w:pStyle w:val="af3"/>
            <w:numPr>
              <w:numId w:val="120"/>
            </w:numPr>
            <w:ind w:left="927" w:hanging="360"/>
          </w:pPr>
        </w:pPrChange>
      </w:pPr>
      <w:ins w:id="1389" w:author="Кабанов Владимир" w:date="2018-08-31T02:08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 save</w:t>
        </w:r>
      </w:ins>
      <w:ins w:id="1390" w:author="Кабанов Владимир" w:date="2018-08-31T02:09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 --</w:t>
        </w:r>
      </w:ins>
      <w:ins w:id="1391" w:author="Кабанов Владимир" w:date="2018-08-31T02:08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 xml:space="preserve">output </w:t>
        </w:r>
      </w:ins>
      <w:ins w:id="1392" w:author="Кабанов Владимир" w:date="2018-08-31T02:09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/root/Dockers/image.tar some_docker_image</w:t>
        </w:r>
      </w:ins>
    </w:p>
    <w:p w:rsidR="00B32054" w:rsidRPr="00B32054" w:rsidRDefault="00B32054">
      <w:pPr>
        <w:pStyle w:val="af3"/>
        <w:numPr>
          <w:ilvl w:val="0"/>
          <w:numId w:val="126"/>
        </w:numPr>
        <w:rPr>
          <w:rFonts w:asciiTheme="minorHAnsi" w:hAnsiTheme="minorHAnsi" w:cstheme="minorHAnsi"/>
          <w:b/>
          <w:bCs/>
          <w:kern w:val="28"/>
          <w:sz w:val="22"/>
          <w:szCs w:val="22"/>
          <w:lang w:val="en-US"/>
          <w:rPrChange w:id="1393" w:author="Кабанов Владимир" w:date="2018-08-31T02:09:00Z">
            <w:rPr>
              <w:b/>
              <w:bCs/>
              <w:kern w:val="28"/>
              <w:sz w:val="28"/>
              <w:szCs w:val="20"/>
            </w:rPr>
          </w:rPrChange>
        </w:rPr>
        <w:pPrChange w:id="1394" w:author="Кабанов Владимир" w:date="2018-08-31T02:08:00Z">
          <w:pPr>
            <w:pStyle w:val="af3"/>
            <w:numPr>
              <w:numId w:val="120"/>
            </w:numPr>
            <w:ind w:left="927" w:hanging="360"/>
          </w:pPr>
        </w:pPrChange>
      </w:pPr>
      <w:ins w:id="1395" w:author="Кабанов Владимир" w:date="2018-08-31T02:09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docker load --input /root/Dockers/image.tar</w:t>
        </w:r>
      </w:ins>
    </w:p>
    <w:p w:rsidR="00B721CE" w:rsidRDefault="00BC438E" w:rsidP="00863A0C">
      <w:pPr>
        <w:pStyle w:val="-1"/>
        <w:numPr>
          <w:ilvl w:val="0"/>
          <w:numId w:val="0"/>
        </w:numPr>
        <w:jc w:val="left"/>
        <w:rPr>
          <w:ins w:id="1396" w:author="Кабанов Владимир" w:date="2018-08-31T02:34:00Z"/>
          <w:rFonts w:asciiTheme="minorHAnsi" w:hAnsiTheme="minorHAnsi"/>
          <w:b w:val="0"/>
          <w:sz w:val="22"/>
          <w:szCs w:val="22"/>
          <w:u w:val="single"/>
        </w:rPr>
      </w:pPr>
      <w:bookmarkStart w:id="1397" w:name="_Toc523446329"/>
      <w:r>
        <w:t xml:space="preserve">10. </w:t>
      </w:r>
      <w:r w:rsidR="00EE2AFC">
        <w:t>Часто встречающиеся ошибки</w:t>
      </w:r>
      <w:bookmarkEnd w:id="1397"/>
      <w:r w:rsidR="00EE2AFC">
        <w:br/>
      </w:r>
      <w:del w:id="1398" w:author="Кабанов Владимир" w:date="2018-08-31T02:36:00Z">
        <w:r w:rsidR="00EE2AFC" w:rsidDel="00B721CE">
          <w:br/>
        </w:r>
      </w:del>
    </w:p>
    <w:p w:rsidR="00BC438E" w:rsidRPr="00B721CE" w:rsidRDefault="00EE2AFC">
      <w:pPr>
        <w:rPr>
          <w:ins w:id="1399" w:author="Кабанов Владимир" w:date="2018-08-31T02:07:00Z"/>
          <w:b/>
          <w:rPrChange w:id="1400" w:author="Кабанов Владимир" w:date="2018-08-31T02:35:00Z">
            <w:rPr>
              <w:ins w:id="1401" w:author="Кабанов Владимир" w:date="2018-08-31T02:07:00Z"/>
              <w:rFonts w:asciiTheme="minorHAnsi" w:hAnsiTheme="minorHAnsi"/>
              <w:b w:val="0"/>
              <w:sz w:val="22"/>
              <w:szCs w:val="22"/>
              <w:lang w:val="en-US"/>
            </w:rPr>
          </w:rPrChange>
        </w:rPr>
        <w:pPrChange w:id="1402" w:author="Кабанов Владимир" w:date="2018-08-31T02:35:00Z">
          <w:pPr>
            <w:pStyle w:val="-1"/>
            <w:numPr>
              <w:numId w:val="0"/>
            </w:numPr>
            <w:tabs>
              <w:tab w:val="clear" w:pos="397"/>
            </w:tabs>
            <w:ind w:left="0" w:firstLine="0"/>
            <w:jc w:val="left"/>
          </w:pPr>
        </w:pPrChange>
      </w:pPr>
      <w:r w:rsidRPr="005714F8">
        <w:rPr>
          <w:rFonts w:asciiTheme="minorHAnsi" w:hAnsiTheme="minorHAnsi"/>
          <w:sz w:val="22"/>
          <w:szCs w:val="22"/>
          <w:u w:val="single"/>
        </w:rPr>
        <w:t>Общее замечание:</w:t>
      </w:r>
      <w:r w:rsidRPr="005714F8">
        <w:rPr>
          <w:rFonts w:asciiTheme="minorHAnsi" w:hAnsiTheme="minorHAnsi"/>
          <w:sz w:val="22"/>
          <w:szCs w:val="22"/>
        </w:rPr>
        <w:t xml:space="preserve"> приложение стабильно работает только в браузере </w:t>
      </w:r>
      <w:r w:rsidRPr="00F9733F">
        <w:rPr>
          <w:rFonts w:asciiTheme="minorHAnsi" w:hAnsiTheme="minorHAnsi"/>
          <w:sz w:val="22"/>
          <w:szCs w:val="22"/>
          <w:lang w:val="en-US"/>
        </w:rPr>
        <w:t>Google</w:t>
      </w:r>
      <w:r w:rsidRPr="00F9733F">
        <w:rPr>
          <w:rFonts w:asciiTheme="minorHAnsi" w:hAnsiTheme="minorHAnsi"/>
          <w:sz w:val="22"/>
          <w:szCs w:val="22"/>
        </w:rPr>
        <w:t xml:space="preserve"> </w:t>
      </w:r>
      <w:r w:rsidRPr="00F9733F">
        <w:rPr>
          <w:rFonts w:asciiTheme="minorHAnsi" w:hAnsiTheme="minorHAnsi"/>
          <w:sz w:val="22"/>
          <w:szCs w:val="22"/>
          <w:lang w:val="en-US"/>
        </w:rPr>
        <w:t>Chrome</w:t>
      </w:r>
      <w:r w:rsidRPr="0044010B">
        <w:rPr>
          <w:rFonts w:asciiTheme="minorHAnsi" w:hAnsiTheme="minorHAnsi"/>
          <w:sz w:val="22"/>
          <w:szCs w:val="22"/>
        </w:rPr>
        <w:t>. Если у пользователя возникает ошибка, которая предположительно связана с интерфейсом (не работает логин, не работает ноутбук у одного пользователя, но работает у всех остальных), нужно первым делом п</w:t>
      </w:r>
      <w:r w:rsidRPr="00F73F2B">
        <w:rPr>
          <w:rFonts w:asciiTheme="minorHAnsi" w:hAnsiTheme="minorHAnsi"/>
          <w:sz w:val="22"/>
          <w:szCs w:val="22"/>
        </w:rPr>
        <w:t xml:space="preserve">оинтересоваться, каким браузером он пользуется и, если это не </w:t>
      </w:r>
      <w:r w:rsidRPr="00F73F2B">
        <w:rPr>
          <w:rFonts w:asciiTheme="minorHAnsi" w:hAnsiTheme="minorHAnsi"/>
          <w:sz w:val="22"/>
          <w:szCs w:val="22"/>
          <w:lang w:val="en-US"/>
        </w:rPr>
        <w:t>Google</w:t>
      </w:r>
      <w:r w:rsidRPr="001A51E8">
        <w:rPr>
          <w:rFonts w:asciiTheme="minorHAnsi" w:hAnsiTheme="minorHAnsi"/>
          <w:sz w:val="22"/>
          <w:szCs w:val="22"/>
        </w:rPr>
        <w:t xml:space="preserve"> </w:t>
      </w:r>
      <w:r w:rsidRPr="001A51E8">
        <w:rPr>
          <w:rFonts w:asciiTheme="minorHAnsi" w:hAnsiTheme="minorHAnsi"/>
          <w:sz w:val="22"/>
          <w:szCs w:val="22"/>
          <w:lang w:val="en-US"/>
        </w:rPr>
        <w:t>Chrome</w:t>
      </w:r>
      <w:r w:rsidRPr="001A51E8">
        <w:rPr>
          <w:rFonts w:asciiTheme="minorHAnsi" w:hAnsiTheme="minorHAnsi"/>
          <w:sz w:val="22"/>
          <w:szCs w:val="22"/>
        </w:rPr>
        <w:t>, посоветовать ему использовать этот браузер.</w:t>
      </w:r>
      <w:r w:rsidRPr="001A51E8">
        <w:rPr>
          <w:rFonts w:asciiTheme="minorHAnsi" w:hAnsiTheme="minorHAnsi"/>
          <w:sz w:val="22"/>
          <w:szCs w:val="22"/>
        </w:rPr>
        <w:br/>
      </w:r>
      <w:r w:rsidRPr="001A51E8">
        <w:rPr>
          <w:rFonts w:asciiTheme="minorHAnsi" w:hAnsiTheme="minorHAnsi"/>
          <w:sz w:val="22"/>
          <w:szCs w:val="22"/>
        </w:rPr>
        <w:br/>
      </w:r>
      <w:r w:rsidRPr="002F3E1A">
        <w:rPr>
          <w:rFonts w:asciiTheme="minorHAnsi" w:hAnsiTheme="minorHAnsi"/>
          <w:sz w:val="22"/>
          <w:szCs w:val="22"/>
          <w:u w:val="single"/>
        </w:rPr>
        <w:t>Ошибка:</w:t>
      </w:r>
      <w:r w:rsidRPr="002F3E1A">
        <w:rPr>
          <w:rFonts w:asciiTheme="minorHAnsi" w:hAnsiTheme="minorHAnsi"/>
          <w:sz w:val="22"/>
          <w:szCs w:val="22"/>
        </w:rPr>
        <w:t xml:space="preserve"> у пользователя не получается залогиниться.</w:t>
      </w:r>
      <w:r w:rsidRPr="002F3E1A">
        <w:rPr>
          <w:rFonts w:asciiTheme="minorHAnsi" w:hAnsiTheme="minorHAnsi"/>
          <w:sz w:val="22"/>
          <w:szCs w:val="22"/>
        </w:rPr>
        <w:br/>
      </w:r>
      <w:r w:rsidRPr="00F7500B">
        <w:rPr>
          <w:rFonts w:asciiTheme="minorHAnsi" w:hAnsiTheme="minorHAnsi"/>
          <w:sz w:val="22"/>
          <w:szCs w:val="22"/>
          <w:u w:val="single"/>
        </w:rPr>
        <w:t>Решение:</w:t>
      </w:r>
      <w:r w:rsidRPr="00F7500B">
        <w:rPr>
          <w:rFonts w:asciiTheme="minorHAnsi" w:hAnsiTheme="minorHAnsi"/>
          <w:sz w:val="22"/>
          <w:szCs w:val="22"/>
        </w:rPr>
        <w:t xml:space="preserve"> посоветовать пользователю почистить историю браузера, в частности, удалить </w:t>
      </w:r>
      <w:r w:rsidRPr="00CF439A">
        <w:rPr>
          <w:rFonts w:asciiTheme="minorHAnsi" w:hAnsiTheme="minorHAnsi"/>
          <w:sz w:val="22"/>
          <w:szCs w:val="22"/>
          <w:lang w:val="en-US"/>
        </w:rPr>
        <w:t>cookies</w:t>
      </w:r>
      <w:r w:rsidRPr="00CF439A">
        <w:rPr>
          <w:rFonts w:asciiTheme="minorHAnsi" w:hAnsiTheme="minorHAnsi"/>
          <w:sz w:val="22"/>
          <w:szCs w:val="22"/>
        </w:rPr>
        <w:t xml:space="preserve">. </w:t>
      </w:r>
      <w:r w:rsidR="00BC438E" w:rsidRPr="00B7113C">
        <w:rPr>
          <w:rFonts w:asciiTheme="minorHAnsi" w:hAnsiTheme="minorHAnsi"/>
          <w:sz w:val="22"/>
          <w:szCs w:val="22"/>
        </w:rPr>
        <w:t>Также нужно донести до п</w:t>
      </w:r>
      <w:r w:rsidR="00BC438E" w:rsidRPr="00B721CE">
        <w:rPr>
          <w:rFonts w:asciiTheme="minorHAnsi" w:hAnsiTheme="minorHAnsi"/>
          <w:sz w:val="22"/>
          <w:szCs w:val="22"/>
          <w:rPrChange w:id="1403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>ользователя, что нельзя логиниться с одной машины под двумя аккаунтами.</w:t>
      </w:r>
      <w:r w:rsidR="00BC438E" w:rsidRPr="00B721CE">
        <w:rPr>
          <w:rFonts w:asciiTheme="minorHAnsi" w:hAnsiTheme="minorHAnsi"/>
          <w:sz w:val="22"/>
          <w:szCs w:val="22"/>
          <w:rPrChange w:id="1404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BC438E" w:rsidRPr="00B721CE">
        <w:rPr>
          <w:rFonts w:asciiTheme="minorHAnsi" w:hAnsiTheme="minorHAnsi"/>
          <w:sz w:val="22"/>
          <w:szCs w:val="22"/>
          <w:rPrChange w:id="1405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BC438E" w:rsidRPr="00B721CE">
        <w:rPr>
          <w:rFonts w:asciiTheme="minorHAnsi" w:hAnsiTheme="minorHAnsi"/>
          <w:sz w:val="22"/>
          <w:szCs w:val="22"/>
          <w:u w:val="single"/>
          <w:rPrChange w:id="1406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u w:val="single"/>
            </w:rPr>
          </w:rPrChange>
        </w:rPr>
        <w:t>Ошибка:</w:t>
      </w:r>
      <w:r w:rsidR="00BC438E" w:rsidRPr="00B721CE">
        <w:rPr>
          <w:rFonts w:asciiTheme="minorHAnsi" w:hAnsiTheme="minorHAnsi"/>
          <w:sz w:val="22"/>
          <w:szCs w:val="22"/>
          <w:rPrChange w:id="1407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у пользователя не запускается Ядро </w:t>
      </w:r>
      <w:r w:rsidR="00BC438E" w:rsidRPr="00B721CE">
        <w:rPr>
          <w:rFonts w:asciiTheme="minorHAnsi" w:hAnsiTheme="minorHAnsi"/>
          <w:sz w:val="22"/>
          <w:szCs w:val="22"/>
          <w:lang w:val="en-US"/>
          <w:rPrChange w:id="1408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lang w:val="en-US"/>
            </w:rPr>
          </w:rPrChange>
        </w:rPr>
        <w:t>PySpark</w:t>
      </w:r>
      <w:r w:rsidR="00BC438E" w:rsidRPr="00B721CE">
        <w:rPr>
          <w:rFonts w:asciiTheme="minorHAnsi" w:hAnsiTheme="minorHAnsi"/>
          <w:sz w:val="22"/>
          <w:szCs w:val="22"/>
          <w:rPrChange w:id="1409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>.</w:t>
      </w:r>
      <w:r w:rsidR="00BC438E" w:rsidRPr="00B721CE">
        <w:rPr>
          <w:rFonts w:asciiTheme="minorHAnsi" w:hAnsiTheme="minorHAnsi"/>
          <w:sz w:val="22"/>
          <w:szCs w:val="22"/>
          <w:rPrChange w:id="1410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BC438E" w:rsidRPr="00B721CE">
        <w:rPr>
          <w:rFonts w:asciiTheme="minorHAnsi" w:hAnsiTheme="minorHAnsi"/>
          <w:sz w:val="22"/>
          <w:szCs w:val="22"/>
          <w:u w:val="single"/>
          <w:rPrChange w:id="1411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u w:val="single"/>
            </w:rPr>
          </w:rPrChange>
        </w:rPr>
        <w:t>Решение:</w:t>
      </w:r>
      <w:r w:rsidR="00BC438E" w:rsidRPr="00B721CE">
        <w:rPr>
          <w:rFonts w:asciiTheme="minorHAnsi" w:hAnsiTheme="minorHAnsi"/>
          <w:sz w:val="22"/>
          <w:szCs w:val="22"/>
          <w:rPrChange w:id="1412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убедиться, что пользователь сделал </w:t>
      </w:r>
      <w:r w:rsidR="00BC438E" w:rsidRPr="00B721CE">
        <w:rPr>
          <w:rFonts w:asciiTheme="minorHAnsi" w:hAnsiTheme="minorHAnsi"/>
          <w:sz w:val="22"/>
          <w:szCs w:val="22"/>
          <w:lang w:val="en-US"/>
          <w:rPrChange w:id="1413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lang w:val="en-US"/>
            </w:rPr>
          </w:rPrChange>
        </w:rPr>
        <w:t>kinit</w:t>
      </w:r>
      <w:r w:rsidR="00BC438E" w:rsidRPr="00B721CE">
        <w:rPr>
          <w:rFonts w:asciiTheme="minorHAnsi" w:hAnsiTheme="minorHAnsi"/>
          <w:sz w:val="22"/>
          <w:szCs w:val="22"/>
          <w:rPrChange w:id="1414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>. После этого убедиться, что в файле /opt/cloudera/parcels/SPARK2/lib/spark2/conf/yarn-conf/yarn-site.xml для ключа yarn.resourcemanager.principal указано значение yarn/bda31node04.moscow.alfaintra.net@BDA.MOSCOW.ALFAINTRA.NET а не yarn/_HOST@BDA.MOSCOW.ALFAINTRA.NET. После этого посмотреть логи контейнера пользователя (см. параграф 7). Если таким образом не удается определить проблему, передать анализ инцидента на 3 линию поддержки.</w:t>
      </w:r>
      <w:r w:rsidR="00BC438E" w:rsidRPr="00B721CE">
        <w:rPr>
          <w:rFonts w:asciiTheme="minorHAnsi" w:hAnsiTheme="minorHAnsi"/>
          <w:sz w:val="22"/>
          <w:szCs w:val="22"/>
          <w:rPrChange w:id="1415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132332" w:rsidRPr="00B721CE">
        <w:rPr>
          <w:rFonts w:asciiTheme="minorHAnsi" w:hAnsiTheme="minorHAnsi"/>
          <w:sz w:val="22"/>
          <w:szCs w:val="22"/>
          <w:rPrChange w:id="1416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BC438E" w:rsidRPr="00B721CE">
        <w:rPr>
          <w:rFonts w:asciiTheme="minorHAnsi" w:hAnsiTheme="minorHAnsi"/>
          <w:sz w:val="22"/>
          <w:szCs w:val="22"/>
          <w:u w:val="single"/>
          <w:rPrChange w:id="1417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u w:val="single"/>
            </w:rPr>
          </w:rPrChange>
        </w:rPr>
        <w:t>Ошибка:</w:t>
      </w:r>
      <w:r w:rsidR="00BC438E" w:rsidRPr="00B721CE">
        <w:rPr>
          <w:rFonts w:asciiTheme="minorHAnsi" w:hAnsiTheme="minorHAnsi"/>
          <w:sz w:val="22"/>
          <w:szCs w:val="22"/>
          <w:rPrChange w:id="1418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у пользователя не работает вызов команды ОС через командую строку или через пакет </w:t>
      </w:r>
      <w:r w:rsidR="00BC438E" w:rsidRPr="00B721CE">
        <w:rPr>
          <w:rFonts w:asciiTheme="minorHAnsi" w:hAnsiTheme="minorHAnsi"/>
          <w:sz w:val="22"/>
          <w:szCs w:val="22"/>
          <w:lang w:val="en-US"/>
          <w:rPrChange w:id="1419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lang w:val="en-US"/>
            </w:rPr>
          </w:rPrChange>
        </w:rPr>
        <w:t>subprocess</w:t>
      </w:r>
      <w:r w:rsidR="00BC438E" w:rsidRPr="00B721CE">
        <w:rPr>
          <w:rFonts w:asciiTheme="minorHAnsi" w:hAnsiTheme="minorHAnsi"/>
          <w:sz w:val="22"/>
          <w:szCs w:val="22"/>
          <w:rPrChange w:id="1420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</w:t>
      </w:r>
      <w:r w:rsidR="00BC438E" w:rsidRPr="00B721CE">
        <w:rPr>
          <w:rFonts w:asciiTheme="minorHAnsi" w:hAnsiTheme="minorHAnsi"/>
          <w:sz w:val="22"/>
          <w:szCs w:val="22"/>
          <w:lang w:val="en-US"/>
          <w:rPrChange w:id="1421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lang w:val="en-US"/>
            </w:rPr>
          </w:rPrChange>
        </w:rPr>
        <w:t>Python</w:t>
      </w:r>
      <w:r w:rsidR="00BC438E" w:rsidRPr="00B721CE">
        <w:rPr>
          <w:rFonts w:asciiTheme="minorHAnsi" w:hAnsiTheme="minorHAnsi"/>
          <w:sz w:val="22"/>
          <w:szCs w:val="22"/>
          <w:rPrChange w:id="1422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(пример: subprocess.run(["hadoop", "fs", "-get", hdfs_path, local_path],stderr=subprocess.PIPE, stdout=subprocess.PIPE) )</w:t>
      </w:r>
      <w:r w:rsidR="00BC438E" w:rsidRPr="00B721CE">
        <w:rPr>
          <w:rFonts w:asciiTheme="minorHAnsi" w:hAnsiTheme="minorHAnsi"/>
          <w:sz w:val="22"/>
          <w:szCs w:val="22"/>
          <w:rPrChange w:id="1423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br/>
      </w:r>
      <w:r w:rsidR="00BC438E" w:rsidRPr="00B721CE">
        <w:rPr>
          <w:rFonts w:asciiTheme="minorHAnsi" w:hAnsiTheme="minorHAnsi"/>
          <w:sz w:val="22"/>
          <w:szCs w:val="22"/>
          <w:u w:val="single"/>
          <w:rPrChange w:id="1424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u w:val="single"/>
            </w:rPr>
          </w:rPrChange>
        </w:rPr>
        <w:t>Решение:</w:t>
      </w:r>
      <w:r w:rsidR="00BC438E" w:rsidRPr="00B721CE">
        <w:rPr>
          <w:rFonts w:asciiTheme="minorHAnsi" w:hAnsiTheme="minorHAnsi"/>
          <w:sz w:val="22"/>
          <w:szCs w:val="22"/>
          <w:rPrChange w:id="1425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вероятно, данный бинарный файл </w:t>
      </w:r>
      <w:ins w:id="1426" w:author="Кабанов Владимир" w:date="2018-08-31T01:40:00Z">
        <w:r w:rsidR="00863A0C" w:rsidRPr="00B721CE">
          <w:rPr>
            <w:rFonts w:asciiTheme="minorHAnsi" w:hAnsiTheme="minorHAnsi"/>
            <w:sz w:val="22"/>
            <w:szCs w:val="22"/>
            <w:rPrChange w:id="1427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</w:rPr>
            </w:rPrChange>
          </w:rPr>
          <w:t xml:space="preserve">есть в файловой системе образа, но </w:t>
        </w:r>
      </w:ins>
      <w:r w:rsidR="00BC438E" w:rsidRPr="00B721CE">
        <w:rPr>
          <w:rFonts w:asciiTheme="minorHAnsi" w:hAnsiTheme="minorHAnsi"/>
          <w:sz w:val="22"/>
          <w:szCs w:val="22"/>
          <w:rPrChange w:id="1428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>не находится в переменной $</w:t>
      </w:r>
      <w:r w:rsidR="00BC438E" w:rsidRPr="00B721CE">
        <w:rPr>
          <w:rFonts w:asciiTheme="minorHAnsi" w:hAnsiTheme="minorHAnsi"/>
          <w:sz w:val="22"/>
          <w:szCs w:val="22"/>
          <w:lang w:val="en-US"/>
          <w:rPrChange w:id="1429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  <w:lang w:val="en-US"/>
            </w:rPr>
          </w:rPrChange>
        </w:rPr>
        <w:t>PATH</w:t>
      </w:r>
      <w:r w:rsidR="00BC438E" w:rsidRPr="00B721CE">
        <w:rPr>
          <w:rFonts w:asciiTheme="minorHAnsi" w:hAnsiTheme="minorHAnsi"/>
          <w:sz w:val="22"/>
          <w:szCs w:val="22"/>
          <w:rPrChange w:id="1430" w:author="Кабанов Владимир" w:date="2018-08-31T02:35:00Z">
            <w:rPr>
              <w:rFonts w:asciiTheme="minorHAnsi" w:hAnsiTheme="minorHAnsi"/>
              <w:bCs w:val="0"/>
              <w:sz w:val="22"/>
              <w:szCs w:val="22"/>
            </w:rPr>
          </w:rPrChange>
        </w:rPr>
        <w:t xml:space="preserve"> образа. </w:t>
      </w:r>
      <w:ins w:id="1431" w:author="Кабанов Владимир" w:date="2018-08-31T01:40:00Z">
        <w:r w:rsidR="00863A0C" w:rsidRPr="00B721CE">
          <w:rPr>
            <w:rFonts w:asciiTheme="minorHAnsi" w:hAnsiTheme="minorHAnsi"/>
            <w:sz w:val="22"/>
            <w:szCs w:val="22"/>
            <w:rPrChange w:id="1432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</w:rPr>
            </w:rPrChange>
          </w:rPr>
          <w:t xml:space="preserve">Такое часто случается, когда файл на хост машине прилинкован в </w:t>
        </w:r>
      </w:ins>
      <w:ins w:id="1433" w:author="Кабанов Владимир" w:date="2018-08-31T01:41:00Z">
        <w:r w:rsidR="00863A0C" w:rsidRPr="00B721CE">
          <w:rPr>
            <w:rFonts w:asciiTheme="minorHAnsi" w:hAnsiTheme="minorHAnsi"/>
            <w:sz w:val="22"/>
            <w:szCs w:val="22"/>
            <w:rPrChange w:id="1434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>/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usr</w:t>
        </w:r>
        <w:r w:rsidR="00863A0C" w:rsidRPr="00B721CE">
          <w:rPr>
            <w:rFonts w:asciiTheme="minorHAnsi" w:hAnsiTheme="minorHAnsi"/>
            <w:sz w:val="22"/>
            <w:szCs w:val="22"/>
            <w:rPrChange w:id="1435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>/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bin</w:t>
        </w:r>
        <w:r w:rsidR="00863A0C" w:rsidRPr="00B721CE">
          <w:rPr>
            <w:rFonts w:asciiTheme="minorHAnsi" w:hAnsiTheme="minorHAnsi"/>
            <w:sz w:val="22"/>
            <w:szCs w:val="22"/>
            <w:rPrChange w:id="1436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 xml:space="preserve"> из /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opt</w:t>
        </w:r>
        <w:r w:rsidR="00863A0C" w:rsidRPr="00B721CE">
          <w:rPr>
            <w:rFonts w:asciiTheme="minorHAnsi" w:hAnsiTheme="minorHAnsi"/>
            <w:sz w:val="22"/>
            <w:szCs w:val="22"/>
            <w:rPrChange w:id="1437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>/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cloudera</w:t>
        </w:r>
        <w:r w:rsidR="00863A0C" w:rsidRPr="00B721CE">
          <w:rPr>
            <w:rFonts w:asciiTheme="minorHAnsi" w:hAnsiTheme="minorHAnsi"/>
            <w:sz w:val="22"/>
            <w:szCs w:val="22"/>
            <w:rPrChange w:id="1438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 xml:space="preserve"> (приложения 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Hadoop</w:t>
        </w:r>
        <w:r w:rsidR="00863A0C" w:rsidRPr="005714F8">
          <w:rPr>
            <w:rFonts w:asciiTheme="minorHAnsi" w:hAnsiTheme="minorHAnsi"/>
            <w:sz w:val="22"/>
            <w:szCs w:val="22"/>
          </w:rPr>
          <w:t xml:space="preserve"> типа 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hdfs</w:t>
        </w:r>
        <w:r w:rsidR="00863A0C" w:rsidRPr="00B721CE">
          <w:rPr>
            <w:rFonts w:asciiTheme="minorHAnsi" w:hAnsiTheme="minorHAnsi"/>
            <w:sz w:val="22"/>
            <w:szCs w:val="22"/>
            <w:rPrChange w:id="1439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 xml:space="preserve"> </w:t>
        </w:r>
        <w:r w:rsidR="00863A0C" w:rsidRPr="005714F8">
          <w:rPr>
            <w:rFonts w:asciiTheme="minorHAnsi" w:hAnsiTheme="minorHAnsi"/>
            <w:sz w:val="22"/>
            <w:szCs w:val="22"/>
            <w:lang w:val="en-US"/>
          </w:rPr>
          <w:t>dfs</w:t>
        </w:r>
        <w:r w:rsidR="00863A0C" w:rsidRPr="00B721CE">
          <w:rPr>
            <w:rFonts w:asciiTheme="minorHAnsi" w:hAnsiTheme="minorHAnsi"/>
            <w:sz w:val="22"/>
            <w:szCs w:val="22"/>
            <w:rPrChange w:id="1440" w:author="Кабанов Владимир" w:date="2018-08-31T02:35:00Z">
              <w:rPr>
                <w:rFonts w:asciiTheme="minorHAnsi" w:hAnsiTheme="minorHAnsi"/>
                <w:bCs w:val="0"/>
                <w:sz w:val="22"/>
                <w:szCs w:val="22"/>
                <w:lang w:val="en-US"/>
              </w:rPr>
            </w:rPrChange>
          </w:rPr>
          <w:t xml:space="preserve">). Тогда </w:t>
        </w:r>
        <w:r w:rsidR="00863A0C" w:rsidRPr="005714F8">
          <w:rPr>
            <w:rFonts w:asciiTheme="minorHAnsi" w:hAnsiTheme="minorHAnsi"/>
            <w:sz w:val="22"/>
            <w:szCs w:val="22"/>
          </w:rPr>
          <w:t>н</w:t>
        </w:r>
      </w:ins>
      <w:del w:id="1441" w:author="Кабанов Владимир" w:date="2018-08-31T01:41:00Z">
        <w:r w:rsidR="00132332" w:rsidRPr="005714F8" w:rsidDel="00863A0C">
          <w:rPr>
            <w:rFonts w:asciiTheme="minorHAnsi" w:hAnsiTheme="minorHAnsi"/>
            <w:sz w:val="22"/>
            <w:szCs w:val="22"/>
          </w:rPr>
          <w:delText>Н</w:delText>
        </w:r>
      </w:del>
      <w:r w:rsidR="00132332" w:rsidRPr="005714F8">
        <w:rPr>
          <w:rFonts w:asciiTheme="minorHAnsi" w:hAnsiTheme="minorHAnsi"/>
          <w:sz w:val="22"/>
          <w:szCs w:val="22"/>
        </w:rPr>
        <w:t>ужно найти бинарный файл</w:t>
      </w:r>
      <w:del w:id="1442" w:author="Кабанов Владимир" w:date="2018-08-31T01:41:00Z">
        <w:r w:rsidR="00132332" w:rsidRPr="00F9733F" w:rsidDel="00863A0C">
          <w:rPr>
            <w:rFonts w:asciiTheme="minorHAnsi" w:hAnsiTheme="minorHAnsi"/>
            <w:sz w:val="22"/>
            <w:szCs w:val="22"/>
          </w:rPr>
          <w:delText xml:space="preserve"> на хост машине (он может прилинкован симлинком из /</w:delText>
        </w:r>
        <w:r w:rsidR="00132332" w:rsidRPr="00F9733F" w:rsidDel="00863A0C">
          <w:rPr>
            <w:rFonts w:asciiTheme="minorHAnsi" w:hAnsiTheme="minorHAnsi"/>
            <w:sz w:val="22"/>
            <w:szCs w:val="22"/>
            <w:lang w:val="en-US"/>
          </w:rPr>
          <w:delText>opt</w:delText>
        </w:r>
        <w:r w:rsidR="00132332" w:rsidRPr="00F9733F" w:rsidDel="00863A0C">
          <w:rPr>
            <w:rFonts w:asciiTheme="minorHAnsi" w:hAnsiTheme="minorHAnsi"/>
            <w:sz w:val="22"/>
            <w:szCs w:val="22"/>
          </w:rPr>
          <w:delText>/</w:delText>
        </w:r>
        <w:r w:rsidR="00132332" w:rsidRPr="0044010B" w:rsidDel="00863A0C">
          <w:rPr>
            <w:rFonts w:asciiTheme="minorHAnsi" w:hAnsiTheme="minorHAnsi"/>
            <w:sz w:val="22"/>
            <w:szCs w:val="22"/>
            <w:lang w:val="en-US"/>
          </w:rPr>
          <w:delText>cloudera</w:delText>
        </w:r>
        <w:r w:rsidR="00132332" w:rsidRPr="004B1A55" w:rsidDel="00863A0C">
          <w:rPr>
            <w:rFonts w:asciiTheme="minorHAnsi" w:hAnsiTheme="minorHAnsi"/>
            <w:sz w:val="22"/>
            <w:szCs w:val="22"/>
          </w:rPr>
          <w:delText>/… в /</w:delText>
        </w:r>
        <w:r w:rsidR="00132332" w:rsidRPr="004B1A55" w:rsidDel="00863A0C">
          <w:rPr>
            <w:rFonts w:asciiTheme="minorHAnsi" w:hAnsiTheme="minorHAnsi"/>
            <w:sz w:val="22"/>
            <w:szCs w:val="22"/>
            <w:lang w:val="en-US"/>
          </w:rPr>
          <w:delText>usr</w:delText>
        </w:r>
        <w:r w:rsidR="00132332" w:rsidRPr="00F73F2B" w:rsidDel="00863A0C">
          <w:rPr>
            <w:rFonts w:asciiTheme="minorHAnsi" w:hAnsiTheme="minorHAnsi"/>
            <w:sz w:val="22"/>
            <w:szCs w:val="22"/>
          </w:rPr>
          <w:delText>/</w:delText>
        </w:r>
        <w:r w:rsidR="00132332" w:rsidRPr="00F73F2B" w:rsidDel="00863A0C">
          <w:rPr>
            <w:rFonts w:asciiTheme="minorHAnsi" w:hAnsiTheme="minorHAnsi"/>
            <w:sz w:val="22"/>
            <w:szCs w:val="22"/>
            <w:lang w:val="en-US"/>
          </w:rPr>
          <w:delText>bin</w:delText>
        </w:r>
        <w:r w:rsidR="00132332" w:rsidRPr="001A51E8" w:rsidDel="00863A0C">
          <w:rPr>
            <w:rFonts w:asciiTheme="minorHAnsi" w:hAnsiTheme="minorHAnsi"/>
            <w:sz w:val="22"/>
            <w:szCs w:val="22"/>
          </w:rPr>
          <w:delText xml:space="preserve"> или /</w:delText>
        </w:r>
        <w:r w:rsidR="00132332" w:rsidRPr="001A51E8" w:rsidDel="00863A0C">
          <w:rPr>
            <w:rFonts w:asciiTheme="minorHAnsi" w:hAnsiTheme="minorHAnsi"/>
            <w:sz w:val="22"/>
            <w:szCs w:val="22"/>
            <w:lang w:val="en-US"/>
          </w:rPr>
          <w:delText>usr</w:delText>
        </w:r>
        <w:r w:rsidR="00132332" w:rsidRPr="001A51E8" w:rsidDel="00863A0C">
          <w:rPr>
            <w:rFonts w:asciiTheme="minorHAnsi" w:hAnsiTheme="minorHAnsi"/>
            <w:sz w:val="22"/>
            <w:szCs w:val="22"/>
          </w:rPr>
          <w:delText>/</w:delText>
        </w:r>
        <w:r w:rsidR="00132332" w:rsidRPr="002F3E1A" w:rsidDel="00863A0C">
          <w:rPr>
            <w:rFonts w:asciiTheme="minorHAnsi" w:hAnsiTheme="minorHAnsi"/>
            <w:sz w:val="22"/>
            <w:szCs w:val="22"/>
            <w:lang w:val="en-US"/>
          </w:rPr>
          <w:delText>local</w:delText>
        </w:r>
        <w:r w:rsidR="00132332" w:rsidRPr="002F3E1A" w:rsidDel="00863A0C">
          <w:rPr>
            <w:rFonts w:asciiTheme="minorHAnsi" w:hAnsiTheme="minorHAnsi"/>
            <w:sz w:val="22"/>
            <w:szCs w:val="22"/>
          </w:rPr>
          <w:delText>/</w:delText>
        </w:r>
        <w:r w:rsidR="00132332" w:rsidRPr="002F3E1A" w:rsidDel="00863A0C">
          <w:rPr>
            <w:rFonts w:asciiTheme="minorHAnsi" w:hAnsiTheme="minorHAnsi"/>
            <w:sz w:val="22"/>
            <w:szCs w:val="22"/>
            <w:lang w:val="en-US"/>
          </w:rPr>
          <w:delText>bin</w:delText>
        </w:r>
        <w:r w:rsidR="00132332" w:rsidRPr="002F3E1A" w:rsidDel="00863A0C">
          <w:rPr>
            <w:rFonts w:asciiTheme="minorHAnsi" w:hAnsiTheme="minorHAnsi"/>
            <w:sz w:val="22"/>
            <w:szCs w:val="22"/>
          </w:rPr>
          <w:delText>)</w:delText>
        </w:r>
      </w:del>
      <w:r w:rsidR="00132332" w:rsidRPr="002F3E1A">
        <w:rPr>
          <w:rFonts w:asciiTheme="minorHAnsi" w:hAnsiTheme="minorHAnsi"/>
          <w:sz w:val="22"/>
          <w:szCs w:val="22"/>
        </w:rPr>
        <w:t xml:space="preserve"> и попросить пользователя запускать команду из этой директории. После этого сделать запрос 3 линии поддержки на добавления данной директории в $</w:t>
      </w:r>
      <w:r w:rsidR="00132332" w:rsidRPr="002F3E1A">
        <w:rPr>
          <w:rFonts w:asciiTheme="minorHAnsi" w:hAnsiTheme="minorHAnsi"/>
          <w:sz w:val="22"/>
          <w:szCs w:val="22"/>
          <w:lang w:val="en-US"/>
        </w:rPr>
        <w:t>PATH</w:t>
      </w:r>
      <w:r w:rsidR="00132332" w:rsidRPr="00F7500B">
        <w:rPr>
          <w:rFonts w:asciiTheme="minorHAnsi" w:hAnsiTheme="minorHAnsi"/>
          <w:sz w:val="22"/>
          <w:szCs w:val="22"/>
        </w:rPr>
        <w:t xml:space="preserve"> образа.</w:t>
      </w:r>
    </w:p>
    <w:p w:rsidR="00B32054" w:rsidRDefault="00B32054" w:rsidP="00863A0C">
      <w:pPr>
        <w:pStyle w:val="-1"/>
        <w:numPr>
          <w:ilvl w:val="0"/>
          <w:numId w:val="0"/>
        </w:numPr>
        <w:jc w:val="left"/>
        <w:rPr>
          <w:ins w:id="1443" w:author="Кабанов Владимир" w:date="2018-08-31T02:11:00Z"/>
          <w:rFonts w:asciiTheme="minorHAnsi" w:hAnsiTheme="minorHAnsi" w:cstheme="minorHAnsi"/>
          <w:b w:val="0"/>
          <w:sz w:val="22"/>
          <w:szCs w:val="22"/>
        </w:rPr>
      </w:pPr>
      <w:bookmarkStart w:id="1444" w:name="_Toc523446330"/>
      <w:ins w:id="1445" w:author="Кабанов Владимир" w:date="2018-08-31T02:10:00Z">
        <w:r w:rsidRPr="00B32054">
          <w:rPr>
            <w:szCs w:val="28"/>
            <w:rPrChange w:id="1446" w:author="Кабанов Владимир" w:date="2018-08-31T02:11:00Z">
              <w:rPr>
                <w:rFonts w:asciiTheme="minorHAnsi" w:hAnsiTheme="minorHAnsi"/>
                <w:b w:val="0"/>
                <w:sz w:val="22"/>
                <w:szCs w:val="22"/>
                <w:lang w:val="en-US"/>
              </w:rPr>
            </w:rPrChange>
          </w:rPr>
          <w:t xml:space="preserve">11. </w:t>
        </w:r>
        <w:r>
          <w:rPr>
            <w:szCs w:val="28"/>
          </w:rPr>
          <w:t>Восстановление после сбоя</w:t>
        </w:r>
      </w:ins>
      <w:bookmarkEnd w:id="1444"/>
    </w:p>
    <w:p w:rsidR="00B32054" w:rsidRDefault="00B32054">
      <w:pPr>
        <w:rPr>
          <w:ins w:id="1447" w:author="Кабанов Владимир" w:date="2018-08-31T02:12:00Z"/>
          <w:rFonts w:asciiTheme="minorHAnsi" w:hAnsiTheme="minorHAnsi" w:cstheme="minorHAnsi"/>
          <w:sz w:val="22"/>
          <w:szCs w:val="22"/>
        </w:rPr>
      </w:pPr>
      <w:ins w:id="1448" w:author="Кабанов Владимир" w:date="2018-08-31T02:11:00Z">
        <w:r>
          <w:rPr>
            <w:rFonts w:asciiTheme="minorHAnsi" w:hAnsiTheme="minorHAnsi" w:cstheme="minorHAnsi"/>
            <w:sz w:val="22"/>
            <w:szCs w:val="22"/>
          </w:rPr>
          <w:t xml:space="preserve">Для того, чтобы восстановить работу приложений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bipython</w:t>
        </w:r>
        <w:r w:rsidRPr="00B32054">
          <w:rPr>
            <w:rFonts w:asciiTheme="minorHAnsi" w:hAnsiTheme="minorHAnsi" w:cstheme="minorHAnsi"/>
            <w:sz w:val="22"/>
            <w:szCs w:val="22"/>
            <w:rPrChange w:id="1449" w:author="Кабанов Владимир" w:date="2018-08-31T02:1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2 </w:t>
        </w:r>
      </w:ins>
      <w:ins w:id="1450" w:author="Кабанов Владимир" w:date="2018-08-31T02:12:00Z">
        <w:r>
          <w:rPr>
            <w:rFonts w:asciiTheme="minorHAnsi" w:hAnsiTheme="minorHAnsi" w:cstheme="minorHAnsi"/>
            <w:sz w:val="22"/>
            <w:szCs w:val="22"/>
          </w:rPr>
          <w:t>после сбоя:</w:t>
        </w:r>
      </w:ins>
    </w:p>
    <w:p w:rsidR="00B32054" w:rsidRDefault="00B32054">
      <w:pPr>
        <w:rPr>
          <w:ins w:id="1451" w:author="Кабанов Владимир" w:date="2018-08-31T02:13:00Z"/>
          <w:rFonts w:asciiTheme="minorHAnsi" w:hAnsiTheme="minorHAnsi" w:cstheme="minorHAnsi"/>
          <w:sz w:val="22"/>
          <w:szCs w:val="22"/>
        </w:rPr>
      </w:pPr>
    </w:p>
    <w:p w:rsidR="00B32054" w:rsidRPr="00B32054" w:rsidRDefault="00B32054">
      <w:pPr>
        <w:pStyle w:val="af3"/>
        <w:numPr>
          <w:ilvl w:val="0"/>
          <w:numId w:val="129"/>
        </w:numPr>
        <w:rPr>
          <w:ins w:id="1452" w:author="Кабанов Владимир" w:date="2018-08-31T02:15:00Z"/>
          <w:rFonts w:asciiTheme="minorHAnsi" w:hAnsiTheme="minorHAnsi" w:cstheme="minorHAnsi"/>
          <w:sz w:val="22"/>
          <w:szCs w:val="22"/>
          <w:rPrChange w:id="1453" w:author="Кабанов Владимир" w:date="2018-08-31T02:15:00Z">
            <w:rPr>
              <w:ins w:id="1454" w:author="Кабанов Владимир" w:date="2018-08-31T02:15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  <w:pPrChange w:id="1455" w:author="Кабанов Владимир" w:date="2018-08-31T02:13:00Z">
          <w:pPr/>
        </w:pPrChange>
      </w:pPr>
      <w:ins w:id="1456" w:author="Кабанов Владимир" w:date="2018-08-31T02:13:00Z">
        <w:r>
          <w:rPr>
            <w:rFonts w:asciiTheme="minorHAnsi" w:hAnsiTheme="minorHAnsi" w:cstheme="minorHAnsi"/>
            <w:sz w:val="22"/>
            <w:szCs w:val="22"/>
          </w:rPr>
          <w:t xml:space="preserve">Проверить конфиги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spark</w:t>
        </w:r>
        <w:r w:rsidRPr="00B32054">
          <w:rPr>
            <w:rFonts w:asciiTheme="minorHAnsi" w:hAnsiTheme="minorHAnsi" w:cstheme="minorHAnsi"/>
            <w:sz w:val="22"/>
            <w:szCs w:val="22"/>
            <w:rPrChange w:id="1457" w:author="Кабанов Владимир" w:date="2018-08-31T02:1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,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hadoop</w:t>
        </w:r>
        <w:r w:rsidRPr="00B32054">
          <w:rPr>
            <w:rFonts w:asciiTheme="minorHAnsi" w:hAnsiTheme="minorHAnsi" w:cstheme="minorHAnsi"/>
            <w:sz w:val="22"/>
            <w:szCs w:val="22"/>
            <w:rPrChange w:id="1458" w:author="Кабанов Владимир" w:date="2018-08-31T02:1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и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hive</w:t>
        </w:r>
        <w:r w:rsidRPr="00B32054">
          <w:rPr>
            <w:rFonts w:asciiTheme="minorHAnsi" w:hAnsiTheme="minorHAnsi" w:cstheme="minorHAnsi"/>
            <w:sz w:val="22"/>
            <w:szCs w:val="22"/>
            <w:rPrChange w:id="1459" w:author="Кабанов Владимир" w:date="2018-08-31T02:1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(</w:t>
        </w:r>
        <w:r>
          <w:rPr>
            <w:rFonts w:asciiTheme="minorHAnsi" w:hAnsiTheme="minorHAnsi" w:cstheme="minorHAnsi"/>
            <w:sz w:val="22"/>
            <w:szCs w:val="22"/>
          </w:rPr>
          <w:t>см параграф 12)</w:t>
        </w:r>
      </w:ins>
    </w:p>
    <w:p w:rsidR="00B32054" w:rsidRDefault="00B32054">
      <w:pPr>
        <w:pStyle w:val="af3"/>
        <w:numPr>
          <w:ilvl w:val="0"/>
          <w:numId w:val="129"/>
        </w:numPr>
        <w:rPr>
          <w:ins w:id="1460" w:author="Кабанов Владимир" w:date="2018-08-31T02:13:00Z"/>
          <w:rFonts w:asciiTheme="minorHAnsi" w:hAnsiTheme="minorHAnsi" w:cstheme="minorHAnsi"/>
          <w:sz w:val="22"/>
          <w:szCs w:val="22"/>
        </w:rPr>
        <w:pPrChange w:id="1461" w:author="Кабанов Владимир" w:date="2018-08-31T02:13:00Z">
          <w:pPr/>
        </w:pPrChange>
      </w:pPr>
      <w:ins w:id="1462" w:author="Кабанов Владимир" w:date="2018-08-31T02:15:00Z">
        <w:r>
          <w:rPr>
            <w:rFonts w:asciiTheme="minorHAnsi" w:hAnsiTheme="minorHAnsi" w:cstheme="minorHAnsi"/>
            <w:sz w:val="22"/>
            <w:szCs w:val="22"/>
          </w:rPr>
          <w:t xml:space="preserve">Сделать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kinit</w:t>
        </w:r>
        <w:r w:rsidRPr="00B32054">
          <w:rPr>
            <w:rFonts w:asciiTheme="minorHAnsi" w:hAnsiTheme="minorHAnsi" w:cstheme="minorHAnsi"/>
            <w:sz w:val="22"/>
            <w:szCs w:val="22"/>
            <w:rPrChange w:id="1463" w:author="Кабанов Владимир" w:date="2018-08-31T02:16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</w:ins>
      <w:ins w:id="1464" w:author="Кабанов Владимир" w:date="2018-08-31T02:16:00Z">
        <w:r>
          <w:rPr>
            <w:rFonts w:asciiTheme="minorHAnsi" w:hAnsiTheme="minorHAnsi" w:cstheme="minorHAnsi"/>
            <w:sz w:val="22"/>
            <w:szCs w:val="22"/>
          </w:rPr>
          <w:t>под пользователем</w:t>
        </w:r>
      </w:ins>
      <w:ins w:id="1465" w:author="Кабанов Владимир" w:date="2018-08-31T02:17:00Z">
        <w:r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u</w:t>
        </w:r>
        <w:r w:rsidRPr="00B32054">
          <w:rPr>
            <w:rFonts w:asciiTheme="minorHAnsi" w:hAnsiTheme="minorHAnsi" w:cstheme="minorHAnsi"/>
            <w:sz w:val="22"/>
            <w:szCs w:val="22"/>
            <w:rPrChange w:id="1466" w:author="Кабанов Владимир" w:date="2018-08-31T02:17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_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m</w:t>
        </w:r>
        <w:r w:rsidRPr="00B32054">
          <w:rPr>
            <w:rFonts w:asciiTheme="minorHAnsi" w:hAnsiTheme="minorHAnsi" w:cstheme="minorHAnsi"/>
            <w:sz w:val="22"/>
            <w:szCs w:val="22"/>
            <w:rPrChange w:id="1467" w:author="Кабанов Владимир" w:date="2018-08-31T02:17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0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weu</w:t>
        </w:r>
        <w:r w:rsidRPr="00B32054">
          <w:rPr>
            <w:rFonts w:asciiTheme="minorHAnsi" w:hAnsiTheme="minorHAnsi" w:cstheme="minorHAnsi"/>
            <w:sz w:val="22"/>
            <w:szCs w:val="22"/>
            <w:rPrChange w:id="1468" w:author="Кабанов Владимир" w:date="2018-08-31T02:17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(</w:t>
        </w:r>
        <w:r>
          <w:rPr>
            <w:rFonts w:asciiTheme="minorHAnsi" w:hAnsiTheme="minorHAnsi" w:cstheme="minorHAnsi"/>
            <w:sz w:val="22"/>
            <w:szCs w:val="22"/>
          </w:rPr>
          <w:t xml:space="preserve">или иной личной учеткой с правами на чтение из какого-нибудь каталога </w:t>
        </w:r>
        <w:r w:rsidR="00BD0280">
          <w:rPr>
            <w:rFonts w:asciiTheme="minorHAnsi" w:hAnsiTheme="minorHAnsi" w:cstheme="minorHAnsi"/>
            <w:sz w:val="22"/>
            <w:szCs w:val="22"/>
            <w:lang w:val="en-US"/>
          </w:rPr>
          <w:t>HDFS</w:t>
        </w:r>
        <w:r w:rsidR="00BD0280" w:rsidRPr="00BD0280">
          <w:rPr>
            <w:rFonts w:asciiTheme="minorHAnsi" w:hAnsiTheme="minorHAnsi" w:cstheme="minorHAnsi"/>
            <w:sz w:val="22"/>
            <w:szCs w:val="22"/>
            <w:rPrChange w:id="1469" w:author="Кабанов Владимир" w:date="2018-08-31T02:17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)</w:t>
        </w:r>
      </w:ins>
    </w:p>
    <w:p w:rsidR="00B32054" w:rsidRPr="00B32054" w:rsidRDefault="00B32054">
      <w:pPr>
        <w:pStyle w:val="af3"/>
        <w:numPr>
          <w:ilvl w:val="0"/>
          <w:numId w:val="129"/>
        </w:numPr>
        <w:rPr>
          <w:ins w:id="1470" w:author="Кабанов Владимир" w:date="2018-08-31T02:16:00Z"/>
          <w:rFonts w:asciiTheme="minorHAnsi" w:hAnsiTheme="minorHAnsi" w:cstheme="minorHAnsi"/>
          <w:sz w:val="22"/>
          <w:szCs w:val="22"/>
          <w:rPrChange w:id="1471" w:author="Кабанов Владимир" w:date="2018-08-31T02:16:00Z">
            <w:rPr>
              <w:ins w:id="1472" w:author="Кабанов Владимир" w:date="2018-08-31T02:1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473" w:author="Кабанов Владимир" w:date="2018-08-31T02:13:00Z">
          <w:pPr/>
        </w:pPrChange>
      </w:pPr>
      <w:ins w:id="1474" w:author="Кабанов Владимир" w:date="2018-08-31T02:13:00Z">
        <w:r>
          <w:rPr>
            <w:rFonts w:asciiTheme="minorHAnsi" w:hAnsiTheme="minorHAnsi" w:cstheme="minorHAnsi"/>
            <w:sz w:val="22"/>
            <w:szCs w:val="22"/>
          </w:rPr>
          <w:t xml:space="preserve">Запустить обычный </w:t>
        </w:r>
      </w:ins>
      <w:ins w:id="1475" w:author="Кабанов Владимир" w:date="2018-08-31T02:14:00Z">
        <w:r>
          <w:rPr>
            <w:rFonts w:asciiTheme="minorHAnsi" w:hAnsiTheme="minorHAnsi" w:cstheme="minorHAnsi"/>
            <w:sz w:val="22"/>
            <w:szCs w:val="22"/>
            <w:lang w:val="en-US"/>
          </w:rPr>
          <w:t>jupyterhub</w:t>
        </w:r>
        <w:r w:rsidRPr="00B32054">
          <w:rPr>
            <w:rFonts w:asciiTheme="minorHAnsi" w:hAnsiTheme="minorHAnsi" w:cstheme="minorHAnsi"/>
            <w:sz w:val="22"/>
            <w:szCs w:val="22"/>
            <w:rPrChange w:id="1476" w:author="Кабанов Владимир" w:date="2018-08-31T02:15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: </w:t>
        </w:r>
      </w:ins>
      <w:ins w:id="1477" w:author="Кабанов Владимир" w:date="2018-08-31T02:15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 </w:t>
        </w:r>
      </w:ins>
      <w:ins w:id="1478" w:author="Кабанов Владимир" w:date="2018-08-31T02:1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J</w:t>
        </w:r>
      </w:ins>
      <w:ins w:id="1479" w:author="Кабанов Владимир" w:date="2018-08-31T02:15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upyter</w:t>
        </w:r>
      </w:ins>
      <w:ins w:id="1480" w:author="Кабанов Владимир" w:date="2018-08-31T02:1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H</w:t>
        </w:r>
      </w:ins>
      <w:ins w:id="1481" w:author="Кабанов Владимир" w:date="2018-08-31T02:15:00Z">
        <w:r w:rsidRPr="00B32054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482" w:author="Кабанов Владимир" w:date="2018-08-31T02:15:00Z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rPrChange>
          </w:rPr>
          <w:t>ub --ip="172.25.215.190"</w:t>
        </w:r>
      </w:ins>
    </w:p>
    <w:p w:rsidR="00B32054" w:rsidRPr="00B32054" w:rsidRDefault="00B32054">
      <w:pPr>
        <w:pStyle w:val="af3"/>
        <w:numPr>
          <w:ilvl w:val="1"/>
          <w:numId w:val="129"/>
        </w:numPr>
        <w:rPr>
          <w:ins w:id="1483" w:author="Кабанов Владимир" w:date="2018-08-31T02:16:00Z"/>
          <w:rFonts w:asciiTheme="minorHAnsi" w:hAnsiTheme="minorHAnsi" w:cstheme="minorHAnsi"/>
          <w:sz w:val="22"/>
          <w:szCs w:val="22"/>
          <w:rPrChange w:id="1484" w:author="Кабанов Владимир" w:date="2018-08-31T02:16:00Z">
            <w:rPr>
              <w:ins w:id="1485" w:author="Кабанов Владимир" w:date="2018-08-31T02:1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486" w:author="Кабанов Владимир" w:date="2018-08-31T02:16:00Z">
          <w:pPr/>
        </w:pPrChange>
      </w:pPr>
      <w:ins w:id="1487" w:author="Кабанов Владимир" w:date="2018-08-31T02:1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Для проверки обычного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JupyterHub</w:t>
        </w:r>
      </w:ins>
    </w:p>
    <w:p w:rsidR="00B32054" w:rsidRPr="00B32054" w:rsidRDefault="00B32054">
      <w:pPr>
        <w:pStyle w:val="af3"/>
        <w:numPr>
          <w:ilvl w:val="1"/>
          <w:numId w:val="129"/>
        </w:numPr>
        <w:rPr>
          <w:ins w:id="1488" w:author="Кабанов Владимир" w:date="2018-08-31T02:16:00Z"/>
          <w:rFonts w:asciiTheme="minorHAnsi" w:hAnsiTheme="minorHAnsi" w:cstheme="minorHAnsi"/>
          <w:sz w:val="22"/>
          <w:szCs w:val="22"/>
          <w:rPrChange w:id="1489" w:author="Кабанов Владимир" w:date="2018-08-31T02:17:00Z">
            <w:rPr>
              <w:ins w:id="1490" w:author="Кабанов Владимир" w:date="2018-08-31T02:1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491" w:author="Кабанов Владимир" w:date="2018-08-31T02:16:00Z">
          <w:pPr/>
        </w:pPrChange>
      </w:pPr>
      <w:ins w:id="1492" w:author="Кабанов Владимир" w:date="2018-08-31T02:1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Залогиниться на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bipython2:8000</w:t>
        </w:r>
      </w:ins>
    </w:p>
    <w:p w:rsidR="00B32054" w:rsidRPr="00BD0280" w:rsidRDefault="00B32054">
      <w:pPr>
        <w:pStyle w:val="af3"/>
        <w:numPr>
          <w:ilvl w:val="1"/>
          <w:numId w:val="129"/>
        </w:numPr>
        <w:rPr>
          <w:ins w:id="1493" w:author="Кабанов Владимир" w:date="2018-08-31T02:17:00Z"/>
          <w:rFonts w:asciiTheme="minorHAnsi" w:hAnsiTheme="minorHAnsi" w:cstheme="minorHAnsi"/>
          <w:sz w:val="22"/>
          <w:szCs w:val="22"/>
          <w:rPrChange w:id="1494" w:author="Кабанов Владимир" w:date="2018-08-31T02:18:00Z">
            <w:rPr>
              <w:ins w:id="1495" w:author="Кабанов Владимир" w:date="2018-08-31T02:17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496" w:author="Кабанов Владимир" w:date="2018-08-31T02:16:00Z">
          <w:pPr/>
        </w:pPrChange>
      </w:pPr>
      <w:ins w:id="1497" w:author="Кабанов Владимир" w:date="2018-08-31T02:17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Открыть </w:t>
        </w:r>
        <w:r w:rsid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ноутбук </w:t>
        </w:r>
        <w:r w:rsid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Python + PySpark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498" w:author="Кабанов Владимир" w:date="2018-08-31T02:18:00Z"/>
          <w:rFonts w:asciiTheme="minorHAnsi" w:hAnsiTheme="minorHAnsi" w:cstheme="minorHAnsi"/>
          <w:sz w:val="22"/>
          <w:szCs w:val="22"/>
          <w:rPrChange w:id="1499" w:author="Кабанов Владимир" w:date="2018-08-31T02:19:00Z">
            <w:rPr>
              <w:ins w:id="1500" w:author="Кабанов Владимир" w:date="2018-08-31T02:18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01" w:author="Кабанов Владимир" w:date="2018-08-31T02:16:00Z">
          <w:pPr/>
        </w:pPrChange>
      </w:pPr>
      <w:ins w:id="1502" w:author="Кабанов Владимир" w:date="2018-08-31T02:18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lastRenderedPageBreak/>
          <w:t>Написать в ячейке слово «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spark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»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03" w:author="Кабанов Владимир" w:date="2018-08-31T02:18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и выполнить код – должна появиться информация о запущенной сессии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Spark</w:t>
        </w:r>
      </w:ins>
    </w:p>
    <w:p w:rsidR="00BD0280" w:rsidRPr="00BD0280" w:rsidRDefault="00BD0280">
      <w:pPr>
        <w:pStyle w:val="af3"/>
        <w:numPr>
          <w:ilvl w:val="0"/>
          <w:numId w:val="129"/>
        </w:numPr>
        <w:rPr>
          <w:ins w:id="1504" w:author="Кабанов Владимир" w:date="2018-08-31T02:19:00Z"/>
          <w:rFonts w:asciiTheme="minorHAnsi" w:hAnsiTheme="minorHAnsi" w:cstheme="minorHAnsi"/>
          <w:sz w:val="22"/>
          <w:szCs w:val="22"/>
          <w:lang w:val="en-US"/>
          <w:rPrChange w:id="1505" w:author="Кабанов Владимир" w:date="2018-08-31T02:19:00Z">
            <w:rPr>
              <w:ins w:id="1506" w:author="Кабанов Владимир" w:date="2018-08-31T02:19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07" w:author="Кабанов Владимир" w:date="2018-08-31T02:19:00Z">
          <w:pPr/>
        </w:pPrChange>
      </w:pPr>
      <w:ins w:id="1508" w:author="Кабанов Владимир" w:date="2018-08-31T02:19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Запустить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09" w:author="Кабанов Владимир" w:date="2018-08-31T02:19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zeppelin: /opt/zeppelin/bin/zeppelin.sh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10" w:author="Кабанов Владимир" w:date="2018-08-31T02:20:00Z"/>
          <w:rFonts w:asciiTheme="minorHAnsi" w:hAnsiTheme="minorHAnsi" w:cstheme="minorHAnsi"/>
          <w:sz w:val="22"/>
          <w:szCs w:val="22"/>
          <w:rPrChange w:id="1511" w:author="Кабанов Владимир" w:date="2018-08-31T02:20:00Z">
            <w:rPr>
              <w:ins w:id="1512" w:author="Кабанов Владимир" w:date="2018-08-31T02:20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13" w:author="Кабанов Владимир" w:date="2018-08-31T02:19:00Z">
          <w:pPr/>
        </w:pPrChange>
      </w:pPr>
      <w:ins w:id="1514" w:author="Кабанов Владимир" w:date="2018-08-31T02:19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Для проверки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zeppelin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15" w:author="Кабанов Владимир" w:date="2018-08-31T02:2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залогиниться на </w:t>
        </w:r>
      </w:ins>
      <w:ins w:id="1516" w:author="Кабанов Владимир" w:date="2018-08-31T02:20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bipython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17" w:author="Кабанов Владимир" w:date="2018-08-31T02:2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>:8123</w:t>
        </w:r>
      </w:ins>
    </w:p>
    <w:p w:rsidR="00BD0280" w:rsidRPr="00BD0280" w:rsidRDefault="00BD0280">
      <w:pPr>
        <w:pStyle w:val="af3"/>
        <w:numPr>
          <w:ilvl w:val="0"/>
          <w:numId w:val="129"/>
        </w:numPr>
        <w:rPr>
          <w:ins w:id="1518" w:author="Кабанов Владимир" w:date="2018-08-31T02:20:00Z"/>
          <w:rFonts w:asciiTheme="minorHAnsi" w:hAnsiTheme="minorHAnsi" w:cstheme="minorHAnsi"/>
          <w:sz w:val="22"/>
          <w:szCs w:val="22"/>
          <w:rPrChange w:id="1519" w:author="Кабанов Владимир" w:date="2018-08-31T02:21:00Z">
            <w:rPr>
              <w:ins w:id="1520" w:author="Кабанов Владимир" w:date="2018-08-31T02:20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21" w:author="Кабанов Владимир" w:date="2018-08-31T02:20:00Z">
          <w:pPr/>
        </w:pPrChange>
      </w:pPr>
      <w:ins w:id="1522" w:author="Кабанов Владимир" w:date="2018-08-31T02:20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Проверить, что работает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R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23" w:author="Кабанов Владимир" w:date="2018-08-31T02:2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Studio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24" w:author="Кабанов Владимир" w:date="2018-08-31T02:2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Server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25" w:author="Кабанов Владимир" w:date="2018-08-31T02:2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: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залогиниться на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bipython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26" w:author="Кабанов Владимир" w:date="2018-08-31T02:21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>2:8787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27" w:author="Кабанов Владимир" w:date="2018-08-31T02:22:00Z"/>
          <w:rFonts w:asciiTheme="minorHAnsi" w:hAnsiTheme="minorHAnsi" w:cstheme="minorHAnsi"/>
          <w:sz w:val="22"/>
          <w:szCs w:val="22"/>
          <w:rPrChange w:id="1528" w:author="Кабанов Владимир" w:date="2018-08-31T02:22:00Z">
            <w:rPr>
              <w:ins w:id="1529" w:author="Кабанов Владимир" w:date="2018-08-31T02:22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30" w:author="Кабанов Владимир" w:date="2018-08-31T02:21:00Z">
          <w:pPr/>
        </w:pPrChange>
      </w:pPr>
      <w:ins w:id="1531" w:author="Кабанов Владимир" w:date="2018-08-31T02:21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Если не работает</w:t>
        </w:r>
      </w:ins>
      <w:ins w:id="1532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, запустить командой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rstudio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33" w:author="Кабанов Владимир" w:date="2018-08-31T02:22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>-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server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34" w:author="Кабанов Владимир" w:date="2018-08-31T02:22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start</w:t>
        </w:r>
      </w:ins>
    </w:p>
    <w:p w:rsidR="00BD0280" w:rsidRPr="00BD0280" w:rsidRDefault="00BD0280">
      <w:pPr>
        <w:pStyle w:val="af3"/>
        <w:numPr>
          <w:ilvl w:val="0"/>
          <w:numId w:val="129"/>
        </w:numPr>
        <w:rPr>
          <w:ins w:id="1535" w:author="Кабанов Владимир" w:date="2018-08-31T02:22:00Z"/>
          <w:rFonts w:asciiTheme="minorHAnsi" w:hAnsiTheme="minorHAnsi" w:cstheme="minorHAnsi"/>
          <w:sz w:val="22"/>
          <w:szCs w:val="22"/>
          <w:rPrChange w:id="1536" w:author="Кабанов Владимир" w:date="2018-08-31T02:22:00Z">
            <w:rPr>
              <w:ins w:id="1537" w:author="Кабанов Владимир" w:date="2018-08-31T02:22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</w:rPr>
          </w:rPrChange>
        </w:rPr>
        <w:pPrChange w:id="1538" w:author="Кабанов Владимир" w:date="2018-08-31T02:22:00Z">
          <w:pPr/>
        </w:pPrChange>
      </w:pPr>
      <w:ins w:id="1539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Проверить работу докер демона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40" w:author="Кабанов Владимир" w:date="2018-08-31T02:22:00Z"/>
          <w:rFonts w:asciiTheme="minorHAnsi" w:hAnsiTheme="minorHAnsi" w:cstheme="minorHAnsi"/>
          <w:sz w:val="22"/>
          <w:szCs w:val="22"/>
          <w:rPrChange w:id="1541" w:author="Кабанов Владимир" w:date="2018-08-31T02:22:00Z">
            <w:rPr>
              <w:ins w:id="1542" w:author="Кабанов Владимир" w:date="2018-08-31T02:22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43" w:author="Кабанов Владимир" w:date="2018-08-31T02:22:00Z">
          <w:pPr/>
        </w:pPrChange>
      </w:pPr>
      <w:ins w:id="1544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docker  version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45" w:author="Кабанов Владимир" w:date="2018-08-31T02:22:00Z"/>
          <w:rFonts w:asciiTheme="minorHAnsi" w:hAnsiTheme="minorHAnsi" w:cstheme="minorHAnsi"/>
          <w:sz w:val="22"/>
          <w:szCs w:val="22"/>
          <w:rPrChange w:id="1546" w:author="Кабанов Владимир" w:date="2018-08-31T02:22:00Z">
            <w:rPr>
              <w:ins w:id="1547" w:author="Кабанов Владимир" w:date="2018-08-31T02:22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48" w:author="Кабанов Владимир" w:date="2018-08-31T02:22:00Z">
          <w:pPr/>
        </w:pPrChange>
      </w:pPr>
      <w:ins w:id="1549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docker ps –a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50" w:author="Кабанов Владимир" w:date="2018-08-31T02:23:00Z"/>
          <w:rFonts w:asciiTheme="minorHAnsi" w:hAnsiTheme="minorHAnsi" w:cstheme="minorHAnsi"/>
          <w:sz w:val="22"/>
          <w:szCs w:val="22"/>
          <w:lang w:val="en-US"/>
          <w:rPrChange w:id="1551" w:author="Кабанов Владимир" w:date="2018-08-31T02:23:00Z">
            <w:rPr>
              <w:ins w:id="1552" w:author="Кабанов Владимир" w:date="2018-08-31T02:23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53" w:author="Кабанов Владимир" w:date="2018-08-31T02:22:00Z">
          <w:pPr/>
        </w:pPrChange>
      </w:pPr>
      <w:ins w:id="1554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 xml:space="preserve">docker run –it --network host </w:t>
        </w:r>
      </w:ins>
      <w:ins w:id="1555" w:author="Кабанов Владимир" w:date="2018-08-31T02:23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–</w:t>
        </w:r>
      </w:ins>
      <w:ins w:id="1556" w:author="Кабанов Владимир" w:date="2018-08-31T02:22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v</w:t>
        </w:r>
      </w:ins>
      <w:ins w:id="1557" w:author="Кабанов Владимир" w:date="2018-08-31T02:23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 xml:space="preserve"> /etc/krb5.conf:/etc/krb5.conf:ro –volumes-from configContainer datamonetization/notebook:base /bin/bash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58" w:author="Кабанов Владимир" w:date="2018-08-31T02:24:00Z"/>
          <w:rFonts w:asciiTheme="minorHAnsi" w:hAnsiTheme="minorHAnsi" w:cstheme="minorHAnsi"/>
          <w:sz w:val="22"/>
          <w:szCs w:val="22"/>
          <w:rPrChange w:id="1559" w:author="Кабанов Владимир" w:date="2018-08-31T02:24:00Z">
            <w:rPr>
              <w:ins w:id="1560" w:author="Кабанов Владимир" w:date="2018-08-31T02:24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61" w:author="Кабанов Владимир" w:date="2018-08-31T02:22:00Z">
          <w:pPr/>
        </w:pPrChange>
      </w:pPr>
      <w:ins w:id="1562" w:author="Кабанов Владимир" w:date="2018-08-31T02:23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в открывшемся контейнере сделать </w:t>
        </w:r>
      </w:ins>
      <w:ins w:id="1563" w:author="Кабанов Владимир" w:date="2018-08-31T02:24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kinit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64" w:author="Кабанов Владимир" w:date="2018-08-31T02:24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и зайти в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pyspark</w:t>
        </w:r>
      </w:ins>
    </w:p>
    <w:p w:rsidR="00BD0280" w:rsidRPr="00BD0280" w:rsidRDefault="00BD0280">
      <w:pPr>
        <w:pStyle w:val="af3"/>
        <w:numPr>
          <w:ilvl w:val="0"/>
          <w:numId w:val="129"/>
        </w:numPr>
        <w:rPr>
          <w:ins w:id="1565" w:author="Кабанов Владимир" w:date="2018-08-31T02:24:00Z"/>
          <w:rFonts w:asciiTheme="minorHAnsi" w:hAnsiTheme="minorHAnsi" w:cstheme="minorHAnsi"/>
          <w:sz w:val="22"/>
          <w:szCs w:val="22"/>
          <w:rPrChange w:id="1566" w:author="Кабанов Владимир" w:date="2018-08-31T02:24:00Z">
            <w:rPr>
              <w:ins w:id="1567" w:author="Кабанов Владимир" w:date="2018-08-31T02:24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</w:rPr>
          </w:rPrChange>
        </w:rPr>
        <w:pPrChange w:id="1568" w:author="Кабанов Владимир" w:date="2018-08-31T02:24:00Z">
          <w:pPr/>
        </w:pPrChange>
      </w:pPr>
      <w:ins w:id="1569" w:author="Кабанов Владимир" w:date="2018-08-31T02:24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Если докер демон не работает, например, команды висят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70" w:author="Кабанов Владимир" w:date="2018-08-31T02:26:00Z"/>
          <w:rFonts w:asciiTheme="minorHAnsi" w:hAnsiTheme="minorHAnsi" w:cstheme="minorHAnsi"/>
          <w:sz w:val="22"/>
          <w:szCs w:val="22"/>
          <w:rPrChange w:id="1571" w:author="Кабанов Владимир" w:date="2018-08-31T02:26:00Z">
            <w:rPr>
              <w:ins w:id="1572" w:author="Кабанов Владимир" w:date="2018-08-31T02:2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</w:rPr>
          </w:rPrChange>
        </w:rPr>
        <w:pPrChange w:id="1573" w:author="Кабанов Владимир" w:date="2018-08-31T02:24:00Z">
          <w:pPr/>
        </w:pPrChange>
      </w:pPr>
      <w:ins w:id="1574" w:author="Кабанов Владимир" w:date="2018-08-31T02:24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Попытаться сохранить все образы, которые еще не сохранены</w:t>
        </w:r>
      </w:ins>
      <w:ins w:id="1575" w:author="Кабанов Владимир" w:date="2018-08-31T02:25:00Z"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576" w:author="Кабанов Владимир" w:date="2018-08-31T02:26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</w:t>
        </w:r>
      </w:ins>
      <w:ins w:id="1577" w:author="Кабанов Владимир" w:date="2018-08-31T02:2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или не запушенны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78" w:author="Кабанов Владимир" w:date="2018-08-31T02:26:00Z"/>
          <w:rFonts w:asciiTheme="minorHAnsi" w:hAnsiTheme="minorHAnsi" w:cstheme="minorHAnsi"/>
          <w:sz w:val="22"/>
          <w:szCs w:val="22"/>
          <w:lang w:val="en-US"/>
          <w:rPrChange w:id="1579" w:author="Кабанов Владимир" w:date="2018-08-31T02:26:00Z">
            <w:rPr>
              <w:ins w:id="1580" w:author="Кабанов Владимир" w:date="2018-08-31T02:2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81" w:author="Кабанов Владимир" w:date="2018-08-31T02:24:00Z">
          <w:pPr/>
        </w:pPrChange>
      </w:pPr>
      <w:ins w:id="1582" w:author="Кабанов Владимир" w:date="2018-08-31T02:2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Очистить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83" w:author="Кабанов Владимир" w:date="2018-08-31T02:26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/var/run/docker, /var/docker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84" w:author="Кабанов Владимир" w:date="2018-08-31T02:26:00Z"/>
          <w:rFonts w:asciiTheme="minorHAnsi" w:hAnsiTheme="minorHAnsi" w:cstheme="minorHAnsi"/>
          <w:sz w:val="22"/>
          <w:szCs w:val="22"/>
          <w:lang w:val="en-US"/>
          <w:rPrChange w:id="1585" w:author="Кабанов Владимир" w:date="2018-08-31T02:26:00Z">
            <w:rPr>
              <w:ins w:id="1586" w:author="Кабанов Владимир" w:date="2018-08-31T02:26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587" w:author="Кабанов Владимир" w:date="2018-08-31T02:24:00Z">
          <w:pPr/>
        </w:pPrChange>
      </w:pPr>
      <w:ins w:id="1588" w:author="Кабанов Владимир" w:date="2018-08-31T02:2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Выполнить команду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yum uninstall docker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589" w:author="Кабанов Владимир" w:date="2018-08-31T02:27:00Z"/>
          <w:rFonts w:asciiTheme="minorHAnsi" w:hAnsiTheme="minorHAnsi" w:cstheme="minorHAnsi"/>
          <w:sz w:val="22"/>
          <w:szCs w:val="22"/>
          <w:lang w:val="en-US"/>
          <w:rPrChange w:id="1590" w:author="Кабанов Владимир" w:date="2018-08-31T02:27:00Z">
            <w:rPr>
              <w:ins w:id="1591" w:author="Кабанов Владимир" w:date="2018-08-31T02:27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</w:rPr>
          </w:rPrChange>
        </w:rPr>
        <w:pPrChange w:id="1592" w:author="Кабанов Владимир" w:date="2018-08-31T02:24:00Z">
          <w:pPr/>
        </w:pPrChange>
      </w:pPr>
      <w:ins w:id="1593" w:author="Кабанов Владимир" w:date="2018-08-31T02:26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Переустановить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94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</w:ins>
      <w:ins w:id="1595" w:author="Кабанов Владимир" w:date="2018-08-31T02:27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docker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96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,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либо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97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из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98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rpm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файла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599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/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root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/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docker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...&lt;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номер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0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версии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&gt;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.rpm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1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,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либо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2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скачав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3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соотв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4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.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 xml:space="preserve">rpm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из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5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 xml:space="preserve">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интернета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  <w:rPrChange w:id="1606" w:author="Кабанов Владимир" w:date="2018-08-31T02:27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</w:rPrChange>
          </w:rPr>
          <w:t>.</w:t>
        </w:r>
      </w:ins>
    </w:p>
    <w:p w:rsidR="00BD0280" w:rsidRPr="00BD0280" w:rsidRDefault="00BD0280">
      <w:pPr>
        <w:pStyle w:val="af3"/>
        <w:numPr>
          <w:ilvl w:val="1"/>
          <w:numId w:val="129"/>
        </w:numPr>
        <w:rPr>
          <w:ins w:id="1607" w:author="Кабанов Владимир" w:date="2018-08-31T02:28:00Z"/>
          <w:rFonts w:asciiTheme="minorHAnsi" w:hAnsiTheme="minorHAnsi" w:cstheme="minorHAnsi"/>
          <w:sz w:val="22"/>
          <w:szCs w:val="22"/>
          <w:rPrChange w:id="1608" w:author="Кабанов Владимир" w:date="2018-08-31T02:28:00Z">
            <w:rPr>
              <w:ins w:id="1609" w:author="Кабанов Владимир" w:date="2018-08-31T02:28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610" w:author="Кабанов Владимир" w:date="2018-08-31T02:24:00Z">
          <w:pPr/>
        </w:pPrChange>
      </w:pPr>
      <w:ins w:id="1611" w:author="Кабанов Владимир" w:date="2018-08-31T02:27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Загрузить сохраненные докер образы (либо локально, либо из </w:t>
        </w:r>
      </w:ins>
      <w:ins w:id="1612" w:author="Кабанов Владимир" w:date="2018-08-31T02:28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registry</w:t>
        </w:r>
        <w:r w:rsidRPr="00BD0280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613" w:author="Кабанов Владимир" w:date="2018-08-31T02:28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>)</w:t>
        </w:r>
      </w:ins>
    </w:p>
    <w:p w:rsidR="00BD0280" w:rsidRPr="00B721CE" w:rsidRDefault="00BD0280">
      <w:pPr>
        <w:pStyle w:val="af3"/>
        <w:numPr>
          <w:ilvl w:val="1"/>
          <w:numId w:val="129"/>
        </w:numPr>
        <w:rPr>
          <w:ins w:id="1614" w:author="Кабанов Владимир" w:date="2018-08-31T02:28:00Z"/>
          <w:rFonts w:asciiTheme="minorHAnsi" w:hAnsiTheme="minorHAnsi" w:cstheme="minorHAnsi"/>
          <w:sz w:val="22"/>
          <w:szCs w:val="22"/>
          <w:rPrChange w:id="1615" w:author="Кабанов Владимир" w:date="2018-08-31T02:29:00Z">
            <w:rPr>
              <w:ins w:id="1616" w:author="Кабанов Владимир" w:date="2018-08-31T02:28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  <w:lang w:val="en-US"/>
            </w:rPr>
          </w:rPrChange>
        </w:rPr>
        <w:pPrChange w:id="1617" w:author="Кабанов Владимир" w:date="2018-08-31T02:24:00Z">
          <w:pPr/>
        </w:pPrChange>
      </w:pPr>
      <w:ins w:id="1618" w:author="Кабанов Владимир" w:date="2018-08-31T02:28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Запустить </w:t>
        </w:r>
        <w:r w:rsidR="00B721CE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configContainer</w:t>
        </w:r>
      </w:ins>
    </w:p>
    <w:p w:rsidR="00B721CE" w:rsidRPr="00B721CE" w:rsidRDefault="00B721CE">
      <w:pPr>
        <w:pStyle w:val="af3"/>
        <w:numPr>
          <w:ilvl w:val="0"/>
          <w:numId w:val="129"/>
        </w:numPr>
        <w:rPr>
          <w:ins w:id="1619" w:author="Кабанов Владимир" w:date="2018-08-31T02:30:00Z"/>
          <w:rFonts w:asciiTheme="minorHAnsi" w:hAnsiTheme="minorHAnsi" w:cstheme="minorHAnsi"/>
          <w:sz w:val="22"/>
          <w:szCs w:val="22"/>
          <w:rPrChange w:id="1620" w:author="Кабанов Владимир" w:date="2018-08-31T02:30:00Z">
            <w:rPr>
              <w:ins w:id="1621" w:author="Кабанов Владимир" w:date="2018-08-31T02:30:00Z"/>
              <w:rFonts w:asciiTheme="minorHAnsi" w:hAnsiTheme="minorHAnsi" w:cstheme="minorHAnsi"/>
              <w:color w:val="222222"/>
              <w:sz w:val="22"/>
              <w:szCs w:val="22"/>
              <w:shd w:val="clear" w:color="auto" w:fill="FFFFFF"/>
            </w:rPr>
          </w:rPrChange>
        </w:rPr>
        <w:pPrChange w:id="1622" w:author="Кабанов Владимир" w:date="2018-08-31T02:29:00Z">
          <w:pPr/>
        </w:pPrChange>
      </w:pPr>
      <w:ins w:id="1623" w:author="Кабанов Владимир" w:date="2018-08-31T02:30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После этого запустить докерезированный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JupyterHub</w:t>
        </w:r>
        <w:r w:rsidRPr="00B721CE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624" w:author="Кабанов Владимир" w:date="2018-08-31T02:30:00Z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(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см. параграф 7)</w:t>
        </w:r>
      </w:ins>
    </w:p>
    <w:p w:rsidR="00B32054" w:rsidRPr="00B721CE" w:rsidDel="00B721CE" w:rsidRDefault="00B721CE">
      <w:pPr>
        <w:pStyle w:val="af3"/>
        <w:numPr>
          <w:ilvl w:val="1"/>
          <w:numId w:val="129"/>
        </w:numPr>
        <w:rPr>
          <w:del w:id="1625" w:author="Кабанов Владимир" w:date="2018-08-31T02:31:00Z"/>
          <w:rFonts w:asciiTheme="minorHAnsi" w:hAnsiTheme="minorHAnsi" w:cstheme="minorHAnsi"/>
          <w:b/>
          <w:sz w:val="22"/>
          <w:szCs w:val="22"/>
          <w:rPrChange w:id="1626" w:author="Кабанов Владимир" w:date="2018-08-31T02:31:00Z">
            <w:rPr>
              <w:del w:id="1627" w:author="Кабанов Владимир" w:date="2018-08-31T02:31:00Z"/>
              <w:rFonts w:asciiTheme="minorHAnsi" w:hAnsiTheme="minorHAnsi"/>
              <w:b w:val="0"/>
              <w:sz w:val="22"/>
              <w:szCs w:val="22"/>
            </w:rPr>
          </w:rPrChange>
        </w:rPr>
        <w:pPrChange w:id="1628" w:author="Кабанов Владимир" w:date="2018-08-31T02:31:00Z">
          <w:pPr>
            <w:pStyle w:val="-1"/>
            <w:numPr>
              <w:numId w:val="0"/>
            </w:numPr>
            <w:tabs>
              <w:tab w:val="clear" w:pos="397"/>
            </w:tabs>
            <w:ind w:left="0" w:firstLine="0"/>
            <w:jc w:val="left"/>
          </w:pPr>
        </w:pPrChange>
      </w:pPr>
      <w:ins w:id="1629" w:author="Кабанов Владимир" w:date="2018-08-31T02:30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Залогиниться на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bipython</w:t>
        </w:r>
        <w:r w:rsidRPr="00B721CE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630" w:author="Кабанов Владимир" w:date="2018-08-31T02:31:00Z">
              <w:rPr>
                <w:rFonts w:asciiTheme="minorHAnsi" w:hAnsiTheme="minorHAnsi" w:cstheme="minorHAns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2:9876 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 xml:space="preserve">и выполнить такую же проверку, как для обычного </w:t>
        </w:r>
      </w:ins>
      <w:ins w:id="1631" w:author="Кабанов Владимир" w:date="2018-08-31T02:31:00Z"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lang w:val="en-US"/>
          </w:rPr>
          <w:t>JupyterHub</w:t>
        </w:r>
        <w:r w:rsidRPr="00B721CE"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  <w:rPrChange w:id="1632" w:author="Кабанов Владимир" w:date="2018-08-31T02:31:00Z">
              <w:rPr>
                <w:rFonts w:asciiTheme="minorHAnsi" w:hAnsiTheme="minorHAnsi" w:cstheme="minorHAnsi"/>
                <w:b w:val="0"/>
                <w:bCs w:val="0"/>
                <w:color w:val="222222"/>
                <w:sz w:val="22"/>
                <w:szCs w:val="22"/>
                <w:shd w:val="clear" w:color="auto" w:fill="FFFFFF"/>
                <w:lang w:val="en-US"/>
              </w:rPr>
            </w:rPrChange>
          </w:rPr>
          <w:t xml:space="preserve"> (</w:t>
        </w:r>
        <w:r>
          <w:rPr>
            <w:rFonts w:asciiTheme="minorHAnsi" w:hAnsiTheme="minorHAnsi" w:cstheme="minorHAnsi"/>
            <w:color w:val="222222"/>
            <w:sz w:val="22"/>
            <w:szCs w:val="22"/>
            <w:shd w:val="clear" w:color="auto" w:fill="FFFFFF"/>
          </w:rPr>
          <w:t>см. выше)</w:t>
        </w:r>
      </w:ins>
    </w:p>
    <w:p w:rsidR="00B32054" w:rsidRPr="005714F8" w:rsidRDefault="00B32054">
      <w:pPr>
        <w:pStyle w:val="af3"/>
        <w:rPr>
          <w:ins w:id="1633" w:author="Кабанов Владимир" w:date="2018-08-31T02:07:00Z"/>
        </w:rPr>
        <w:pPrChange w:id="1634" w:author="Кабанов Владимир" w:date="2018-08-31T02:31:00Z">
          <w:pPr>
            <w:pStyle w:val="-1"/>
          </w:pPr>
        </w:pPrChange>
      </w:pPr>
    </w:p>
    <w:p w:rsidR="000A3E78" w:rsidRDefault="000A3E78" w:rsidP="000A3E78">
      <w:pPr>
        <w:pStyle w:val="-1"/>
        <w:numPr>
          <w:ilvl w:val="0"/>
          <w:numId w:val="130"/>
        </w:numPr>
        <w:jc w:val="left"/>
        <w:rPr>
          <w:ins w:id="1635" w:author="Кабанов Владимир Вячеславович" w:date="2018-08-31T03:09:00Z"/>
        </w:rPr>
      </w:pPr>
      <w:ins w:id="1636" w:author="Кабанов Владимир Вячеславович" w:date="2018-08-31T03:08:00Z">
        <w:r w:rsidRPr="000A3E78">
          <w:rPr>
            <w:rPrChange w:id="1637" w:author="Кабанов Владимир Вячеславович" w:date="2018-08-31T03:09:00Z">
              <w:rPr>
                <w:lang w:val="en-US"/>
              </w:rPr>
            </w:rPrChange>
          </w:rPr>
          <w:t xml:space="preserve"> </w:t>
        </w:r>
        <w:r>
          <w:t xml:space="preserve">Проверка взаимодействия между </w:t>
        </w:r>
        <w:r>
          <w:rPr>
            <w:lang w:val="en-US"/>
          </w:rPr>
          <w:t>BDA</w:t>
        </w:r>
        <w:r w:rsidRPr="000A3E78">
          <w:rPr>
            <w:rPrChange w:id="1638" w:author="Кабанов Владимир Вячеславович" w:date="2018-08-31T03:09:00Z">
              <w:rPr>
                <w:lang w:val="en-US"/>
              </w:rPr>
            </w:rPrChange>
          </w:rPr>
          <w:t xml:space="preserve"> </w:t>
        </w:r>
        <w:r>
          <w:t xml:space="preserve">и </w:t>
        </w:r>
      </w:ins>
      <w:ins w:id="1639" w:author="Кабанов Владимир Вячеславович" w:date="2018-08-31T03:09:00Z">
        <w:r>
          <w:rPr>
            <w:lang w:val="en-US"/>
          </w:rPr>
          <w:t>bipython</w:t>
        </w:r>
        <w:r>
          <w:t>2</w:t>
        </w:r>
      </w:ins>
    </w:p>
    <w:p w:rsidR="000A3E78" w:rsidRPr="000A3E78" w:rsidRDefault="000A3E78" w:rsidP="000A3E78">
      <w:pPr>
        <w:rPr>
          <w:ins w:id="1640" w:author="Кабанов Владимир Вячеславович" w:date="2018-08-31T03:09:00Z"/>
          <w:rFonts w:asciiTheme="minorHAnsi" w:hAnsiTheme="minorHAnsi" w:cstheme="minorHAnsi"/>
          <w:bCs/>
          <w:kern w:val="28"/>
          <w:sz w:val="22"/>
          <w:szCs w:val="22"/>
          <w:rPrChange w:id="1641" w:author="Кабанов Владимир Вячеславович" w:date="2018-08-31T03:09:00Z">
            <w:rPr>
              <w:ins w:id="1642" w:author="Кабанов Владимир Вячеславович" w:date="2018-08-31T03:09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</w:pPr>
      <w:ins w:id="1643" w:author="Кабанов Владимир Вячеславович" w:date="2018-08-31T03:09:00Z"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44" w:author="Кабанов Владимир Вячеславович" w:date="2018-08-31T03:0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После проведения любых настроек на кластере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BDA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45" w:author="Кабанов Владимир Вячеславович" w:date="2018-08-31T03:0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31</w:t>
        </w:r>
      </w:ins>
      <w:ins w:id="1646" w:author="Кабанов Владимир Вячеславович" w:date="2018-08-31T03:10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, а также в случае </w:t>
        </w:r>
      </w:ins>
      <w:ins w:id="1647" w:author="Кабанов Владимир Вячеславович" w:date="2018-08-31T03:11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Kerberos</w:t>
        </w:r>
      </w:ins>
      <w:ins w:id="1648" w:author="Кабанов Владимир Вячеславович" w:date="2018-08-31T03:10:00Z"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49" w:author="Кабанов Владимир Вячеславович" w:date="2018-08-31T03:1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</w:ins>
      <w:ins w:id="1650" w:author="Кабанов Владимир Вячеславович" w:date="2018-08-31T03:11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ошибок при попытке запустить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Spark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, а также ошибок вида «висит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sqoop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51" w:author="Кабанов Владимир Вячеславович" w:date="2018-08-31T03:1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или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pysqoop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»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52" w:author="Кабанов Владимир Вячеславович" w:date="2018-08-31T03:11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или «не работает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beeline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>»</w:t>
        </w:r>
      </w:ins>
      <w:ins w:id="1653" w:author="Кабанов Владимир Вячеславович" w:date="2018-08-31T03:09:00Z"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54" w:author="Кабанов Владимир Вячеславович" w:date="2018-08-31T03:0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нужно сделать следующие действия на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bipython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55" w:author="Кабанов Владимир Вячеславович" w:date="2018-08-31T03:09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2:</w:t>
        </w:r>
      </w:ins>
    </w:p>
    <w:p w:rsidR="000A3E78" w:rsidRPr="000A3E78" w:rsidRDefault="000A3E78">
      <w:pPr>
        <w:pStyle w:val="af3"/>
        <w:numPr>
          <w:ilvl w:val="0"/>
          <w:numId w:val="131"/>
        </w:numPr>
        <w:rPr>
          <w:ins w:id="1656" w:author="Кабанов Владимир Вячеславович" w:date="2018-08-31T03:09:00Z"/>
          <w:rFonts w:asciiTheme="minorHAnsi" w:hAnsiTheme="minorHAnsi" w:cstheme="minorHAnsi"/>
          <w:bCs/>
          <w:kern w:val="28"/>
          <w:sz w:val="22"/>
          <w:szCs w:val="22"/>
          <w:rPrChange w:id="1657" w:author="Кабанов Владимир Вячеславович" w:date="2018-08-31T03:12:00Z">
            <w:rPr>
              <w:ins w:id="1658" w:author="Кабанов Владимир Вячеславович" w:date="2018-08-31T03:09:00Z"/>
              <w:rFonts w:asciiTheme="minorHAnsi" w:hAnsiTheme="minorHAnsi" w:cstheme="minorHAnsi"/>
              <w:bCs/>
              <w:kern w:val="28"/>
              <w:sz w:val="22"/>
              <w:szCs w:val="22"/>
              <w:lang w:val="en-US"/>
            </w:rPr>
          </w:rPrChange>
        </w:rPr>
        <w:pPrChange w:id="1659" w:author="Кабанов Владимир Вячеславович" w:date="2018-08-31T03:12:00Z">
          <w:pPr/>
        </w:pPrChange>
      </w:pPr>
      <w:ins w:id="1660" w:author="Кабанов Владимир Вячеславович" w:date="2018-08-31T03:09:00Z"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6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В файлах 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62" w:author="Кабанов Владимир Вячеславович" w:date="2018-08-31T03:12:00Z">
              <w:rPr>
                <w:lang w:val="en-US"/>
              </w:rPr>
            </w:rPrChange>
          </w:rPr>
          <w:t>opt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6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64" w:author="Кабанов Владимир Вячеславович" w:date="2018-08-31T03:12:00Z">
              <w:rPr>
                <w:lang w:val="en-US"/>
              </w:rPr>
            </w:rPrChange>
          </w:rPr>
          <w:t>cloudera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6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66" w:author="Кабанов Владимир Вячеславович" w:date="2018-08-31T03:12:00Z">
              <w:rPr>
                <w:lang w:val="en-US"/>
              </w:rPr>
            </w:rPrChange>
          </w:rPr>
          <w:t>parcels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6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68" w:author="Кабанов Владимир Вячеславович" w:date="2018-08-31T03:12:00Z">
              <w:rPr>
                <w:lang w:val="en-US"/>
              </w:rPr>
            </w:rPrChange>
          </w:rPr>
          <w:t>SPARK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6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2/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70" w:author="Кабанов Владимир Вячеславович" w:date="2018-08-31T03:12:00Z">
              <w:rPr>
                <w:lang w:val="en-US"/>
              </w:rPr>
            </w:rPrChange>
          </w:rPr>
          <w:t>lib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7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72" w:author="Кабанов Владимир Вячеславович" w:date="2018-08-31T03:12:00Z">
              <w:rPr>
                <w:lang w:val="en-US"/>
              </w:rPr>
            </w:rPrChange>
          </w:rPr>
          <w:t>spark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7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2/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74" w:author="Кабанов Владимир Вячеславович" w:date="2018-08-31T03:12:00Z">
              <w:rPr>
                <w:lang w:val="en-US"/>
              </w:rPr>
            </w:rPrChange>
          </w:rPr>
          <w:t>conf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7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76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7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78" w:author="Кабанов Владимир Вячеславович" w:date="2018-08-31T03:12:00Z">
              <w:rPr>
                <w:lang w:val="en-US"/>
              </w:rPr>
            </w:rPrChange>
          </w:rPr>
          <w:t>conf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7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80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8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82" w:author="Кабанов Владимир Вячеславович" w:date="2018-08-31T03:12:00Z">
              <w:rPr>
                <w:lang w:val="en-US"/>
              </w:rPr>
            </w:rPrChange>
          </w:rPr>
          <w:t>site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8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84" w:author="Кабанов Владимир Вячеславович" w:date="2018-08-31T03:12:00Z">
              <w:rPr>
                <w:lang w:val="en-US"/>
              </w:rPr>
            </w:rPrChange>
          </w:rPr>
          <w:t>xml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8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, 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86" w:author="Кабанов Владимир Вячеславович" w:date="2018-08-31T03:12:00Z">
              <w:rPr>
                <w:lang w:val="en-US"/>
              </w:rPr>
            </w:rPrChange>
          </w:rPr>
          <w:t>etc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8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88" w:author="Кабанов Владимир Вячеславович" w:date="2018-08-31T03:12:00Z">
              <w:rPr>
                <w:lang w:val="en-US"/>
              </w:rPr>
            </w:rPrChange>
          </w:rPr>
          <w:t>hadoop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8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90" w:author="Кабанов Владимир Вячеславович" w:date="2018-08-31T03:12:00Z">
              <w:rPr>
                <w:lang w:val="en-US"/>
              </w:rPr>
            </w:rPrChange>
          </w:rPr>
          <w:t>conf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9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92" w:author="Кабанов Владимир Вячеславович" w:date="2018-08-31T03:12:00Z">
              <w:rPr>
                <w:lang w:val="en-US"/>
              </w:rPr>
            </w:rPrChange>
          </w:rPr>
          <w:t>cloudera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9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94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9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96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9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698" w:author="Кабанов Владимир Вячеславович" w:date="2018-08-31T03:12:00Z">
              <w:rPr>
                <w:lang w:val="en-US"/>
              </w:rPr>
            </w:rPrChange>
          </w:rPr>
          <w:t>site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69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00" w:author="Кабанов Владимир Вячеславович" w:date="2018-08-31T03:12:00Z">
              <w:rPr>
                <w:lang w:val="en-US"/>
              </w:rPr>
            </w:rPrChange>
          </w:rPr>
          <w:t>xml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0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, 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02" w:author="Кабанов Владимир Вячеславович" w:date="2018-08-31T03:12:00Z">
              <w:rPr>
                <w:lang w:val="en-US"/>
              </w:rPr>
            </w:rPrChange>
          </w:rPr>
          <w:t>etc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0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04" w:author="Кабанов Владимир Вячеславович" w:date="2018-08-31T03:12:00Z">
              <w:rPr>
                <w:lang w:val="en-US"/>
              </w:rPr>
            </w:rPrChange>
          </w:rPr>
          <w:t>hive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0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06" w:author="Кабанов Владимир Вячеславович" w:date="2018-08-31T03:12:00Z">
              <w:rPr>
                <w:lang w:val="en-US"/>
              </w:rPr>
            </w:rPrChange>
          </w:rPr>
          <w:t>conf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0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08" w:author="Кабанов Владимир Вячеславович" w:date="2018-08-31T03:12:00Z">
              <w:rPr>
                <w:lang w:val="en-US"/>
              </w:rPr>
            </w:rPrChange>
          </w:rPr>
          <w:t>cloudera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0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10" w:author="Кабанов Владимир Вячеславович" w:date="2018-08-31T03:12:00Z">
              <w:rPr>
                <w:lang w:val="en-US"/>
              </w:rPr>
            </w:rPrChange>
          </w:rPr>
          <w:t>hive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1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12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1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-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14" w:author="Кабанов Владимир Вячеславович" w:date="2018-08-31T03:12:00Z">
              <w:rPr>
                <w:lang w:val="en-US"/>
              </w:rPr>
            </w:rPrChange>
          </w:rPr>
          <w:t>site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1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16" w:author="Кабанов Владимир Вячеславович" w:date="2018-08-31T03:12:00Z">
              <w:rPr>
                <w:lang w:val="en-US"/>
              </w:rPr>
            </w:rPrChange>
          </w:rPr>
          <w:t>xml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1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значение ключа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18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1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20" w:author="Кабанов Владимир Вячеславович" w:date="2018-08-31T03:12:00Z">
              <w:rPr>
                <w:lang w:val="en-US"/>
              </w:rPr>
            </w:rPrChange>
          </w:rPr>
          <w:t>resourcemanager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2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22" w:author="Кабанов Владимир Вячеславович" w:date="2018-08-31T03:12:00Z">
              <w:rPr>
                <w:lang w:val="en-US"/>
              </w:rPr>
            </w:rPrChange>
          </w:rPr>
          <w:t>principal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2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с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24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2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/_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26" w:author="Кабанов Владимир Вячеславович" w:date="2018-08-31T03:12:00Z">
              <w:rPr>
                <w:lang w:val="en-US"/>
              </w:rPr>
            </w:rPrChange>
          </w:rPr>
          <w:t>HOST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2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@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28" w:author="Кабанов Владимир Вячеславович" w:date="2018-08-31T03:12:00Z">
              <w:rPr>
                <w:lang w:val="en-US"/>
              </w:rPr>
            </w:rPrChange>
          </w:rPr>
          <w:t>BDA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2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30" w:author="Кабанов Владимир Вячеславович" w:date="2018-08-31T03:12:00Z">
              <w:rPr>
                <w:lang w:val="en-US"/>
              </w:rPr>
            </w:rPrChange>
          </w:rPr>
          <w:t>MOSCOW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3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32" w:author="Кабанов Владимир Вячеславович" w:date="2018-08-31T03:12:00Z">
              <w:rPr>
                <w:lang w:val="en-US"/>
              </w:rPr>
            </w:rPrChange>
          </w:rPr>
          <w:t>ALFAINTRA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3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34" w:author="Кабанов Владимир Вячеславович" w:date="2018-08-31T03:12:00Z">
              <w:rPr>
                <w:lang w:val="en-US"/>
              </w:rPr>
            </w:rPrChange>
          </w:rPr>
          <w:t>NET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3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на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36" w:author="Кабанов Владимир Вячеславович" w:date="2018-08-31T03:12:00Z">
              <w:rPr>
                <w:lang w:val="en-US"/>
              </w:rPr>
            </w:rPrChange>
          </w:rPr>
          <w:t>yarn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3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/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38" w:author="Кабанов Владимир Вячеславович" w:date="2018-08-31T03:12:00Z">
              <w:rPr>
                <w:lang w:val="en-US"/>
              </w:rPr>
            </w:rPrChange>
          </w:rPr>
          <w:t>bda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3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31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40" w:author="Кабанов Владимир Вячеславович" w:date="2018-08-31T03:12:00Z">
              <w:rPr>
                <w:lang w:val="en-US"/>
              </w:rPr>
            </w:rPrChange>
          </w:rPr>
          <w:t>node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4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04.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42" w:author="Кабанов Владимир Вячеславович" w:date="2018-08-31T03:12:00Z">
              <w:rPr>
                <w:lang w:val="en-US"/>
              </w:rPr>
            </w:rPrChange>
          </w:rPr>
          <w:t>moscow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4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44" w:author="Кабанов Владимир Вячеславович" w:date="2018-08-31T03:12:00Z">
              <w:rPr>
                <w:lang w:val="en-US"/>
              </w:rPr>
            </w:rPrChange>
          </w:rPr>
          <w:t>alfaintra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45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46" w:author="Кабанов Владимир Вячеславович" w:date="2018-08-31T03:12:00Z">
              <w:rPr>
                <w:lang w:val="en-US"/>
              </w:rPr>
            </w:rPrChange>
          </w:rPr>
          <w:t>net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47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@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48" w:author="Кабанов Владимир Вячеславович" w:date="2018-08-31T03:12:00Z">
              <w:rPr>
                <w:lang w:val="en-US"/>
              </w:rPr>
            </w:rPrChange>
          </w:rPr>
          <w:t>BDA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49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50" w:author="Кабанов Владимир Вячеславович" w:date="2018-08-31T03:12:00Z">
              <w:rPr>
                <w:lang w:val="en-US"/>
              </w:rPr>
            </w:rPrChange>
          </w:rPr>
          <w:t>MOSCOW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51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52" w:author="Кабанов Владимир Вячеславович" w:date="2018-08-31T03:12:00Z">
              <w:rPr>
                <w:lang w:val="en-US"/>
              </w:rPr>
            </w:rPrChange>
          </w:rPr>
          <w:t>ALFAINTRA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53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.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54" w:author="Кабанов Владимир Вячеславович" w:date="2018-08-31T03:12:00Z">
              <w:rPr>
                <w:lang w:val="en-US"/>
              </w:rPr>
            </w:rPrChange>
          </w:rPr>
          <w:t>NET</w:t>
        </w:r>
      </w:ins>
    </w:p>
    <w:p w:rsidR="000A3E78" w:rsidRDefault="000A3E78">
      <w:pPr>
        <w:pStyle w:val="af3"/>
        <w:numPr>
          <w:ilvl w:val="0"/>
          <w:numId w:val="131"/>
        </w:numPr>
        <w:rPr>
          <w:ins w:id="1755" w:author="Кабанов Владимир Вячеславович" w:date="2018-08-31T03:12:00Z"/>
          <w:rFonts w:asciiTheme="minorHAnsi" w:hAnsiTheme="minorHAnsi" w:cstheme="minorHAnsi"/>
          <w:bCs/>
          <w:kern w:val="28"/>
          <w:sz w:val="22"/>
          <w:szCs w:val="22"/>
        </w:rPr>
        <w:pPrChange w:id="1756" w:author="Кабанов Владимир Вячеславович" w:date="2018-08-31T03:12:00Z">
          <w:pPr/>
        </w:pPrChange>
      </w:pPr>
      <w:ins w:id="1757" w:author="Кабанов Владимир Вячеславович" w:date="2018-08-31T03:09:00Z"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58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Для проверки корректности запустить команду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59" w:author="Кабанов Владимир Вячеславович" w:date="2018-08-31T03:12:00Z">
              <w:rPr>
                <w:lang w:val="en-US"/>
              </w:rPr>
            </w:rPrChange>
          </w:rPr>
          <w:t>pyspark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60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и дождаться создания 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  <w:rPrChange w:id="1761" w:author="Кабанов Владимир Вячеславович" w:date="2018-08-31T03:12:00Z">
              <w:rPr>
                <w:lang w:val="en-US"/>
              </w:rPr>
            </w:rPrChange>
          </w:rPr>
          <w:t>Spark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62" w:author="Кабанов Владимир Вячеславович" w:date="2018-08-31T03:12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сессии</w:t>
        </w:r>
      </w:ins>
    </w:p>
    <w:p w:rsidR="000A3E78" w:rsidRDefault="000A3E78">
      <w:pPr>
        <w:pStyle w:val="af3"/>
        <w:numPr>
          <w:ilvl w:val="0"/>
          <w:numId w:val="131"/>
        </w:numPr>
        <w:rPr>
          <w:ins w:id="1763" w:author="Кабанов Владимир Вячеславович" w:date="2018-08-31T03:14:00Z"/>
          <w:rFonts w:asciiTheme="minorHAnsi" w:hAnsiTheme="minorHAnsi" w:cstheme="minorHAnsi"/>
          <w:bCs/>
          <w:kern w:val="28"/>
          <w:sz w:val="22"/>
          <w:szCs w:val="22"/>
        </w:rPr>
        <w:pPrChange w:id="1764" w:author="Кабанов Владимир Вячеславович" w:date="2018-08-31T03:12:00Z">
          <w:pPr/>
        </w:pPrChange>
      </w:pPr>
      <w:ins w:id="1765" w:author="Кабанов Владимир Вячеславович" w:date="2018-08-31T03:12:00Z"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Также для проверки корректности нужно сделать </w:t>
        </w:r>
      </w:ins>
      <w:ins w:id="1766" w:author="Кабанов Владимир Вячеславович" w:date="2018-08-31T03:13:00Z"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kinit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67" w:author="Кабанов Владимир Вячеславович" w:date="2018-08-31T03:1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под пользователем 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u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68" w:author="Кабанов Владимир Вячеславович" w:date="2018-08-31T03:1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_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m</w:t>
        </w:r>
        <w:r w:rsidRPr="000A3E78">
          <w:rPr>
            <w:rFonts w:asciiTheme="minorHAnsi" w:hAnsiTheme="minorHAnsi" w:cstheme="minorHAnsi"/>
            <w:bCs/>
            <w:kern w:val="28"/>
            <w:sz w:val="22"/>
            <w:szCs w:val="22"/>
            <w:rPrChange w:id="1769" w:author="Кабанов Владимир Вячеславович" w:date="2018-08-31T03:13:00Z">
              <w:rPr>
                <w:rFonts w:asciiTheme="minorHAnsi" w:hAnsiTheme="minorHAnsi" w:cstheme="minorHAnsi"/>
                <w:bCs/>
                <w:kern w:val="28"/>
                <w:sz w:val="22"/>
                <w:szCs w:val="22"/>
                <w:lang w:val="en-US"/>
              </w:rPr>
            </w:rPrChange>
          </w:rPr>
          <w:t>0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  <w:lang w:val="en-US"/>
          </w:rPr>
          <w:t>weu</w:t>
        </w:r>
        <w:r>
          <w:rPr>
            <w:rFonts w:asciiTheme="minorHAnsi" w:hAnsiTheme="minorHAnsi" w:cstheme="minorHAnsi"/>
            <w:bCs/>
            <w:kern w:val="28"/>
            <w:sz w:val="22"/>
            <w:szCs w:val="22"/>
          </w:rPr>
          <w:t xml:space="preserve"> и запустить команду </w:t>
        </w:r>
      </w:ins>
    </w:p>
    <w:p w:rsidR="000A3E78" w:rsidRPr="00773F60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70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eastAsia="en-US"/>
          <w:rPrChange w:id="1771" w:author="Трофимов Алексей Витальевич" w:date="2018-12-10T12:01:00Z">
            <w:rPr>
              <w:ins w:id="1772" w:author="Кабанов Владимир Вячеславович" w:date="2018-08-31T03:15:00Z"/>
              <w:rFonts w:ascii="Helv" w:hAnsi="Helv" w:cs="Helv"/>
              <w:color w:val="000000"/>
              <w:sz w:val="20"/>
              <w:szCs w:val="20"/>
              <w:lang w:val="en-US" w:eastAsia="en-US"/>
            </w:rPr>
          </w:rPrChange>
        </w:rPr>
        <w:pPrChange w:id="1773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74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775" w:author="Кабанов Владимир Вячеславович" w:date="2018-08-31T03:15:00Z">
            <w:rPr>
              <w:ins w:id="1776" w:author="Кабанов Владимир Вячеславович" w:date="2018-08-31T03:15:00Z"/>
              <w:lang w:val="en-US" w:eastAsia="en-US"/>
            </w:rPr>
          </w:rPrChange>
        </w:rPr>
        <w:pPrChange w:id="1777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778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779" w:author="Кабанов Владимир Вячеславович" w:date="2018-08-31T03:15:00Z">
              <w:rPr>
                <w:lang w:val="en-US" w:eastAsia="en-US"/>
              </w:rPr>
            </w:rPrChange>
          </w:rPr>
          <w:t>sqoop import --connect 'jdbc:oracle:thin:@(DESCRIPTION=(CONNECT_TIMEOUT=1)(TRANSPORT_CONNECT_TIMEOUT=1)(ADDRESS_LIST=(ADDRESS=(PROTOCOL=TCP)(HOST=exa2-scan)(PORT=1521))(ADDRESS=(PROTOCOL=TCP)(HOST=exa1-scan)(PORT=1521)))(CONNECT_DATA=(SERVER=dedicated)(SERVICE_NAME=SANDBOX_TAF)))'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80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781" w:author="Кабанов Владимир Вячеславович" w:date="2018-08-31T03:15:00Z">
            <w:rPr>
              <w:ins w:id="1782" w:author="Кабанов Владимир Вячеславович" w:date="2018-08-31T03:15:00Z"/>
              <w:lang w:val="en-US" w:eastAsia="en-US"/>
            </w:rPr>
          </w:rPrChange>
        </w:rPr>
        <w:pPrChange w:id="1783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784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785" w:author="Кабанов Владимир Вячеславович" w:date="2018-08-31T03:15:00Z">
              <w:rPr>
                <w:lang w:val="en-US" w:eastAsia="en-US"/>
              </w:rPr>
            </w:rPrChange>
          </w:rPr>
          <w:t>--username bmbpilot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86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787" w:author="Кабанов Владимир Вячеславович" w:date="2018-08-31T03:15:00Z">
            <w:rPr>
              <w:ins w:id="1788" w:author="Кабанов Владимир Вячеславович" w:date="2018-08-31T03:15:00Z"/>
              <w:lang w:val="en-US" w:eastAsia="en-US"/>
            </w:rPr>
          </w:rPrChange>
        </w:rPr>
        <w:pPrChange w:id="1789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790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791" w:author="Кабанов Владимир Вячеславович" w:date="2018-08-31T03:15:00Z">
              <w:rPr>
                <w:lang w:val="en-US" w:eastAsia="en-US"/>
              </w:rPr>
            </w:rPrChange>
          </w:rPr>
          <w:t>--password bmb255pilot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92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793" w:author="Кабанов Владимир Вячеславович" w:date="2018-08-31T03:15:00Z">
            <w:rPr>
              <w:ins w:id="1794" w:author="Кабанов Владимир Вячеславович" w:date="2018-08-31T03:15:00Z"/>
              <w:lang w:val="en-US" w:eastAsia="en-US"/>
            </w:rPr>
          </w:rPrChange>
        </w:rPr>
        <w:pPrChange w:id="1795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796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797" w:author="Кабанов Владимир Вячеславович" w:date="2018-08-31T03:15:00Z">
              <w:rPr>
                <w:lang w:val="en-US" w:eastAsia="en-US"/>
              </w:rPr>
            </w:rPrChange>
          </w:rPr>
          <w:t>--target-dir /user/u_m0weu/db/SEGMENT_TYPE -m 1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798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799" w:author="Кабанов Владимир Вячеславович" w:date="2018-08-31T03:15:00Z">
            <w:rPr>
              <w:ins w:id="1800" w:author="Кабанов Владимир Вячеславович" w:date="2018-08-31T03:15:00Z"/>
              <w:lang w:val="en-US" w:eastAsia="en-US"/>
            </w:rPr>
          </w:rPrChange>
        </w:rPr>
        <w:pPrChange w:id="1801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02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03" w:author="Кабанов Владимир Вячеславович" w:date="2018-08-31T03:15:00Z">
              <w:rPr>
                <w:lang w:val="en-US" w:eastAsia="en-US"/>
              </w:rPr>
            </w:rPrChange>
          </w:rPr>
          <w:t>--table SEGMENT_TYPE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04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05" w:author="Кабанов Владимир Вячеславович" w:date="2018-08-31T03:15:00Z">
            <w:rPr>
              <w:ins w:id="1806" w:author="Кабанов Владимир Вячеславович" w:date="2018-08-31T03:15:00Z"/>
              <w:lang w:val="en-US" w:eastAsia="en-US"/>
            </w:rPr>
          </w:rPrChange>
        </w:rPr>
        <w:pPrChange w:id="1807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08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09" w:author="Кабанов Владимир Вячеславович" w:date="2018-08-31T03:15:00Z">
              <w:rPr>
                <w:lang w:val="en-US" w:eastAsia="en-US"/>
              </w:rPr>
            </w:rPrChange>
          </w:rPr>
          <w:t>--hive-import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10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11" w:author="Кабанов Владимир Вячеславович" w:date="2018-08-31T03:15:00Z">
            <w:rPr>
              <w:ins w:id="1812" w:author="Кабанов Владимир Вячеславович" w:date="2018-08-31T03:15:00Z"/>
              <w:lang w:val="en-US" w:eastAsia="en-US"/>
            </w:rPr>
          </w:rPrChange>
        </w:rPr>
        <w:pPrChange w:id="1813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14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15" w:author="Кабанов Владимир Вячеславович" w:date="2018-08-31T03:15:00Z">
              <w:rPr>
                <w:lang w:val="en-US" w:eastAsia="en-US"/>
              </w:rPr>
            </w:rPrChange>
          </w:rPr>
          <w:t>--hive-table u_m0weu.dict_camp_test_staging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16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17" w:author="Кабанов Владимир Вячеславович" w:date="2018-08-31T03:15:00Z">
            <w:rPr>
              <w:ins w:id="1818" w:author="Кабанов Владимир Вячеславович" w:date="2018-08-31T03:15:00Z"/>
              <w:lang w:val="en-US" w:eastAsia="en-US"/>
            </w:rPr>
          </w:rPrChange>
        </w:rPr>
        <w:pPrChange w:id="1819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20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21" w:author="Кабанов Владимир Вячеславович" w:date="2018-08-31T03:15:00Z">
              <w:rPr>
                <w:lang w:val="en-US" w:eastAsia="en-US"/>
              </w:rPr>
            </w:rPrChange>
          </w:rPr>
          <w:t>--delete-target-dir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22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23" w:author="Кабанов Владимир Вячеславович" w:date="2018-08-31T03:15:00Z">
            <w:rPr>
              <w:ins w:id="1824" w:author="Кабанов Владимир Вячеславович" w:date="2018-08-31T03:15:00Z"/>
              <w:lang w:val="en-US" w:eastAsia="en-US"/>
            </w:rPr>
          </w:rPrChange>
        </w:rPr>
        <w:pPrChange w:id="1825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26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27" w:author="Кабанов Владимир Вячеславович" w:date="2018-08-31T03:15:00Z">
              <w:rPr>
                <w:lang w:val="en-US" w:eastAsia="en-US"/>
              </w:rPr>
            </w:rPrChange>
          </w:rPr>
          <w:t>--hive-drop-import-delims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28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29" w:author="Кабанов Владимир Вячеславович" w:date="2018-08-31T03:15:00Z">
            <w:rPr>
              <w:ins w:id="1830" w:author="Кабанов Владимир Вячеславович" w:date="2018-08-31T03:15:00Z"/>
              <w:lang w:val="en-US" w:eastAsia="en-US"/>
            </w:rPr>
          </w:rPrChange>
        </w:rPr>
        <w:pPrChange w:id="1831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32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33" w:author="Кабанов Владимир Вячеславович" w:date="2018-08-31T03:15:00Z">
              <w:rPr>
                <w:lang w:val="en-US" w:eastAsia="en-US"/>
              </w:rPr>
            </w:rPrChange>
          </w:rPr>
          <w:t>--compress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34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35" w:author="Кабанов Владимир Вячеславович" w:date="2018-08-31T03:15:00Z">
            <w:rPr>
              <w:ins w:id="1836" w:author="Кабанов Владимир Вячеславович" w:date="2018-08-31T03:15:00Z"/>
              <w:lang w:val="en-US" w:eastAsia="en-US"/>
            </w:rPr>
          </w:rPrChange>
        </w:rPr>
        <w:pPrChange w:id="1837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38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39" w:author="Кабанов Владимир Вячеславович" w:date="2018-08-31T03:15:00Z">
              <w:rPr>
                <w:lang w:val="en-US" w:eastAsia="en-US"/>
              </w:rPr>
            </w:rPrChange>
          </w:rPr>
          <w:lastRenderedPageBreak/>
          <w:t>--hive-overwrite \</w:t>
        </w:r>
      </w:ins>
    </w:p>
    <w:p w:rsidR="000A3E78" w:rsidRPr="000A3E78" w:rsidRDefault="000A3E7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ins w:id="1840" w:author="Кабанов Владимир Вячеславович" w:date="2018-08-31T03:15:00Z"/>
          <w:rFonts w:ascii="Helv" w:hAnsi="Helv" w:cs="Helv"/>
          <w:color w:val="000000"/>
          <w:sz w:val="20"/>
          <w:szCs w:val="20"/>
          <w:lang w:val="en-US" w:eastAsia="en-US"/>
          <w:rPrChange w:id="1841" w:author="Кабанов Владимир Вячеславович" w:date="2018-08-31T03:15:00Z">
            <w:rPr>
              <w:ins w:id="1842" w:author="Кабанов Владимир Вячеславович" w:date="2018-08-31T03:15:00Z"/>
              <w:lang w:val="en-US" w:eastAsia="en-US"/>
            </w:rPr>
          </w:rPrChange>
        </w:rPr>
        <w:pPrChange w:id="1843" w:author="Кабанов Владимир Вячеславович" w:date="2018-08-31T03:15:00Z">
          <w:pPr>
            <w:pStyle w:val="af3"/>
            <w:numPr>
              <w:numId w:val="131"/>
            </w:numPr>
            <w:tabs>
              <w:tab w:val="left" w:pos="-720"/>
              <w:tab w:val="left" w:pos="0"/>
              <w:tab w:val="left" w:pos="720"/>
              <w:tab w:val="left" w:pos="1440"/>
              <w:tab w:val="left" w:pos="2160"/>
              <w:tab w:val="left" w:pos="2880"/>
              <w:tab w:val="left" w:pos="3600"/>
              <w:tab w:val="left" w:pos="4320"/>
            </w:tabs>
            <w:autoSpaceDE w:val="0"/>
            <w:autoSpaceDN w:val="0"/>
            <w:adjustRightInd w:val="0"/>
            <w:ind w:left="720" w:hanging="360"/>
          </w:pPr>
        </w:pPrChange>
      </w:pPr>
      <w:ins w:id="1844" w:author="Кабанов Владимир Вячеславович" w:date="2018-08-31T03:15:00Z">
        <w:r w:rsidRPr="000A3E78">
          <w:rPr>
            <w:rFonts w:ascii="Helv" w:hAnsi="Helv" w:cs="Helv"/>
            <w:color w:val="000000"/>
            <w:sz w:val="20"/>
            <w:szCs w:val="20"/>
            <w:lang w:val="en-US" w:eastAsia="en-US"/>
            <w:rPrChange w:id="1845" w:author="Кабанов Владимир Вячеславович" w:date="2018-08-31T03:15:00Z">
              <w:rPr>
                <w:lang w:val="en-US" w:eastAsia="en-US"/>
              </w:rPr>
            </w:rPrChange>
          </w:rPr>
          <w:t>--verbose</w:t>
        </w:r>
      </w:ins>
    </w:p>
    <w:p w:rsidR="000A3E78" w:rsidRPr="000A3E78" w:rsidRDefault="000A3E78">
      <w:pPr>
        <w:rPr>
          <w:ins w:id="1846" w:author="Кабанов Владимир Вячеславович" w:date="2018-08-31T03:12:00Z"/>
          <w:rFonts w:asciiTheme="minorHAnsi" w:hAnsiTheme="minorHAnsi" w:cstheme="minorHAnsi"/>
          <w:bCs/>
          <w:kern w:val="28"/>
          <w:sz w:val="22"/>
          <w:szCs w:val="22"/>
          <w:rPrChange w:id="1847" w:author="Кабанов Владимир Вячеславович" w:date="2018-08-31T03:15:00Z">
            <w:rPr>
              <w:ins w:id="1848" w:author="Кабанов Владимир Вячеславович" w:date="2018-08-31T03:12:00Z"/>
            </w:rPr>
          </w:rPrChange>
        </w:rPr>
      </w:pPr>
    </w:p>
    <w:p w:rsidR="000A3E78" w:rsidRPr="000A3E78" w:rsidRDefault="000A3E78">
      <w:pPr>
        <w:ind w:left="709"/>
        <w:rPr>
          <w:ins w:id="1849" w:author="Кабанов Владимир Вячеславович" w:date="2018-08-31T03:09:00Z"/>
          <w:rFonts w:asciiTheme="minorHAnsi" w:hAnsiTheme="minorHAnsi" w:cstheme="minorHAnsi"/>
          <w:bCs/>
          <w:kern w:val="28"/>
          <w:sz w:val="22"/>
          <w:szCs w:val="22"/>
          <w:rPrChange w:id="1850" w:author="Кабанов Владимир Вячеславович" w:date="2018-08-31T03:09:00Z">
            <w:rPr>
              <w:ins w:id="1851" w:author="Кабанов Владимир Вячеславович" w:date="2018-08-31T03:09:00Z"/>
              <w:b/>
              <w:bCs/>
              <w:kern w:val="28"/>
              <w:sz w:val="28"/>
              <w:szCs w:val="20"/>
            </w:rPr>
          </w:rPrChange>
        </w:rPr>
        <w:pPrChange w:id="1852" w:author="Кабанов Владимир Вячеславович" w:date="2018-08-31T03:10:00Z">
          <w:pPr/>
        </w:pPrChange>
      </w:pPr>
    </w:p>
    <w:p w:rsidR="000A3E78" w:rsidRDefault="000A3E78">
      <w:pPr>
        <w:pStyle w:val="-1"/>
        <w:numPr>
          <w:ilvl w:val="0"/>
          <w:numId w:val="0"/>
        </w:numPr>
        <w:ind w:left="397"/>
        <w:jc w:val="left"/>
        <w:rPr>
          <w:ins w:id="1853" w:author="Кабанов Владимир Вячеславович" w:date="2018-08-31T03:08:00Z"/>
        </w:rPr>
        <w:pPrChange w:id="1854" w:author="Кабанов Владимир Вячеславович" w:date="2018-08-31T03:09:00Z">
          <w:pPr>
            <w:pStyle w:val="-1"/>
          </w:pPr>
        </w:pPrChange>
      </w:pPr>
    </w:p>
    <w:sectPr w:rsidR="000A3E78" w:rsidSect="00955922">
      <w:footerReference w:type="even" r:id="rId22"/>
      <w:footerReference w:type="default" r:id="rId2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188" w:rsidRDefault="00033188">
      <w:r>
        <w:separator/>
      </w:r>
    </w:p>
  </w:endnote>
  <w:endnote w:type="continuationSeparator" w:id="0">
    <w:p w:rsidR="00033188" w:rsidRDefault="00033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1A" w:rsidRDefault="002F3E1A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2F3E1A" w:rsidRDefault="002F3E1A">
    <w:pPr>
      <w:pStyle w:val="a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1A" w:rsidRDefault="002F3E1A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188" w:rsidRDefault="00033188">
      <w:r>
        <w:separator/>
      </w:r>
    </w:p>
  </w:footnote>
  <w:footnote w:type="continuationSeparator" w:id="0">
    <w:p w:rsidR="00033188" w:rsidRDefault="00033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4EE"/>
    <w:multiLevelType w:val="multilevel"/>
    <w:tmpl w:val="E9A041C6"/>
    <w:lvl w:ilvl="0">
      <w:start w:val="1"/>
      <w:numFmt w:val="decimal"/>
      <w:pStyle w:val="-1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-2"/>
      <w:lvlText w:val="%1.%2."/>
      <w:lvlJc w:val="left"/>
      <w:pPr>
        <w:tabs>
          <w:tab w:val="num" w:pos="737"/>
        </w:tabs>
        <w:ind w:left="737" w:hanging="737"/>
      </w:pPr>
      <w:rPr>
        <w:rFonts w:hint="default"/>
        <w:i w:val="0"/>
      </w:rPr>
    </w:lvl>
    <w:lvl w:ilvl="2">
      <w:start w:val="1"/>
      <w:numFmt w:val="decimal"/>
      <w:pStyle w:val="4"/>
      <w:lvlText w:val="%1.%2.%3."/>
      <w:lvlJc w:val="left"/>
      <w:pPr>
        <w:tabs>
          <w:tab w:val="num" w:pos="1424"/>
        </w:tabs>
        <w:ind w:left="1424" w:hanging="71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lvlText w:val="%1.%2.%3.%4."/>
      <w:lvlJc w:val="left"/>
      <w:pPr>
        <w:tabs>
          <w:tab w:val="num" w:pos="1871"/>
        </w:tabs>
        <w:ind w:left="1871" w:hanging="10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665"/>
        </w:tabs>
        <w:ind w:left="2665" w:hanging="1134"/>
      </w:pPr>
      <w:rPr>
        <w:rFonts w:hint="default"/>
        <w:b/>
        <w:i/>
        <w:sz w:val="18"/>
        <w:szCs w:val="1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6A7C3A"/>
    <w:multiLevelType w:val="hybridMultilevel"/>
    <w:tmpl w:val="0B8C5D6A"/>
    <w:lvl w:ilvl="0" w:tplc="88ACA3B0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2" w15:restartNumberingAfterBreak="0">
    <w:nsid w:val="058B59C1"/>
    <w:multiLevelType w:val="hybridMultilevel"/>
    <w:tmpl w:val="15A6CDB6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3" w15:restartNumberingAfterBreak="0">
    <w:nsid w:val="0AA1797C"/>
    <w:multiLevelType w:val="hybridMultilevel"/>
    <w:tmpl w:val="9F46B42A"/>
    <w:lvl w:ilvl="0" w:tplc="D7C41D28">
      <w:start w:val="1"/>
      <w:numFmt w:val="bullet"/>
      <w:lvlText w:val=""/>
      <w:lvlJc w:val="left"/>
      <w:pPr>
        <w:ind w:left="-2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4" w:hanging="360"/>
      </w:pPr>
      <w:rPr>
        <w:rFonts w:ascii="Wingdings" w:hAnsi="Wingdings" w:hint="default"/>
      </w:rPr>
    </w:lvl>
  </w:abstractNum>
  <w:abstractNum w:abstractNumId="4" w15:restartNumberingAfterBreak="0">
    <w:nsid w:val="0C4E455B"/>
    <w:multiLevelType w:val="hybridMultilevel"/>
    <w:tmpl w:val="CE948B7A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CA4151B"/>
    <w:multiLevelType w:val="hybridMultilevel"/>
    <w:tmpl w:val="649AFB66"/>
    <w:lvl w:ilvl="0" w:tplc="D7C41D28">
      <w:start w:val="1"/>
      <w:numFmt w:val="bullet"/>
      <w:lvlText w:val=""/>
      <w:lvlJc w:val="left"/>
      <w:pPr>
        <w:ind w:left="21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6" w15:restartNumberingAfterBreak="0">
    <w:nsid w:val="0E102BA0"/>
    <w:multiLevelType w:val="hybridMultilevel"/>
    <w:tmpl w:val="68ACFBE0"/>
    <w:lvl w:ilvl="0" w:tplc="5D446A52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0F7B058B"/>
    <w:multiLevelType w:val="hybridMultilevel"/>
    <w:tmpl w:val="F946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550EF"/>
    <w:multiLevelType w:val="hybridMultilevel"/>
    <w:tmpl w:val="CCA0CB7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243ACA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1EB1309"/>
    <w:multiLevelType w:val="hybridMultilevel"/>
    <w:tmpl w:val="DC3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21AE7"/>
    <w:multiLevelType w:val="hybridMultilevel"/>
    <w:tmpl w:val="7236E68A"/>
    <w:lvl w:ilvl="0" w:tplc="C6B0077C">
      <w:start w:val="1"/>
      <w:numFmt w:val="lowerLetter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14E542F2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15AF060D"/>
    <w:multiLevelType w:val="hybridMultilevel"/>
    <w:tmpl w:val="F946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11493C"/>
    <w:multiLevelType w:val="hybridMultilevel"/>
    <w:tmpl w:val="6A20A7AA"/>
    <w:lvl w:ilvl="0" w:tplc="0419000B">
      <w:start w:val="1"/>
      <w:numFmt w:val="bullet"/>
      <w:lvlText w:val=""/>
      <w:lvlJc w:val="left"/>
      <w:pPr>
        <w:ind w:left="75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5" w15:restartNumberingAfterBreak="0">
    <w:nsid w:val="19B01E7C"/>
    <w:multiLevelType w:val="hybridMultilevel"/>
    <w:tmpl w:val="CFB01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9B71C3"/>
    <w:multiLevelType w:val="hybridMultilevel"/>
    <w:tmpl w:val="EAB6C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9E62EA"/>
    <w:multiLevelType w:val="hybridMultilevel"/>
    <w:tmpl w:val="F2D6BF1E"/>
    <w:lvl w:ilvl="0" w:tplc="1248AE52">
      <w:start w:val="1"/>
      <w:numFmt w:val="decimal"/>
      <w:lvlText w:val="%1."/>
      <w:lvlJc w:val="left"/>
      <w:pPr>
        <w:ind w:left="1335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7345AA"/>
    <w:multiLevelType w:val="hybridMultilevel"/>
    <w:tmpl w:val="CF82386C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1BA83FD9"/>
    <w:multiLevelType w:val="hybridMultilevel"/>
    <w:tmpl w:val="DC3C9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0E737F"/>
    <w:multiLevelType w:val="hybridMultilevel"/>
    <w:tmpl w:val="B24ED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C300748"/>
    <w:multiLevelType w:val="hybridMultilevel"/>
    <w:tmpl w:val="021AD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924D09"/>
    <w:multiLevelType w:val="hybridMultilevel"/>
    <w:tmpl w:val="3CFC171C"/>
    <w:lvl w:ilvl="0" w:tplc="6E04EA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994264"/>
    <w:multiLevelType w:val="hybridMultilevel"/>
    <w:tmpl w:val="3D80B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C032BB"/>
    <w:multiLevelType w:val="hybridMultilevel"/>
    <w:tmpl w:val="E5C2B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364F79"/>
    <w:multiLevelType w:val="hybridMultilevel"/>
    <w:tmpl w:val="29B423AC"/>
    <w:lvl w:ilvl="0" w:tplc="D7C41D28">
      <w:start w:val="1"/>
      <w:numFmt w:val="bullet"/>
      <w:lvlText w:val="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6" w15:restartNumberingAfterBreak="0">
    <w:nsid w:val="2024461B"/>
    <w:multiLevelType w:val="multilevel"/>
    <w:tmpl w:val="A3F8E0E8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ascii="Calibri" w:hAnsi="Calibri" w:cs="Calibri" w:hint="default"/>
      </w:rPr>
    </w:lvl>
  </w:abstractNum>
  <w:abstractNum w:abstractNumId="27" w15:restartNumberingAfterBreak="0">
    <w:nsid w:val="20440AA5"/>
    <w:multiLevelType w:val="hybridMultilevel"/>
    <w:tmpl w:val="738EA0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662D70"/>
    <w:multiLevelType w:val="multilevel"/>
    <w:tmpl w:val="BFFCB4A6"/>
    <w:numStyleLink w:val="21"/>
  </w:abstractNum>
  <w:abstractNum w:abstractNumId="29" w15:restartNumberingAfterBreak="0">
    <w:nsid w:val="217B270B"/>
    <w:multiLevelType w:val="hybridMultilevel"/>
    <w:tmpl w:val="66F09A88"/>
    <w:lvl w:ilvl="0" w:tplc="7A36E3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23870FD"/>
    <w:multiLevelType w:val="hybridMultilevel"/>
    <w:tmpl w:val="039CC9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3D25A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258B7E4A"/>
    <w:multiLevelType w:val="hybridMultilevel"/>
    <w:tmpl w:val="303CFA98"/>
    <w:lvl w:ilvl="0" w:tplc="9F0AEBF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26DF647C"/>
    <w:multiLevelType w:val="hybridMultilevel"/>
    <w:tmpl w:val="289C3BA8"/>
    <w:lvl w:ilvl="0" w:tplc="EB3CEC88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i w:val="0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284943A0"/>
    <w:multiLevelType w:val="hybridMultilevel"/>
    <w:tmpl w:val="C1905468"/>
    <w:lvl w:ilvl="0" w:tplc="99D4F6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532EF1"/>
    <w:multiLevelType w:val="hybridMultilevel"/>
    <w:tmpl w:val="5FC0D7E8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 w15:restartNumberingAfterBreak="0">
    <w:nsid w:val="286A1A7D"/>
    <w:multiLevelType w:val="hybridMultilevel"/>
    <w:tmpl w:val="FB30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695BB6"/>
    <w:multiLevelType w:val="multilevel"/>
    <w:tmpl w:val="0EB80112"/>
    <w:lvl w:ilvl="0">
      <w:start w:val="6"/>
      <w:numFmt w:val="decimal"/>
      <w:pStyle w:val="1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pStyle w:val="2"/>
      <w:lvlText w:val="%1.%2."/>
      <w:lvlJc w:val="left"/>
      <w:pPr>
        <w:tabs>
          <w:tab w:val="num" w:pos="737"/>
        </w:tabs>
        <w:ind w:left="737" w:hanging="737"/>
      </w:pPr>
      <w:rPr>
        <w:rFonts w:hint="default"/>
        <w:i w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49"/>
        </w:tabs>
        <w:ind w:left="1849" w:hanging="71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</w:rPr>
    </w:lvl>
    <w:lvl w:ilvl="3">
      <w:start w:val="1"/>
      <w:numFmt w:val="decimal"/>
      <w:pStyle w:val="40"/>
      <w:lvlText w:val="%1.%2.%3.%4."/>
      <w:lvlJc w:val="left"/>
      <w:pPr>
        <w:tabs>
          <w:tab w:val="num" w:pos="1871"/>
        </w:tabs>
        <w:ind w:left="1871" w:hanging="10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665"/>
        </w:tabs>
        <w:ind w:left="2665" w:hanging="1134"/>
      </w:pPr>
      <w:rPr>
        <w:rFonts w:hint="default"/>
        <w:b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2A60528E"/>
    <w:multiLevelType w:val="hybridMultilevel"/>
    <w:tmpl w:val="61F8BCC4"/>
    <w:lvl w:ilvl="0" w:tplc="1248AE5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94" w:hanging="180"/>
      </w:pPr>
    </w:lvl>
    <w:lvl w:ilvl="3" w:tplc="0419000F" w:tentative="1">
      <w:start w:val="1"/>
      <w:numFmt w:val="decimal"/>
      <w:lvlText w:val="%4."/>
      <w:lvlJc w:val="left"/>
      <w:pPr>
        <w:ind w:left="2614" w:hanging="360"/>
      </w:pPr>
    </w:lvl>
    <w:lvl w:ilvl="4" w:tplc="04190019" w:tentative="1">
      <w:start w:val="1"/>
      <w:numFmt w:val="lowerLetter"/>
      <w:lvlText w:val="%5."/>
      <w:lvlJc w:val="left"/>
      <w:pPr>
        <w:ind w:left="3334" w:hanging="360"/>
      </w:pPr>
    </w:lvl>
    <w:lvl w:ilvl="5" w:tplc="0419001B" w:tentative="1">
      <w:start w:val="1"/>
      <w:numFmt w:val="lowerRoman"/>
      <w:lvlText w:val="%6."/>
      <w:lvlJc w:val="right"/>
      <w:pPr>
        <w:ind w:left="4054" w:hanging="180"/>
      </w:pPr>
    </w:lvl>
    <w:lvl w:ilvl="6" w:tplc="0419000F" w:tentative="1">
      <w:start w:val="1"/>
      <w:numFmt w:val="decimal"/>
      <w:lvlText w:val="%7."/>
      <w:lvlJc w:val="left"/>
      <w:pPr>
        <w:ind w:left="4774" w:hanging="360"/>
      </w:pPr>
    </w:lvl>
    <w:lvl w:ilvl="7" w:tplc="04190019" w:tentative="1">
      <w:start w:val="1"/>
      <w:numFmt w:val="lowerLetter"/>
      <w:lvlText w:val="%8."/>
      <w:lvlJc w:val="left"/>
      <w:pPr>
        <w:ind w:left="5494" w:hanging="360"/>
      </w:pPr>
    </w:lvl>
    <w:lvl w:ilvl="8" w:tplc="041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39" w15:restartNumberingAfterBreak="0">
    <w:nsid w:val="2B5054FB"/>
    <w:multiLevelType w:val="hybridMultilevel"/>
    <w:tmpl w:val="9B0CA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C6A28DF"/>
    <w:multiLevelType w:val="hybridMultilevel"/>
    <w:tmpl w:val="57CE0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CD35C5A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2E6E7C5F"/>
    <w:multiLevelType w:val="hybridMultilevel"/>
    <w:tmpl w:val="2D764EB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3129254D"/>
    <w:multiLevelType w:val="hybridMultilevel"/>
    <w:tmpl w:val="85F218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332D7C27"/>
    <w:multiLevelType w:val="hybridMultilevel"/>
    <w:tmpl w:val="E8385B18"/>
    <w:lvl w:ilvl="0" w:tplc="D7C41D2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5" w15:restartNumberingAfterBreak="0">
    <w:nsid w:val="33592905"/>
    <w:multiLevelType w:val="multilevel"/>
    <w:tmpl w:val="BFFCB4A6"/>
    <w:styleLink w:val="2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6561"/>
        </w:tabs>
        <w:ind w:left="740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697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52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52"/>
        </w:tabs>
        <w:ind w:left="14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64"/>
        </w:tabs>
        <w:ind w:left="-26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20"/>
        </w:tabs>
        <w:ind w:left="-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"/>
        </w:tabs>
        <w:ind w:left="24" w:hanging="1584"/>
      </w:pPr>
      <w:rPr>
        <w:rFonts w:hint="default"/>
      </w:rPr>
    </w:lvl>
  </w:abstractNum>
  <w:abstractNum w:abstractNumId="46" w15:restartNumberingAfterBreak="0">
    <w:nsid w:val="343A4E8C"/>
    <w:multiLevelType w:val="hybridMultilevel"/>
    <w:tmpl w:val="3CD66562"/>
    <w:lvl w:ilvl="0" w:tplc="D7C41D28">
      <w:start w:val="1"/>
      <w:numFmt w:val="bullet"/>
      <w:lvlText w:val="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7" w15:restartNumberingAfterBreak="0">
    <w:nsid w:val="34485FE9"/>
    <w:multiLevelType w:val="hybridMultilevel"/>
    <w:tmpl w:val="960CC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56E0C02"/>
    <w:multiLevelType w:val="hybridMultilevel"/>
    <w:tmpl w:val="7E2A97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5DB58E7"/>
    <w:multiLevelType w:val="multilevel"/>
    <w:tmpl w:val="39C8F6D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424"/>
        </w:tabs>
        <w:ind w:left="1424" w:hanging="71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:em w:val="no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71"/>
        </w:tabs>
        <w:ind w:left="1871" w:hanging="102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665"/>
        </w:tabs>
        <w:ind w:left="2665" w:hanging="1134"/>
      </w:pPr>
      <w:rPr>
        <w:rFonts w:hint="default"/>
        <w:b/>
        <w:i/>
        <w:sz w:val="18"/>
        <w:szCs w:val="18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0" w15:restartNumberingAfterBreak="0">
    <w:nsid w:val="367C00A7"/>
    <w:multiLevelType w:val="hybridMultilevel"/>
    <w:tmpl w:val="F6245230"/>
    <w:lvl w:ilvl="0" w:tplc="7236D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1248AE52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68E24EC"/>
    <w:multiLevelType w:val="hybridMultilevel"/>
    <w:tmpl w:val="36F012C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2" w15:restartNumberingAfterBreak="0">
    <w:nsid w:val="388C09A1"/>
    <w:multiLevelType w:val="hybridMultilevel"/>
    <w:tmpl w:val="343EA8D2"/>
    <w:lvl w:ilvl="0" w:tplc="7236DC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D4690B"/>
    <w:multiLevelType w:val="multilevel"/>
    <w:tmpl w:val="F0708C5C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ascii="Calibri" w:hAnsi="Calibri" w:cs="Calibri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ascii="Calibri" w:hAnsi="Calibri" w:cs="Calibri" w:hint="default"/>
      </w:rPr>
    </w:lvl>
  </w:abstractNum>
  <w:abstractNum w:abstractNumId="54" w15:restartNumberingAfterBreak="0">
    <w:nsid w:val="38E15CC6"/>
    <w:multiLevelType w:val="hybridMultilevel"/>
    <w:tmpl w:val="3B12A4F0"/>
    <w:lvl w:ilvl="0" w:tplc="20D29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3C001D75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1C27D08"/>
    <w:multiLevelType w:val="hybridMultilevel"/>
    <w:tmpl w:val="C20CCF10"/>
    <w:lvl w:ilvl="0" w:tplc="D7C41D2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1A2FA2"/>
    <w:multiLevelType w:val="hybridMultilevel"/>
    <w:tmpl w:val="E9784F66"/>
    <w:lvl w:ilvl="0" w:tplc="D7C41D28">
      <w:start w:val="1"/>
      <w:numFmt w:val="bullet"/>
      <w:lvlText w:val="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8" w15:restartNumberingAfterBreak="0">
    <w:nsid w:val="428F3536"/>
    <w:multiLevelType w:val="hybridMultilevel"/>
    <w:tmpl w:val="3F7852F2"/>
    <w:lvl w:ilvl="0" w:tplc="1248AE52">
      <w:start w:val="1"/>
      <w:numFmt w:val="decimal"/>
      <w:lvlText w:val="%1."/>
      <w:lvlJc w:val="left"/>
      <w:pPr>
        <w:ind w:left="1069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174" w:hanging="360"/>
      </w:pPr>
    </w:lvl>
    <w:lvl w:ilvl="2" w:tplc="0419001B" w:tentative="1">
      <w:start w:val="1"/>
      <w:numFmt w:val="lowerRoman"/>
      <w:lvlText w:val="%3."/>
      <w:lvlJc w:val="right"/>
      <w:pPr>
        <w:ind w:left="1894" w:hanging="180"/>
      </w:pPr>
    </w:lvl>
    <w:lvl w:ilvl="3" w:tplc="0419000F" w:tentative="1">
      <w:start w:val="1"/>
      <w:numFmt w:val="decimal"/>
      <w:lvlText w:val="%4."/>
      <w:lvlJc w:val="left"/>
      <w:pPr>
        <w:ind w:left="2614" w:hanging="360"/>
      </w:pPr>
    </w:lvl>
    <w:lvl w:ilvl="4" w:tplc="04190019" w:tentative="1">
      <w:start w:val="1"/>
      <w:numFmt w:val="lowerLetter"/>
      <w:lvlText w:val="%5."/>
      <w:lvlJc w:val="left"/>
      <w:pPr>
        <w:ind w:left="3334" w:hanging="360"/>
      </w:pPr>
    </w:lvl>
    <w:lvl w:ilvl="5" w:tplc="0419001B" w:tentative="1">
      <w:start w:val="1"/>
      <w:numFmt w:val="lowerRoman"/>
      <w:lvlText w:val="%6."/>
      <w:lvlJc w:val="right"/>
      <w:pPr>
        <w:ind w:left="4054" w:hanging="180"/>
      </w:pPr>
    </w:lvl>
    <w:lvl w:ilvl="6" w:tplc="0419000F" w:tentative="1">
      <w:start w:val="1"/>
      <w:numFmt w:val="decimal"/>
      <w:lvlText w:val="%7."/>
      <w:lvlJc w:val="left"/>
      <w:pPr>
        <w:ind w:left="4774" w:hanging="360"/>
      </w:pPr>
    </w:lvl>
    <w:lvl w:ilvl="7" w:tplc="04190019" w:tentative="1">
      <w:start w:val="1"/>
      <w:numFmt w:val="lowerLetter"/>
      <w:lvlText w:val="%8."/>
      <w:lvlJc w:val="left"/>
      <w:pPr>
        <w:ind w:left="5494" w:hanging="360"/>
      </w:pPr>
    </w:lvl>
    <w:lvl w:ilvl="8" w:tplc="0419001B" w:tentative="1">
      <w:start w:val="1"/>
      <w:numFmt w:val="lowerRoman"/>
      <w:lvlText w:val="%9."/>
      <w:lvlJc w:val="right"/>
      <w:pPr>
        <w:ind w:left="6214" w:hanging="180"/>
      </w:pPr>
    </w:lvl>
  </w:abstractNum>
  <w:abstractNum w:abstractNumId="59" w15:restartNumberingAfterBreak="0">
    <w:nsid w:val="45FF7B0D"/>
    <w:multiLevelType w:val="hybridMultilevel"/>
    <w:tmpl w:val="0C7C552C"/>
    <w:lvl w:ilvl="0" w:tplc="CD085CCE">
      <w:start w:val="1"/>
      <w:numFmt w:val="bullet"/>
      <w:pStyle w:val="20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1" w:tplc="69EC02C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71C42BF"/>
    <w:multiLevelType w:val="hybridMultilevel"/>
    <w:tmpl w:val="B5005B36"/>
    <w:lvl w:ilvl="0" w:tplc="83D4F5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1" w15:restartNumberingAfterBreak="0">
    <w:nsid w:val="47485532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2" w15:restartNumberingAfterBreak="0">
    <w:nsid w:val="47596A25"/>
    <w:multiLevelType w:val="multilevel"/>
    <w:tmpl w:val="A3F8E0E8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ascii="Calibri" w:hAnsi="Calibri" w:cs="Calibri" w:hint="default"/>
      </w:rPr>
    </w:lvl>
  </w:abstractNum>
  <w:abstractNum w:abstractNumId="63" w15:restartNumberingAfterBreak="0">
    <w:nsid w:val="47E3193F"/>
    <w:multiLevelType w:val="hybridMultilevel"/>
    <w:tmpl w:val="8C668986"/>
    <w:lvl w:ilvl="0" w:tplc="0419000F">
      <w:start w:val="1"/>
      <w:numFmt w:val="decimal"/>
      <w:lvlText w:val="%1."/>
      <w:lvlJc w:val="left"/>
      <w:pPr>
        <w:ind w:left="921" w:hanging="360"/>
      </w:p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4" w15:restartNumberingAfterBreak="0">
    <w:nsid w:val="48040872"/>
    <w:multiLevelType w:val="hybridMultilevel"/>
    <w:tmpl w:val="57025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A125866"/>
    <w:multiLevelType w:val="hybridMultilevel"/>
    <w:tmpl w:val="1FCC5FA0"/>
    <w:lvl w:ilvl="0" w:tplc="1248AE52">
      <w:start w:val="1"/>
      <w:numFmt w:val="decimal"/>
      <w:lvlText w:val="%1."/>
      <w:lvlJc w:val="left"/>
      <w:pPr>
        <w:ind w:left="1335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55" w:hanging="360"/>
      </w:pPr>
    </w:lvl>
    <w:lvl w:ilvl="2" w:tplc="0419001B" w:tentative="1">
      <w:start w:val="1"/>
      <w:numFmt w:val="lowerRoman"/>
      <w:lvlText w:val="%3."/>
      <w:lvlJc w:val="right"/>
      <w:pPr>
        <w:ind w:left="2775" w:hanging="180"/>
      </w:pPr>
    </w:lvl>
    <w:lvl w:ilvl="3" w:tplc="0419000F" w:tentative="1">
      <w:start w:val="1"/>
      <w:numFmt w:val="decimal"/>
      <w:lvlText w:val="%4."/>
      <w:lvlJc w:val="left"/>
      <w:pPr>
        <w:ind w:left="3495" w:hanging="360"/>
      </w:pPr>
    </w:lvl>
    <w:lvl w:ilvl="4" w:tplc="04190019" w:tentative="1">
      <w:start w:val="1"/>
      <w:numFmt w:val="lowerLetter"/>
      <w:lvlText w:val="%5."/>
      <w:lvlJc w:val="left"/>
      <w:pPr>
        <w:ind w:left="4215" w:hanging="360"/>
      </w:pPr>
    </w:lvl>
    <w:lvl w:ilvl="5" w:tplc="0419001B" w:tentative="1">
      <w:start w:val="1"/>
      <w:numFmt w:val="lowerRoman"/>
      <w:lvlText w:val="%6."/>
      <w:lvlJc w:val="right"/>
      <w:pPr>
        <w:ind w:left="4935" w:hanging="180"/>
      </w:pPr>
    </w:lvl>
    <w:lvl w:ilvl="6" w:tplc="0419000F" w:tentative="1">
      <w:start w:val="1"/>
      <w:numFmt w:val="decimal"/>
      <w:lvlText w:val="%7."/>
      <w:lvlJc w:val="left"/>
      <w:pPr>
        <w:ind w:left="5655" w:hanging="360"/>
      </w:pPr>
    </w:lvl>
    <w:lvl w:ilvl="7" w:tplc="04190019" w:tentative="1">
      <w:start w:val="1"/>
      <w:numFmt w:val="lowerLetter"/>
      <w:lvlText w:val="%8."/>
      <w:lvlJc w:val="left"/>
      <w:pPr>
        <w:ind w:left="6375" w:hanging="360"/>
      </w:pPr>
    </w:lvl>
    <w:lvl w:ilvl="8" w:tplc="041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6" w15:restartNumberingAfterBreak="0">
    <w:nsid w:val="4B233C6F"/>
    <w:multiLevelType w:val="hybridMultilevel"/>
    <w:tmpl w:val="2D44E134"/>
    <w:lvl w:ilvl="0" w:tplc="85AC8BE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B3B5E76"/>
    <w:multiLevelType w:val="hybridMultilevel"/>
    <w:tmpl w:val="F946B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BEF5FC6"/>
    <w:multiLevelType w:val="hybridMultilevel"/>
    <w:tmpl w:val="F3BAABA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4D0C06CC"/>
    <w:multiLevelType w:val="hybridMultilevel"/>
    <w:tmpl w:val="FB30EF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E001B47"/>
    <w:multiLevelType w:val="multilevel"/>
    <w:tmpl w:val="F0708C5C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alibri" w:hAnsi="Calibri" w:cs="Calibri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ascii="Calibri" w:hAnsi="Calibri" w:cs="Calibri" w:hint="default"/>
      </w:rPr>
    </w:lvl>
  </w:abstractNum>
  <w:abstractNum w:abstractNumId="71" w15:restartNumberingAfterBreak="0">
    <w:nsid w:val="4E3C2654"/>
    <w:multiLevelType w:val="hybridMultilevel"/>
    <w:tmpl w:val="C1905468"/>
    <w:lvl w:ilvl="0" w:tplc="99D4F6D0">
      <w:start w:val="1"/>
      <w:numFmt w:val="decimal"/>
      <w:lvlText w:val="%1."/>
      <w:lvlJc w:val="left"/>
      <w:pPr>
        <w:ind w:left="720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F0C5629"/>
    <w:multiLevelType w:val="hybridMultilevel"/>
    <w:tmpl w:val="46F69CB8"/>
    <w:lvl w:ilvl="0" w:tplc="B042666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3" w15:restartNumberingAfterBreak="0">
    <w:nsid w:val="50DB3678"/>
    <w:multiLevelType w:val="hybridMultilevel"/>
    <w:tmpl w:val="D6D65A2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74" w15:restartNumberingAfterBreak="0">
    <w:nsid w:val="51B97FE9"/>
    <w:multiLevelType w:val="hybridMultilevel"/>
    <w:tmpl w:val="0BEA6EC8"/>
    <w:lvl w:ilvl="0" w:tplc="C22CB1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592B1C81"/>
    <w:multiLevelType w:val="hybridMultilevel"/>
    <w:tmpl w:val="C20E4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9AD0F6D"/>
    <w:multiLevelType w:val="hybridMultilevel"/>
    <w:tmpl w:val="1BAE2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175B7F"/>
    <w:multiLevelType w:val="hybridMultilevel"/>
    <w:tmpl w:val="570256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B6C083F"/>
    <w:multiLevelType w:val="hybridMultilevel"/>
    <w:tmpl w:val="108070B0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9" w15:restartNumberingAfterBreak="0">
    <w:nsid w:val="5B6E5727"/>
    <w:multiLevelType w:val="hybridMultilevel"/>
    <w:tmpl w:val="8636325E"/>
    <w:lvl w:ilvl="0" w:tplc="D7C41D28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0" w15:restartNumberingAfterBreak="0">
    <w:nsid w:val="5BAC16FC"/>
    <w:multiLevelType w:val="hybridMultilevel"/>
    <w:tmpl w:val="6CE286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C613D6"/>
    <w:multiLevelType w:val="hybridMultilevel"/>
    <w:tmpl w:val="01823EE0"/>
    <w:lvl w:ilvl="0" w:tplc="5D76102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62D83BAD"/>
    <w:multiLevelType w:val="multilevel"/>
    <w:tmpl w:val="E8BAD936"/>
    <w:lvl w:ilvl="0">
      <w:start w:val="1"/>
      <w:numFmt w:val="decimal"/>
      <w:lvlText w:val="%1."/>
      <w:lvlJc w:val="left"/>
      <w:pPr>
        <w:ind w:left="927" w:hanging="360"/>
      </w:pPr>
      <w:rPr>
        <w:rFonts w:ascii="Calibri" w:hAnsi="Calibri" w:cs="Calibri" w:hint="default"/>
        <w:b w:val="0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ascii="Calibri" w:hAnsi="Calibri" w:cs="Calibri" w:hint="default"/>
      </w:rPr>
    </w:lvl>
  </w:abstractNum>
  <w:abstractNum w:abstractNumId="83" w15:restartNumberingAfterBreak="0">
    <w:nsid w:val="641B3E01"/>
    <w:multiLevelType w:val="hybridMultilevel"/>
    <w:tmpl w:val="64F47532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4" w15:restartNumberingAfterBreak="0">
    <w:nsid w:val="64210A3D"/>
    <w:multiLevelType w:val="hybridMultilevel"/>
    <w:tmpl w:val="D3749800"/>
    <w:lvl w:ilvl="0" w:tplc="D7C41D2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5" w15:restartNumberingAfterBreak="0">
    <w:nsid w:val="65D9061E"/>
    <w:multiLevelType w:val="hybridMultilevel"/>
    <w:tmpl w:val="F9362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A27986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7" w15:restartNumberingAfterBreak="0">
    <w:nsid w:val="6B8D5CE7"/>
    <w:multiLevelType w:val="hybridMultilevel"/>
    <w:tmpl w:val="9D7AC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BF03067"/>
    <w:multiLevelType w:val="multilevel"/>
    <w:tmpl w:val="44C225B0"/>
    <w:lvl w:ilvl="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2367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3447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4167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4527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247" w:hanging="1800"/>
      </w:pPr>
      <w:rPr>
        <w:rFonts w:ascii="Calibri" w:hAnsi="Calibri" w:cs="Calibri" w:hint="default"/>
      </w:rPr>
    </w:lvl>
  </w:abstractNum>
  <w:abstractNum w:abstractNumId="89" w15:restartNumberingAfterBreak="0">
    <w:nsid w:val="6DDC6071"/>
    <w:multiLevelType w:val="hybridMultilevel"/>
    <w:tmpl w:val="3F3EBAC8"/>
    <w:lvl w:ilvl="0" w:tplc="D7C41D28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0" w15:restartNumberingAfterBreak="0">
    <w:nsid w:val="6F933079"/>
    <w:multiLevelType w:val="hybridMultilevel"/>
    <w:tmpl w:val="DBDC4260"/>
    <w:lvl w:ilvl="0" w:tplc="EC3E9050">
      <w:start w:val="1"/>
      <w:numFmt w:val="decimal"/>
      <w:lvlText w:val="%1."/>
      <w:lvlJc w:val="left"/>
      <w:pPr>
        <w:ind w:left="1772" w:hanging="360"/>
      </w:pPr>
      <w:rPr>
        <w:rFonts w:asciiTheme="minorHAnsi" w:eastAsia="Times New Roman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2492" w:hanging="360"/>
      </w:pPr>
    </w:lvl>
    <w:lvl w:ilvl="2" w:tplc="0419001B" w:tentative="1">
      <w:start w:val="1"/>
      <w:numFmt w:val="lowerRoman"/>
      <w:lvlText w:val="%3."/>
      <w:lvlJc w:val="right"/>
      <w:pPr>
        <w:ind w:left="3212" w:hanging="180"/>
      </w:pPr>
    </w:lvl>
    <w:lvl w:ilvl="3" w:tplc="0419000F" w:tentative="1">
      <w:start w:val="1"/>
      <w:numFmt w:val="decimal"/>
      <w:lvlText w:val="%4."/>
      <w:lvlJc w:val="left"/>
      <w:pPr>
        <w:ind w:left="3932" w:hanging="360"/>
      </w:pPr>
    </w:lvl>
    <w:lvl w:ilvl="4" w:tplc="04190019" w:tentative="1">
      <w:start w:val="1"/>
      <w:numFmt w:val="lowerLetter"/>
      <w:lvlText w:val="%5."/>
      <w:lvlJc w:val="left"/>
      <w:pPr>
        <w:ind w:left="4652" w:hanging="360"/>
      </w:pPr>
    </w:lvl>
    <w:lvl w:ilvl="5" w:tplc="0419001B" w:tentative="1">
      <w:start w:val="1"/>
      <w:numFmt w:val="lowerRoman"/>
      <w:lvlText w:val="%6."/>
      <w:lvlJc w:val="right"/>
      <w:pPr>
        <w:ind w:left="5372" w:hanging="180"/>
      </w:pPr>
    </w:lvl>
    <w:lvl w:ilvl="6" w:tplc="0419000F" w:tentative="1">
      <w:start w:val="1"/>
      <w:numFmt w:val="decimal"/>
      <w:lvlText w:val="%7."/>
      <w:lvlJc w:val="left"/>
      <w:pPr>
        <w:ind w:left="6092" w:hanging="360"/>
      </w:pPr>
    </w:lvl>
    <w:lvl w:ilvl="7" w:tplc="04190019" w:tentative="1">
      <w:start w:val="1"/>
      <w:numFmt w:val="lowerLetter"/>
      <w:lvlText w:val="%8."/>
      <w:lvlJc w:val="left"/>
      <w:pPr>
        <w:ind w:left="6812" w:hanging="360"/>
      </w:pPr>
    </w:lvl>
    <w:lvl w:ilvl="8" w:tplc="041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91" w15:restartNumberingAfterBreak="0">
    <w:nsid w:val="6FF26A96"/>
    <w:multiLevelType w:val="hybridMultilevel"/>
    <w:tmpl w:val="70169BD2"/>
    <w:lvl w:ilvl="0" w:tplc="5B82E4D6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14527BB"/>
    <w:multiLevelType w:val="hybridMultilevel"/>
    <w:tmpl w:val="CB08AF12"/>
    <w:lvl w:ilvl="0" w:tplc="1248AE5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sz w:val="22"/>
        <w:szCs w:val="22"/>
      </w:rPr>
    </w:lvl>
    <w:lvl w:ilvl="1" w:tplc="7236DC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C360B8"/>
    <w:multiLevelType w:val="hybridMultilevel"/>
    <w:tmpl w:val="8348056C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4" w15:restartNumberingAfterBreak="0">
    <w:nsid w:val="775B29A5"/>
    <w:multiLevelType w:val="hybridMultilevel"/>
    <w:tmpl w:val="8D2EBD40"/>
    <w:lvl w:ilvl="0" w:tplc="0409000D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95F7F90"/>
    <w:multiLevelType w:val="hybridMultilevel"/>
    <w:tmpl w:val="57CE0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CA473DE"/>
    <w:multiLevelType w:val="hybridMultilevel"/>
    <w:tmpl w:val="3D80B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E432FE9"/>
    <w:multiLevelType w:val="hybridMultilevel"/>
    <w:tmpl w:val="D8A4AB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9B3C13"/>
    <w:multiLevelType w:val="hybridMultilevel"/>
    <w:tmpl w:val="372AACE0"/>
    <w:lvl w:ilvl="0" w:tplc="52446B70">
      <w:start w:val="150"/>
      <w:numFmt w:val="decimalZero"/>
      <w:lvlText w:val="%1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9"/>
  </w:num>
  <w:num w:numId="2">
    <w:abstractNumId w:val="59"/>
  </w:num>
  <w:num w:numId="3">
    <w:abstractNumId w:val="45"/>
  </w:num>
  <w:num w:numId="4">
    <w:abstractNumId w:val="56"/>
  </w:num>
  <w:num w:numId="5">
    <w:abstractNumId w:val="37"/>
  </w:num>
  <w:num w:numId="6">
    <w:abstractNumId w:val="43"/>
  </w:num>
  <w:num w:numId="7">
    <w:abstractNumId w:val="30"/>
  </w:num>
  <w:num w:numId="8">
    <w:abstractNumId w:val="75"/>
  </w:num>
  <w:num w:numId="9">
    <w:abstractNumId w:val="24"/>
  </w:num>
  <w:num w:numId="10">
    <w:abstractNumId w:val="16"/>
  </w:num>
  <w:num w:numId="11">
    <w:abstractNumId w:val="47"/>
  </w:num>
  <w:num w:numId="12">
    <w:abstractNumId w:val="22"/>
  </w:num>
  <w:num w:numId="13">
    <w:abstractNumId w:val="8"/>
  </w:num>
  <w:num w:numId="14">
    <w:abstractNumId w:val="57"/>
  </w:num>
  <w:num w:numId="15">
    <w:abstractNumId w:val="32"/>
  </w:num>
  <w:num w:numId="16">
    <w:abstractNumId w:val="89"/>
  </w:num>
  <w:num w:numId="17">
    <w:abstractNumId w:val="46"/>
  </w:num>
  <w:num w:numId="18">
    <w:abstractNumId w:val="29"/>
  </w:num>
  <w:num w:numId="19">
    <w:abstractNumId w:val="21"/>
  </w:num>
  <w:num w:numId="20">
    <w:abstractNumId w:val="42"/>
  </w:num>
  <w:num w:numId="21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8"/>
  </w:num>
  <w:num w:numId="23">
    <w:abstractNumId w:val="49"/>
  </w:num>
  <w:num w:numId="24">
    <w:abstractNumId w:val="34"/>
  </w:num>
  <w:num w:numId="25">
    <w:abstractNumId w:val="60"/>
  </w:num>
  <w:num w:numId="26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8"/>
  </w:num>
  <w:num w:numId="28">
    <w:abstractNumId w:val="49"/>
  </w:num>
  <w:num w:numId="29">
    <w:abstractNumId w:val="33"/>
  </w:num>
  <w:num w:numId="30">
    <w:abstractNumId w:val="73"/>
  </w:num>
  <w:num w:numId="31">
    <w:abstractNumId w:val="69"/>
  </w:num>
  <w:num w:numId="32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9"/>
  </w:num>
  <w:num w:numId="34">
    <w:abstractNumId w:val="49"/>
  </w:num>
  <w:num w:numId="35">
    <w:abstractNumId w:val="49"/>
  </w:num>
  <w:num w:numId="36">
    <w:abstractNumId w:val="49"/>
  </w:num>
  <w:num w:numId="37">
    <w:abstractNumId w:val="74"/>
  </w:num>
  <w:num w:numId="38">
    <w:abstractNumId w:val="3"/>
  </w:num>
  <w:num w:numId="39">
    <w:abstractNumId w:val="36"/>
  </w:num>
  <w:num w:numId="40">
    <w:abstractNumId w:val="49"/>
  </w:num>
  <w:num w:numId="41">
    <w:abstractNumId w:val="72"/>
  </w:num>
  <w:num w:numId="42">
    <w:abstractNumId w:val="55"/>
  </w:num>
  <w:num w:numId="43">
    <w:abstractNumId w:val="86"/>
  </w:num>
  <w:num w:numId="44">
    <w:abstractNumId w:val="41"/>
  </w:num>
  <w:num w:numId="45">
    <w:abstractNumId w:val="84"/>
  </w:num>
  <w:num w:numId="46">
    <w:abstractNumId w:val="40"/>
  </w:num>
  <w:num w:numId="47">
    <w:abstractNumId w:val="94"/>
  </w:num>
  <w:num w:numId="48">
    <w:abstractNumId w:val="10"/>
  </w:num>
  <w:num w:numId="49">
    <w:abstractNumId w:val="19"/>
  </w:num>
  <w:num w:numId="50">
    <w:abstractNumId w:val="95"/>
  </w:num>
  <w:num w:numId="51">
    <w:abstractNumId w:val="9"/>
  </w:num>
  <w:num w:numId="52">
    <w:abstractNumId w:val="61"/>
  </w:num>
  <w:num w:numId="53">
    <w:abstractNumId w:val="12"/>
  </w:num>
  <w:num w:numId="54">
    <w:abstractNumId w:val="51"/>
  </w:num>
  <w:num w:numId="55">
    <w:abstractNumId w:val="49"/>
  </w:num>
  <w:num w:numId="56">
    <w:abstractNumId w:val="83"/>
  </w:num>
  <w:num w:numId="57">
    <w:abstractNumId w:val="91"/>
  </w:num>
  <w:num w:numId="5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68"/>
  </w:num>
  <w:num w:numId="60">
    <w:abstractNumId w:val="90"/>
  </w:num>
  <w:num w:numId="61">
    <w:abstractNumId w:val="5"/>
  </w:num>
  <w:num w:numId="62">
    <w:abstractNumId w:val="48"/>
  </w:num>
  <w:num w:numId="63">
    <w:abstractNumId w:val="49"/>
  </w:num>
  <w:num w:numId="64">
    <w:abstractNumId w:val="49"/>
  </w:num>
  <w:num w:numId="65">
    <w:abstractNumId w:val="49"/>
  </w:num>
  <w:num w:numId="66">
    <w:abstractNumId w:val="49"/>
  </w:num>
  <w:num w:numId="67">
    <w:abstractNumId w:val="49"/>
  </w:num>
  <w:num w:numId="68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49"/>
  </w:num>
  <w:num w:numId="7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9"/>
  </w:num>
  <w:num w:numId="72">
    <w:abstractNumId w:val="49"/>
  </w:num>
  <w:num w:numId="73">
    <w:abstractNumId w:val="49"/>
  </w:num>
  <w:num w:numId="74">
    <w:abstractNumId w:val="49"/>
  </w:num>
  <w:num w:numId="75">
    <w:abstractNumId w:val="85"/>
  </w:num>
  <w:num w:numId="76">
    <w:abstractNumId w:val="20"/>
  </w:num>
  <w:num w:numId="77">
    <w:abstractNumId w:val="25"/>
  </w:num>
  <w:num w:numId="78">
    <w:abstractNumId w:val="49"/>
  </w:num>
  <w:num w:numId="79">
    <w:abstractNumId w:val="49"/>
  </w:num>
  <w:num w:numId="80">
    <w:abstractNumId w:val="49"/>
  </w:num>
  <w:num w:numId="81">
    <w:abstractNumId w:val="4"/>
  </w:num>
  <w:num w:numId="82">
    <w:abstractNumId w:val="79"/>
  </w:num>
  <w:num w:numId="83">
    <w:abstractNumId w:val="44"/>
  </w:num>
  <w:num w:numId="84">
    <w:abstractNumId w:val="66"/>
  </w:num>
  <w:num w:numId="85">
    <w:abstractNumId w:val="76"/>
  </w:num>
  <w:num w:numId="86">
    <w:abstractNumId w:val="15"/>
  </w:num>
  <w:num w:numId="87">
    <w:abstractNumId w:val="81"/>
  </w:num>
  <w:num w:numId="88">
    <w:abstractNumId w:val="64"/>
  </w:num>
  <w:num w:numId="89">
    <w:abstractNumId w:val="71"/>
  </w:num>
  <w:num w:numId="90">
    <w:abstractNumId w:val="49"/>
  </w:num>
  <w:num w:numId="91">
    <w:abstractNumId w:val="49"/>
  </w:num>
  <w:num w:numId="92">
    <w:abstractNumId w:val="77"/>
  </w:num>
  <w:num w:numId="93">
    <w:abstractNumId w:val="39"/>
  </w:num>
  <w:num w:numId="94">
    <w:abstractNumId w:val="23"/>
  </w:num>
  <w:num w:numId="95">
    <w:abstractNumId w:val="2"/>
  </w:num>
  <w:num w:numId="96">
    <w:abstractNumId w:val="14"/>
  </w:num>
  <w:num w:numId="97">
    <w:abstractNumId w:val="63"/>
  </w:num>
  <w:num w:numId="98">
    <w:abstractNumId w:val="1"/>
  </w:num>
  <w:num w:numId="99">
    <w:abstractNumId w:val="11"/>
  </w:num>
  <w:num w:numId="100">
    <w:abstractNumId w:val="96"/>
  </w:num>
  <w:num w:numId="101">
    <w:abstractNumId w:val="80"/>
  </w:num>
  <w:num w:numId="102">
    <w:abstractNumId w:val="54"/>
  </w:num>
  <w:num w:numId="103">
    <w:abstractNumId w:val="67"/>
  </w:num>
  <w:num w:numId="104">
    <w:abstractNumId w:val="13"/>
  </w:num>
  <w:num w:numId="105">
    <w:abstractNumId w:val="7"/>
  </w:num>
  <w:num w:numId="106">
    <w:abstractNumId w:val="49"/>
  </w:num>
  <w:num w:numId="107">
    <w:abstractNumId w:val="49"/>
  </w:num>
  <w:num w:numId="108">
    <w:abstractNumId w:val="97"/>
  </w:num>
  <w:num w:numId="109">
    <w:abstractNumId w:val="98"/>
  </w:num>
  <w:num w:numId="110">
    <w:abstractNumId w:val="6"/>
  </w:num>
  <w:num w:numId="111">
    <w:abstractNumId w:val="53"/>
  </w:num>
  <w:num w:numId="112">
    <w:abstractNumId w:val="27"/>
  </w:num>
  <w:num w:numId="113">
    <w:abstractNumId w:val="93"/>
  </w:num>
  <w:num w:numId="114">
    <w:abstractNumId w:val="0"/>
  </w:num>
  <w:num w:numId="115">
    <w:abstractNumId w:val="35"/>
  </w:num>
  <w:num w:numId="116">
    <w:abstractNumId w:val="70"/>
  </w:num>
  <w:num w:numId="117">
    <w:abstractNumId w:val="62"/>
  </w:num>
  <w:num w:numId="118">
    <w:abstractNumId w:val="26"/>
  </w:num>
  <w:num w:numId="119">
    <w:abstractNumId w:val="88"/>
  </w:num>
  <w:num w:numId="120">
    <w:abstractNumId w:val="82"/>
  </w:num>
  <w:num w:numId="121">
    <w:abstractNumId w:val="65"/>
  </w:num>
  <w:num w:numId="122">
    <w:abstractNumId w:val="58"/>
  </w:num>
  <w:num w:numId="123">
    <w:abstractNumId w:val="38"/>
  </w:num>
  <w:num w:numId="124">
    <w:abstractNumId w:val="17"/>
  </w:num>
  <w:num w:numId="125">
    <w:abstractNumId w:val="50"/>
  </w:num>
  <w:num w:numId="126">
    <w:abstractNumId w:val="52"/>
  </w:num>
  <w:num w:numId="127">
    <w:abstractNumId w:val="31"/>
  </w:num>
  <w:num w:numId="128">
    <w:abstractNumId w:val="28"/>
  </w:num>
  <w:num w:numId="129">
    <w:abstractNumId w:val="92"/>
  </w:num>
  <w:num w:numId="130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>
    <w:abstractNumId w:val="87"/>
  </w:num>
  <w:numIdMacAtCleanup w:val="1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Трофимов Алексей Витальевич">
    <w15:presenceInfo w15:providerId="None" w15:userId="Трофимов Алексей Витальевич"/>
  </w15:person>
  <w15:person w15:author="Кабанов Владимир Вячеславович">
    <w15:presenceInfo w15:providerId="None" w15:userId="Кабанов Владимир Вячеславо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689"/>
    <w:rsid w:val="000004C5"/>
    <w:rsid w:val="000004D9"/>
    <w:rsid w:val="00000852"/>
    <w:rsid w:val="000013D8"/>
    <w:rsid w:val="000014D1"/>
    <w:rsid w:val="00001C86"/>
    <w:rsid w:val="000021BF"/>
    <w:rsid w:val="000024EC"/>
    <w:rsid w:val="00002ADC"/>
    <w:rsid w:val="00002FEB"/>
    <w:rsid w:val="00003AFD"/>
    <w:rsid w:val="0000422C"/>
    <w:rsid w:val="0000451E"/>
    <w:rsid w:val="00004CA0"/>
    <w:rsid w:val="00004F6D"/>
    <w:rsid w:val="000056C5"/>
    <w:rsid w:val="00005871"/>
    <w:rsid w:val="00005D92"/>
    <w:rsid w:val="000066AC"/>
    <w:rsid w:val="00010DEE"/>
    <w:rsid w:val="00011AA3"/>
    <w:rsid w:val="00011E2F"/>
    <w:rsid w:val="00011F7F"/>
    <w:rsid w:val="0001213B"/>
    <w:rsid w:val="00013BFE"/>
    <w:rsid w:val="00014470"/>
    <w:rsid w:val="00015019"/>
    <w:rsid w:val="000155BE"/>
    <w:rsid w:val="00015990"/>
    <w:rsid w:val="00015B81"/>
    <w:rsid w:val="000162B2"/>
    <w:rsid w:val="000163A5"/>
    <w:rsid w:val="0001651C"/>
    <w:rsid w:val="00016B0B"/>
    <w:rsid w:val="000172D1"/>
    <w:rsid w:val="0001766E"/>
    <w:rsid w:val="0002215A"/>
    <w:rsid w:val="0002273B"/>
    <w:rsid w:val="000227B6"/>
    <w:rsid w:val="0002297D"/>
    <w:rsid w:val="00022E33"/>
    <w:rsid w:val="00023BC7"/>
    <w:rsid w:val="00023D66"/>
    <w:rsid w:val="00023EF8"/>
    <w:rsid w:val="00024354"/>
    <w:rsid w:val="000250BA"/>
    <w:rsid w:val="00025304"/>
    <w:rsid w:val="00026669"/>
    <w:rsid w:val="00026A86"/>
    <w:rsid w:val="00026EEF"/>
    <w:rsid w:val="00027C8C"/>
    <w:rsid w:val="0003110A"/>
    <w:rsid w:val="00031B8E"/>
    <w:rsid w:val="00032121"/>
    <w:rsid w:val="000324F4"/>
    <w:rsid w:val="00032667"/>
    <w:rsid w:val="00033188"/>
    <w:rsid w:val="00034A69"/>
    <w:rsid w:val="00034E35"/>
    <w:rsid w:val="000354F3"/>
    <w:rsid w:val="00035A01"/>
    <w:rsid w:val="00035B6A"/>
    <w:rsid w:val="000401A3"/>
    <w:rsid w:val="00040419"/>
    <w:rsid w:val="00040E40"/>
    <w:rsid w:val="00041058"/>
    <w:rsid w:val="00041FBA"/>
    <w:rsid w:val="00043005"/>
    <w:rsid w:val="00043B54"/>
    <w:rsid w:val="000446C1"/>
    <w:rsid w:val="00045013"/>
    <w:rsid w:val="00045F39"/>
    <w:rsid w:val="000464B8"/>
    <w:rsid w:val="00046F7F"/>
    <w:rsid w:val="00050358"/>
    <w:rsid w:val="000505E2"/>
    <w:rsid w:val="00050BF4"/>
    <w:rsid w:val="00051270"/>
    <w:rsid w:val="00051276"/>
    <w:rsid w:val="000518AB"/>
    <w:rsid w:val="000519EB"/>
    <w:rsid w:val="00051DBF"/>
    <w:rsid w:val="0005259C"/>
    <w:rsid w:val="0005399C"/>
    <w:rsid w:val="00053E5E"/>
    <w:rsid w:val="00055182"/>
    <w:rsid w:val="00055D0F"/>
    <w:rsid w:val="00056D58"/>
    <w:rsid w:val="0005721D"/>
    <w:rsid w:val="0005770C"/>
    <w:rsid w:val="0005783F"/>
    <w:rsid w:val="00057D36"/>
    <w:rsid w:val="00057EC1"/>
    <w:rsid w:val="00057F25"/>
    <w:rsid w:val="00061994"/>
    <w:rsid w:val="00062225"/>
    <w:rsid w:val="00062EB6"/>
    <w:rsid w:val="000634F6"/>
    <w:rsid w:val="00064B43"/>
    <w:rsid w:val="00064B6F"/>
    <w:rsid w:val="00064D9C"/>
    <w:rsid w:val="00065893"/>
    <w:rsid w:val="00065ABB"/>
    <w:rsid w:val="00066062"/>
    <w:rsid w:val="00066128"/>
    <w:rsid w:val="00066381"/>
    <w:rsid w:val="00066678"/>
    <w:rsid w:val="00066A91"/>
    <w:rsid w:val="00066C63"/>
    <w:rsid w:val="00066CF7"/>
    <w:rsid w:val="00066D72"/>
    <w:rsid w:val="00067716"/>
    <w:rsid w:val="00070E6E"/>
    <w:rsid w:val="00071350"/>
    <w:rsid w:val="00071A83"/>
    <w:rsid w:val="00072447"/>
    <w:rsid w:val="00072619"/>
    <w:rsid w:val="000729AA"/>
    <w:rsid w:val="00072CDE"/>
    <w:rsid w:val="00073D55"/>
    <w:rsid w:val="00075EF0"/>
    <w:rsid w:val="00077279"/>
    <w:rsid w:val="0007760D"/>
    <w:rsid w:val="000779AD"/>
    <w:rsid w:val="0008003D"/>
    <w:rsid w:val="00080422"/>
    <w:rsid w:val="00080765"/>
    <w:rsid w:val="0008146C"/>
    <w:rsid w:val="00081B18"/>
    <w:rsid w:val="0008245A"/>
    <w:rsid w:val="000836C3"/>
    <w:rsid w:val="00086413"/>
    <w:rsid w:val="0009043D"/>
    <w:rsid w:val="00090C10"/>
    <w:rsid w:val="00091096"/>
    <w:rsid w:val="000914CC"/>
    <w:rsid w:val="000927EA"/>
    <w:rsid w:val="00092A7F"/>
    <w:rsid w:val="00092C4A"/>
    <w:rsid w:val="00094FC7"/>
    <w:rsid w:val="000954A3"/>
    <w:rsid w:val="000962E3"/>
    <w:rsid w:val="000965DA"/>
    <w:rsid w:val="00097B08"/>
    <w:rsid w:val="000A005B"/>
    <w:rsid w:val="000A06A1"/>
    <w:rsid w:val="000A214F"/>
    <w:rsid w:val="000A2596"/>
    <w:rsid w:val="000A27CE"/>
    <w:rsid w:val="000A3440"/>
    <w:rsid w:val="000A3787"/>
    <w:rsid w:val="000A3980"/>
    <w:rsid w:val="000A3E78"/>
    <w:rsid w:val="000A478F"/>
    <w:rsid w:val="000A487B"/>
    <w:rsid w:val="000A51BE"/>
    <w:rsid w:val="000A51FD"/>
    <w:rsid w:val="000A58EE"/>
    <w:rsid w:val="000A5B8C"/>
    <w:rsid w:val="000A5E4C"/>
    <w:rsid w:val="000A6848"/>
    <w:rsid w:val="000A69EA"/>
    <w:rsid w:val="000A706C"/>
    <w:rsid w:val="000A7A9B"/>
    <w:rsid w:val="000A7BAC"/>
    <w:rsid w:val="000B00D8"/>
    <w:rsid w:val="000B0A5C"/>
    <w:rsid w:val="000B0BDA"/>
    <w:rsid w:val="000B1230"/>
    <w:rsid w:val="000B1AAF"/>
    <w:rsid w:val="000B1B63"/>
    <w:rsid w:val="000B1EE7"/>
    <w:rsid w:val="000B1FEA"/>
    <w:rsid w:val="000B2289"/>
    <w:rsid w:val="000B2351"/>
    <w:rsid w:val="000B2528"/>
    <w:rsid w:val="000B262E"/>
    <w:rsid w:val="000B3301"/>
    <w:rsid w:val="000B3CD3"/>
    <w:rsid w:val="000B464E"/>
    <w:rsid w:val="000B4D0C"/>
    <w:rsid w:val="000B502E"/>
    <w:rsid w:val="000B5D9B"/>
    <w:rsid w:val="000B5FA2"/>
    <w:rsid w:val="000B689B"/>
    <w:rsid w:val="000B6934"/>
    <w:rsid w:val="000B7CC0"/>
    <w:rsid w:val="000B7ED5"/>
    <w:rsid w:val="000B7F4E"/>
    <w:rsid w:val="000C0057"/>
    <w:rsid w:val="000C193D"/>
    <w:rsid w:val="000C1D04"/>
    <w:rsid w:val="000C25CA"/>
    <w:rsid w:val="000C3822"/>
    <w:rsid w:val="000C3BC3"/>
    <w:rsid w:val="000C3CF4"/>
    <w:rsid w:val="000C516F"/>
    <w:rsid w:val="000C53C8"/>
    <w:rsid w:val="000C5863"/>
    <w:rsid w:val="000C6AE1"/>
    <w:rsid w:val="000D08CC"/>
    <w:rsid w:val="000D093B"/>
    <w:rsid w:val="000D095D"/>
    <w:rsid w:val="000D18C4"/>
    <w:rsid w:val="000D2270"/>
    <w:rsid w:val="000D275D"/>
    <w:rsid w:val="000D3846"/>
    <w:rsid w:val="000D3BB8"/>
    <w:rsid w:val="000D4263"/>
    <w:rsid w:val="000D427C"/>
    <w:rsid w:val="000D4505"/>
    <w:rsid w:val="000D4611"/>
    <w:rsid w:val="000D479B"/>
    <w:rsid w:val="000D48C4"/>
    <w:rsid w:val="000D4F70"/>
    <w:rsid w:val="000D503D"/>
    <w:rsid w:val="000D638D"/>
    <w:rsid w:val="000D6C8B"/>
    <w:rsid w:val="000D75F2"/>
    <w:rsid w:val="000D7AFD"/>
    <w:rsid w:val="000D7F24"/>
    <w:rsid w:val="000E0779"/>
    <w:rsid w:val="000E085B"/>
    <w:rsid w:val="000E0B44"/>
    <w:rsid w:val="000E0B9D"/>
    <w:rsid w:val="000E1BD7"/>
    <w:rsid w:val="000E1EB0"/>
    <w:rsid w:val="000E24F4"/>
    <w:rsid w:val="000E2A8F"/>
    <w:rsid w:val="000E2ED0"/>
    <w:rsid w:val="000E3542"/>
    <w:rsid w:val="000E3743"/>
    <w:rsid w:val="000E3DC2"/>
    <w:rsid w:val="000E3E30"/>
    <w:rsid w:val="000E47CF"/>
    <w:rsid w:val="000E574A"/>
    <w:rsid w:val="000E5BBC"/>
    <w:rsid w:val="000E5F61"/>
    <w:rsid w:val="000E603A"/>
    <w:rsid w:val="000E6480"/>
    <w:rsid w:val="000E6726"/>
    <w:rsid w:val="000E708E"/>
    <w:rsid w:val="000E7162"/>
    <w:rsid w:val="000E7706"/>
    <w:rsid w:val="000E7D60"/>
    <w:rsid w:val="000E7FA1"/>
    <w:rsid w:val="000F0539"/>
    <w:rsid w:val="000F066B"/>
    <w:rsid w:val="000F0A02"/>
    <w:rsid w:val="000F0F59"/>
    <w:rsid w:val="000F2582"/>
    <w:rsid w:val="000F296E"/>
    <w:rsid w:val="000F2BF4"/>
    <w:rsid w:val="000F38A2"/>
    <w:rsid w:val="000F43D9"/>
    <w:rsid w:val="000F43DD"/>
    <w:rsid w:val="000F4B61"/>
    <w:rsid w:val="000F4D44"/>
    <w:rsid w:val="000F5C00"/>
    <w:rsid w:val="000F5D4D"/>
    <w:rsid w:val="000F5E7C"/>
    <w:rsid w:val="000F5F4F"/>
    <w:rsid w:val="000F6365"/>
    <w:rsid w:val="000F68D7"/>
    <w:rsid w:val="000F68E5"/>
    <w:rsid w:val="000F6B36"/>
    <w:rsid w:val="000F6E37"/>
    <w:rsid w:val="000F6F5E"/>
    <w:rsid w:val="00100103"/>
    <w:rsid w:val="0010013B"/>
    <w:rsid w:val="0010116C"/>
    <w:rsid w:val="00101930"/>
    <w:rsid w:val="00102F9A"/>
    <w:rsid w:val="00103022"/>
    <w:rsid w:val="0010372C"/>
    <w:rsid w:val="00104318"/>
    <w:rsid w:val="0010581D"/>
    <w:rsid w:val="00105976"/>
    <w:rsid w:val="001059D5"/>
    <w:rsid w:val="00105A0D"/>
    <w:rsid w:val="00105A47"/>
    <w:rsid w:val="00105F85"/>
    <w:rsid w:val="00106E8F"/>
    <w:rsid w:val="00107C4E"/>
    <w:rsid w:val="001109C5"/>
    <w:rsid w:val="00110D49"/>
    <w:rsid w:val="00111416"/>
    <w:rsid w:val="00112872"/>
    <w:rsid w:val="00113B76"/>
    <w:rsid w:val="00114573"/>
    <w:rsid w:val="00116BBB"/>
    <w:rsid w:val="00117A10"/>
    <w:rsid w:val="0012000D"/>
    <w:rsid w:val="00120AD6"/>
    <w:rsid w:val="00120C95"/>
    <w:rsid w:val="00121B35"/>
    <w:rsid w:val="00123292"/>
    <w:rsid w:val="00123462"/>
    <w:rsid w:val="0012511F"/>
    <w:rsid w:val="00125E77"/>
    <w:rsid w:val="0012674D"/>
    <w:rsid w:val="00127BA3"/>
    <w:rsid w:val="00130BA4"/>
    <w:rsid w:val="001311E0"/>
    <w:rsid w:val="00131963"/>
    <w:rsid w:val="00132332"/>
    <w:rsid w:val="00132340"/>
    <w:rsid w:val="001328EF"/>
    <w:rsid w:val="00132F03"/>
    <w:rsid w:val="00133251"/>
    <w:rsid w:val="0013423F"/>
    <w:rsid w:val="00134E9C"/>
    <w:rsid w:val="00135087"/>
    <w:rsid w:val="00135804"/>
    <w:rsid w:val="00135A2E"/>
    <w:rsid w:val="001367FD"/>
    <w:rsid w:val="00136A4A"/>
    <w:rsid w:val="00136DE1"/>
    <w:rsid w:val="001377EC"/>
    <w:rsid w:val="00137CFC"/>
    <w:rsid w:val="00141DCC"/>
    <w:rsid w:val="00141ECA"/>
    <w:rsid w:val="001422B6"/>
    <w:rsid w:val="00142E9B"/>
    <w:rsid w:val="001435D3"/>
    <w:rsid w:val="001440A1"/>
    <w:rsid w:val="001457BC"/>
    <w:rsid w:val="00146EA1"/>
    <w:rsid w:val="00147A09"/>
    <w:rsid w:val="00151080"/>
    <w:rsid w:val="00151267"/>
    <w:rsid w:val="001512AE"/>
    <w:rsid w:val="00152172"/>
    <w:rsid w:val="00152194"/>
    <w:rsid w:val="00152410"/>
    <w:rsid w:val="001527CE"/>
    <w:rsid w:val="00152D7D"/>
    <w:rsid w:val="00152F64"/>
    <w:rsid w:val="00154243"/>
    <w:rsid w:val="00154394"/>
    <w:rsid w:val="001549F0"/>
    <w:rsid w:val="00157AA4"/>
    <w:rsid w:val="00160C6F"/>
    <w:rsid w:val="00161827"/>
    <w:rsid w:val="001626A0"/>
    <w:rsid w:val="001627A1"/>
    <w:rsid w:val="00162E56"/>
    <w:rsid w:val="001644E0"/>
    <w:rsid w:val="00164837"/>
    <w:rsid w:val="00165F13"/>
    <w:rsid w:val="0016737E"/>
    <w:rsid w:val="0016742F"/>
    <w:rsid w:val="001704AB"/>
    <w:rsid w:val="00171015"/>
    <w:rsid w:val="001712B6"/>
    <w:rsid w:val="00172A25"/>
    <w:rsid w:val="001734EE"/>
    <w:rsid w:val="00173674"/>
    <w:rsid w:val="00173720"/>
    <w:rsid w:val="00173F52"/>
    <w:rsid w:val="00174079"/>
    <w:rsid w:val="00174773"/>
    <w:rsid w:val="0017498A"/>
    <w:rsid w:val="00174C9C"/>
    <w:rsid w:val="00174E4F"/>
    <w:rsid w:val="0017642B"/>
    <w:rsid w:val="0017644C"/>
    <w:rsid w:val="001764DF"/>
    <w:rsid w:val="0017677F"/>
    <w:rsid w:val="00176B94"/>
    <w:rsid w:val="001770CB"/>
    <w:rsid w:val="001779EF"/>
    <w:rsid w:val="001802CC"/>
    <w:rsid w:val="001809BE"/>
    <w:rsid w:val="0018108C"/>
    <w:rsid w:val="001814BF"/>
    <w:rsid w:val="00182605"/>
    <w:rsid w:val="001827D6"/>
    <w:rsid w:val="0018289E"/>
    <w:rsid w:val="00183390"/>
    <w:rsid w:val="001835ED"/>
    <w:rsid w:val="00183829"/>
    <w:rsid w:val="001838CC"/>
    <w:rsid w:val="00183A27"/>
    <w:rsid w:val="00183A3D"/>
    <w:rsid w:val="00184CB6"/>
    <w:rsid w:val="0018528F"/>
    <w:rsid w:val="0018558F"/>
    <w:rsid w:val="00185B5A"/>
    <w:rsid w:val="00185EC6"/>
    <w:rsid w:val="001861A7"/>
    <w:rsid w:val="001865A5"/>
    <w:rsid w:val="00186AB6"/>
    <w:rsid w:val="00187233"/>
    <w:rsid w:val="001879E2"/>
    <w:rsid w:val="00190D09"/>
    <w:rsid w:val="00190F31"/>
    <w:rsid w:val="00191256"/>
    <w:rsid w:val="001914D1"/>
    <w:rsid w:val="00191C6C"/>
    <w:rsid w:val="00191EC4"/>
    <w:rsid w:val="00192600"/>
    <w:rsid w:val="001938F1"/>
    <w:rsid w:val="00194579"/>
    <w:rsid w:val="00194DDF"/>
    <w:rsid w:val="00195C59"/>
    <w:rsid w:val="00196AB2"/>
    <w:rsid w:val="00196DBF"/>
    <w:rsid w:val="00196EEA"/>
    <w:rsid w:val="00197EEC"/>
    <w:rsid w:val="001A0189"/>
    <w:rsid w:val="001A019E"/>
    <w:rsid w:val="001A04D2"/>
    <w:rsid w:val="001A0FF0"/>
    <w:rsid w:val="001A149D"/>
    <w:rsid w:val="001A2372"/>
    <w:rsid w:val="001A2FD4"/>
    <w:rsid w:val="001A3854"/>
    <w:rsid w:val="001A3B2C"/>
    <w:rsid w:val="001A41D0"/>
    <w:rsid w:val="001A4346"/>
    <w:rsid w:val="001A48A7"/>
    <w:rsid w:val="001A4A78"/>
    <w:rsid w:val="001A51E8"/>
    <w:rsid w:val="001A5B14"/>
    <w:rsid w:val="001A5F27"/>
    <w:rsid w:val="001A68E5"/>
    <w:rsid w:val="001A6B29"/>
    <w:rsid w:val="001A7156"/>
    <w:rsid w:val="001A79F0"/>
    <w:rsid w:val="001A7B10"/>
    <w:rsid w:val="001A7DAF"/>
    <w:rsid w:val="001B00AB"/>
    <w:rsid w:val="001B1CE4"/>
    <w:rsid w:val="001B1CEF"/>
    <w:rsid w:val="001B281E"/>
    <w:rsid w:val="001B3DC4"/>
    <w:rsid w:val="001B403F"/>
    <w:rsid w:val="001B430B"/>
    <w:rsid w:val="001B4F87"/>
    <w:rsid w:val="001B54BB"/>
    <w:rsid w:val="001B5CCB"/>
    <w:rsid w:val="001B5E42"/>
    <w:rsid w:val="001B6ACF"/>
    <w:rsid w:val="001B76CE"/>
    <w:rsid w:val="001B7E21"/>
    <w:rsid w:val="001C0153"/>
    <w:rsid w:val="001C03D6"/>
    <w:rsid w:val="001C071A"/>
    <w:rsid w:val="001C16F5"/>
    <w:rsid w:val="001C1B0F"/>
    <w:rsid w:val="001C1D15"/>
    <w:rsid w:val="001C22BB"/>
    <w:rsid w:val="001C292B"/>
    <w:rsid w:val="001C3769"/>
    <w:rsid w:val="001C3C95"/>
    <w:rsid w:val="001C3F83"/>
    <w:rsid w:val="001C40C1"/>
    <w:rsid w:val="001C50F9"/>
    <w:rsid w:val="001C52AB"/>
    <w:rsid w:val="001C586C"/>
    <w:rsid w:val="001C6020"/>
    <w:rsid w:val="001C6368"/>
    <w:rsid w:val="001D0D46"/>
    <w:rsid w:val="001D102E"/>
    <w:rsid w:val="001D1788"/>
    <w:rsid w:val="001D1D1D"/>
    <w:rsid w:val="001D2526"/>
    <w:rsid w:val="001D261A"/>
    <w:rsid w:val="001D2843"/>
    <w:rsid w:val="001D30FB"/>
    <w:rsid w:val="001D31DF"/>
    <w:rsid w:val="001D3BBF"/>
    <w:rsid w:val="001D3EE8"/>
    <w:rsid w:val="001D43CA"/>
    <w:rsid w:val="001D4B22"/>
    <w:rsid w:val="001D5480"/>
    <w:rsid w:val="001D5C46"/>
    <w:rsid w:val="001D69C7"/>
    <w:rsid w:val="001D7BE3"/>
    <w:rsid w:val="001E05FD"/>
    <w:rsid w:val="001E083B"/>
    <w:rsid w:val="001E0A2E"/>
    <w:rsid w:val="001E0DBC"/>
    <w:rsid w:val="001E14C7"/>
    <w:rsid w:val="001E2FAC"/>
    <w:rsid w:val="001E3205"/>
    <w:rsid w:val="001E3310"/>
    <w:rsid w:val="001E37B6"/>
    <w:rsid w:val="001E4A0C"/>
    <w:rsid w:val="001E4B14"/>
    <w:rsid w:val="001E4F48"/>
    <w:rsid w:val="001E56E5"/>
    <w:rsid w:val="001E5B29"/>
    <w:rsid w:val="001E6236"/>
    <w:rsid w:val="001E63A2"/>
    <w:rsid w:val="001E6785"/>
    <w:rsid w:val="001E6831"/>
    <w:rsid w:val="001E6FC6"/>
    <w:rsid w:val="001F0075"/>
    <w:rsid w:val="001F089A"/>
    <w:rsid w:val="001F10F7"/>
    <w:rsid w:val="001F17C1"/>
    <w:rsid w:val="001F1ACE"/>
    <w:rsid w:val="001F24BC"/>
    <w:rsid w:val="001F2697"/>
    <w:rsid w:val="001F2C78"/>
    <w:rsid w:val="001F360B"/>
    <w:rsid w:val="001F363B"/>
    <w:rsid w:val="001F392A"/>
    <w:rsid w:val="001F3965"/>
    <w:rsid w:val="001F3E1F"/>
    <w:rsid w:val="001F4E8A"/>
    <w:rsid w:val="001F509E"/>
    <w:rsid w:val="001F52AD"/>
    <w:rsid w:val="001F5498"/>
    <w:rsid w:val="001F5884"/>
    <w:rsid w:val="001F70AD"/>
    <w:rsid w:val="001F78F5"/>
    <w:rsid w:val="001F7E19"/>
    <w:rsid w:val="001F7E7B"/>
    <w:rsid w:val="00200109"/>
    <w:rsid w:val="00200C34"/>
    <w:rsid w:val="00203AD5"/>
    <w:rsid w:val="002046D3"/>
    <w:rsid w:val="00204895"/>
    <w:rsid w:val="00205E7F"/>
    <w:rsid w:val="0020690A"/>
    <w:rsid w:val="0020693F"/>
    <w:rsid w:val="00207938"/>
    <w:rsid w:val="00207B3B"/>
    <w:rsid w:val="00207BE5"/>
    <w:rsid w:val="00207F92"/>
    <w:rsid w:val="002104A2"/>
    <w:rsid w:val="00210804"/>
    <w:rsid w:val="002114A7"/>
    <w:rsid w:val="00211B84"/>
    <w:rsid w:val="00212468"/>
    <w:rsid w:val="00212522"/>
    <w:rsid w:val="0021396E"/>
    <w:rsid w:val="00213B87"/>
    <w:rsid w:val="002148F3"/>
    <w:rsid w:val="00215726"/>
    <w:rsid w:val="00216751"/>
    <w:rsid w:val="002174BA"/>
    <w:rsid w:val="00220508"/>
    <w:rsid w:val="002205E2"/>
    <w:rsid w:val="00220604"/>
    <w:rsid w:val="00222048"/>
    <w:rsid w:val="00223486"/>
    <w:rsid w:val="00223BDE"/>
    <w:rsid w:val="0022402B"/>
    <w:rsid w:val="002251F0"/>
    <w:rsid w:val="0022564F"/>
    <w:rsid w:val="002257D8"/>
    <w:rsid w:val="00226E1C"/>
    <w:rsid w:val="002270DC"/>
    <w:rsid w:val="00227D8A"/>
    <w:rsid w:val="00230098"/>
    <w:rsid w:val="002302B8"/>
    <w:rsid w:val="00230537"/>
    <w:rsid w:val="00230869"/>
    <w:rsid w:val="00231346"/>
    <w:rsid w:val="0023157F"/>
    <w:rsid w:val="002317F5"/>
    <w:rsid w:val="00231E58"/>
    <w:rsid w:val="00231F25"/>
    <w:rsid w:val="0023220D"/>
    <w:rsid w:val="00232462"/>
    <w:rsid w:val="00232555"/>
    <w:rsid w:val="00232937"/>
    <w:rsid w:val="0023327A"/>
    <w:rsid w:val="002342AA"/>
    <w:rsid w:val="0023476A"/>
    <w:rsid w:val="00234D62"/>
    <w:rsid w:val="0023526D"/>
    <w:rsid w:val="002353A4"/>
    <w:rsid w:val="00235D68"/>
    <w:rsid w:val="00236D8C"/>
    <w:rsid w:val="00236E05"/>
    <w:rsid w:val="00237348"/>
    <w:rsid w:val="00237A48"/>
    <w:rsid w:val="0024065F"/>
    <w:rsid w:val="00240AF2"/>
    <w:rsid w:val="00241030"/>
    <w:rsid w:val="0024115D"/>
    <w:rsid w:val="002411C3"/>
    <w:rsid w:val="0024199A"/>
    <w:rsid w:val="00242187"/>
    <w:rsid w:val="002428EB"/>
    <w:rsid w:val="002452D5"/>
    <w:rsid w:val="00245AFB"/>
    <w:rsid w:val="00245EC1"/>
    <w:rsid w:val="00246C6E"/>
    <w:rsid w:val="00247239"/>
    <w:rsid w:val="00247D37"/>
    <w:rsid w:val="00250DE1"/>
    <w:rsid w:val="00251479"/>
    <w:rsid w:val="00251B42"/>
    <w:rsid w:val="00252739"/>
    <w:rsid w:val="0025282D"/>
    <w:rsid w:val="00252970"/>
    <w:rsid w:val="0025316B"/>
    <w:rsid w:val="00254A3D"/>
    <w:rsid w:val="00255162"/>
    <w:rsid w:val="0025551F"/>
    <w:rsid w:val="0025587B"/>
    <w:rsid w:val="00256638"/>
    <w:rsid w:val="00257B7F"/>
    <w:rsid w:val="00260764"/>
    <w:rsid w:val="0026127D"/>
    <w:rsid w:val="00261D66"/>
    <w:rsid w:val="00261EAA"/>
    <w:rsid w:val="00262040"/>
    <w:rsid w:val="002622C4"/>
    <w:rsid w:val="00262DA4"/>
    <w:rsid w:val="00263A09"/>
    <w:rsid w:val="00263AE4"/>
    <w:rsid w:val="00265CF7"/>
    <w:rsid w:val="0026627C"/>
    <w:rsid w:val="00266DDE"/>
    <w:rsid w:val="00266E5D"/>
    <w:rsid w:val="00267214"/>
    <w:rsid w:val="00267752"/>
    <w:rsid w:val="00267A90"/>
    <w:rsid w:val="002703D6"/>
    <w:rsid w:val="002704B3"/>
    <w:rsid w:val="00270E6A"/>
    <w:rsid w:val="00270F24"/>
    <w:rsid w:val="0027186A"/>
    <w:rsid w:val="0027262F"/>
    <w:rsid w:val="00273AE2"/>
    <w:rsid w:val="00273B36"/>
    <w:rsid w:val="00273EF7"/>
    <w:rsid w:val="0027466D"/>
    <w:rsid w:val="00274B00"/>
    <w:rsid w:val="0027587F"/>
    <w:rsid w:val="00275E18"/>
    <w:rsid w:val="00275F04"/>
    <w:rsid w:val="002761FF"/>
    <w:rsid w:val="002765F8"/>
    <w:rsid w:val="00276CC3"/>
    <w:rsid w:val="00276E65"/>
    <w:rsid w:val="0027723E"/>
    <w:rsid w:val="00277DE1"/>
    <w:rsid w:val="00280CD6"/>
    <w:rsid w:val="00280E9B"/>
    <w:rsid w:val="002816D3"/>
    <w:rsid w:val="002827A4"/>
    <w:rsid w:val="00282DF3"/>
    <w:rsid w:val="002846C1"/>
    <w:rsid w:val="00284BFA"/>
    <w:rsid w:val="00284CCD"/>
    <w:rsid w:val="002861F5"/>
    <w:rsid w:val="002865C6"/>
    <w:rsid w:val="002871B5"/>
    <w:rsid w:val="00287A0E"/>
    <w:rsid w:val="00287D52"/>
    <w:rsid w:val="00290120"/>
    <w:rsid w:val="002906DF"/>
    <w:rsid w:val="002907D6"/>
    <w:rsid w:val="00292DAE"/>
    <w:rsid w:val="0029366B"/>
    <w:rsid w:val="002947BC"/>
    <w:rsid w:val="00295361"/>
    <w:rsid w:val="002964C0"/>
    <w:rsid w:val="00297526"/>
    <w:rsid w:val="002A04B2"/>
    <w:rsid w:val="002A0E80"/>
    <w:rsid w:val="002A1A82"/>
    <w:rsid w:val="002A1FBC"/>
    <w:rsid w:val="002A2247"/>
    <w:rsid w:val="002A26CD"/>
    <w:rsid w:val="002A26D7"/>
    <w:rsid w:val="002A3819"/>
    <w:rsid w:val="002A40AE"/>
    <w:rsid w:val="002A420D"/>
    <w:rsid w:val="002A482F"/>
    <w:rsid w:val="002A4D30"/>
    <w:rsid w:val="002A5401"/>
    <w:rsid w:val="002A6314"/>
    <w:rsid w:val="002A6C08"/>
    <w:rsid w:val="002A73F1"/>
    <w:rsid w:val="002A7709"/>
    <w:rsid w:val="002B089D"/>
    <w:rsid w:val="002B1426"/>
    <w:rsid w:val="002B160A"/>
    <w:rsid w:val="002B37A6"/>
    <w:rsid w:val="002B37CE"/>
    <w:rsid w:val="002B3A22"/>
    <w:rsid w:val="002B3D12"/>
    <w:rsid w:val="002B6347"/>
    <w:rsid w:val="002B6B4C"/>
    <w:rsid w:val="002B6BE7"/>
    <w:rsid w:val="002B771B"/>
    <w:rsid w:val="002B77C2"/>
    <w:rsid w:val="002B7BAF"/>
    <w:rsid w:val="002C0787"/>
    <w:rsid w:val="002C12F5"/>
    <w:rsid w:val="002C1BAD"/>
    <w:rsid w:val="002C1BBE"/>
    <w:rsid w:val="002C1D2F"/>
    <w:rsid w:val="002C1DB6"/>
    <w:rsid w:val="002C2456"/>
    <w:rsid w:val="002C2817"/>
    <w:rsid w:val="002C2F53"/>
    <w:rsid w:val="002C3771"/>
    <w:rsid w:val="002C3B70"/>
    <w:rsid w:val="002C411A"/>
    <w:rsid w:val="002C41F5"/>
    <w:rsid w:val="002C45E0"/>
    <w:rsid w:val="002C4737"/>
    <w:rsid w:val="002C4828"/>
    <w:rsid w:val="002C5DF5"/>
    <w:rsid w:val="002C64F3"/>
    <w:rsid w:val="002C6B4C"/>
    <w:rsid w:val="002D21EA"/>
    <w:rsid w:val="002D23B4"/>
    <w:rsid w:val="002D4944"/>
    <w:rsid w:val="002D4DA3"/>
    <w:rsid w:val="002D50FC"/>
    <w:rsid w:val="002D63B6"/>
    <w:rsid w:val="002D6A0C"/>
    <w:rsid w:val="002D6BCE"/>
    <w:rsid w:val="002D75AD"/>
    <w:rsid w:val="002E01A4"/>
    <w:rsid w:val="002E0389"/>
    <w:rsid w:val="002E09EB"/>
    <w:rsid w:val="002E0F41"/>
    <w:rsid w:val="002E11D2"/>
    <w:rsid w:val="002E12B7"/>
    <w:rsid w:val="002E1F3E"/>
    <w:rsid w:val="002E20AE"/>
    <w:rsid w:val="002E21F6"/>
    <w:rsid w:val="002E2F8C"/>
    <w:rsid w:val="002E360D"/>
    <w:rsid w:val="002E3F44"/>
    <w:rsid w:val="002E4A00"/>
    <w:rsid w:val="002E4BF1"/>
    <w:rsid w:val="002E5D1F"/>
    <w:rsid w:val="002E60BC"/>
    <w:rsid w:val="002F0426"/>
    <w:rsid w:val="002F0A01"/>
    <w:rsid w:val="002F1F1D"/>
    <w:rsid w:val="002F3865"/>
    <w:rsid w:val="002F3975"/>
    <w:rsid w:val="002F3E1A"/>
    <w:rsid w:val="002F4B43"/>
    <w:rsid w:val="002F57B0"/>
    <w:rsid w:val="002F5D0A"/>
    <w:rsid w:val="002F6800"/>
    <w:rsid w:val="002F68BE"/>
    <w:rsid w:val="002F6D07"/>
    <w:rsid w:val="002F737C"/>
    <w:rsid w:val="002F7502"/>
    <w:rsid w:val="0030012F"/>
    <w:rsid w:val="00301843"/>
    <w:rsid w:val="00302F05"/>
    <w:rsid w:val="003035C0"/>
    <w:rsid w:val="00303685"/>
    <w:rsid w:val="00303BB4"/>
    <w:rsid w:val="00303EC3"/>
    <w:rsid w:val="0030548E"/>
    <w:rsid w:val="00305ABE"/>
    <w:rsid w:val="00305D0E"/>
    <w:rsid w:val="00305D14"/>
    <w:rsid w:val="00305EB0"/>
    <w:rsid w:val="00306E84"/>
    <w:rsid w:val="003101A6"/>
    <w:rsid w:val="00310AD6"/>
    <w:rsid w:val="00310FEA"/>
    <w:rsid w:val="00311432"/>
    <w:rsid w:val="00311992"/>
    <w:rsid w:val="00311B5A"/>
    <w:rsid w:val="00311E38"/>
    <w:rsid w:val="003120B5"/>
    <w:rsid w:val="003120F0"/>
    <w:rsid w:val="00312466"/>
    <w:rsid w:val="00312BAD"/>
    <w:rsid w:val="00312C25"/>
    <w:rsid w:val="00312CE0"/>
    <w:rsid w:val="00313341"/>
    <w:rsid w:val="003137CB"/>
    <w:rsid w:val="00313C6B"/>
    <w:rsid w:val="00314AF6"/>
    <w:rsid w:val="00316268"/>
    <w:rsid w:val="00316355"/>
    <w:rsid w:val="003165BB"/>
    <w:rsid w:val="00316A2F"/>
    <w:rsid w:val="00316F85"/>
    <w:rsid w:val="0032127C"/>
    <w:rsid w:val="00321B00"/>
    <w:rsid w:val="003226EE"/>
    <w:rsid w:val="00322933"/>
    <w:rsid w:val="00322D77"/>
    <w:rsid w:val="003232F4"/>
    <w:rsid w:val="00323A85"/>
    <w:rsid w:val="0032422A"/>
    <w:rsid w:val="003252DE"/>
    <w:rsid w:val="00325AF0"/>
    <w:rsid w:val="00325C54"/>
    <w:rsid w:val="003260F6"/>
    <w:rsid w:val="00326865"/>
    <w:rsid w:val="00327417"/>
    <w:rsid w:val="00327B38"/>
    <w:rsid w:val="00327D85"/>
    <w:rsid w:val="0033011D"/>
    <w:rsid w:val="00330335"/>
    <w:rsid w:val="003304C2"/>
    <w:rsid w:val="0033073E"/>
    <w:rsid w:val="00330A9E"/>
    <w:rsid w:val="00330AA6"/>
    <w:rsid w:val="00331860"/>
    <w:rsid w:val="003320C1"/>
    <w:rsid w:val="00332652"/>
    <w:rsid w:val="003326D1"/>
    <w:rsid w:val="00332E66"/>
    <w:rsid w:val="00332FC1"/>
    <w:rsid w:val="00332FED"/>
    <w:rsid w:val="00333672"/>
    <w:rsid w:val="00333BE6"/>
    <w:rsid w:val="003344C7"/>
    <w:rsid w:val="003351E6"/>
    <w:rsid w:val="00335A33"/>
    <w:rsid w:val="0033622A"/>
    <w:rsid w:val="003362EE"/>
    <w:rsid w:val="0033772B"/>
    <w:rsid w:val="003377DC"/>
    <w:rsid w:val="00337ADB"/>
    <w:rsid w:val="00337E4E"/>
    <w:rsid w:val="00337F10"/>
    <w:rsid w:val="003402A3"/>
    <w:rsid w:val="00340FEE"/>
    <w:rsid w:val="00342ACD"/>
    <w:rsid w:val="00342DE3"/>
    <w:rsid w:val="00342F7B"/>
    <w:rsid w:val="003431C8"/>
    <w:rsid w:val="00343DEA"/>
    <w:rsid w:val="00344375"/>
    <w:rsid w:val="00344982"/>
    <w:rsid w:val="00344AB1"/>
    <w:rsid w:val="003452A5"/>
    <w:rsid w:val="003452F6"/>
    <w:rsid w:val="0034535C"/>
    <w:rsid w:val="00345738"/>
    <w:rsid w:val="00345F1E"/>
    <w:rsid w:val="003466FA"/>
    <w:rsid w:val="00346E1B"/>
    <w:rsid w:val="003470D5"/>
    <w:rsid w:val="003474E9"/>
    <w:rsid w:val="0034758A"/>
    <w:rsid w:val="00347D50"/>
    <w:rsid w:val="0035035B"/>
    <w:rsid w:val="00350FB8"/>
    <w:rsid w:val="00351147"/>
    <w:rsid w:val="0035124E"/>
    <w:rsid w:val="00351436"/>
    <w:rsid w:val="00352338"/>
    <w:rsid w:val="00352932"/>
    <w:rsid w:val="00353A93"/>
    <w:rsid w:val="00353B0A"/>
    <w:rsid w:val="003546D0"/>
    <w:rsid w:val="00354F81"/>
    <w:rsid w:val="003557A3"/>
    <w:rsid w:val="00355E5B"/>
    <w:rsid w:val="0035630F"/>
    <w:rsid w:val="00356EDA"/>
    <w:rsid w:val="00357931"/>
    <w:rsid w:val="003608F9"/>
    <w:rsid w:val="00360CAC"/>
    <w:rsid w:val="00360F73"/>
    <w:rsid w:val="00361620"/>
    <w:rsid w:val="00361B06"/>
    <w:rsid w:val="00361EC6"/>
    <w:rsid w:val="0036269D"/>
    <w:rsid w:val="00362AE9"/>
    <w:rsid w:val="003630D9"/>
    <w:rsid w:val="003632C7"/>
    <w:rsid w:val="00363F8A"/>
    <w:rsid w:val="003642A3"/>
    <w:rsid w:val="00364A56"/>
    <w:rsid w:val="00365677"/>
    <w:rsid w:val="00365DE6"/>
    <w:rsid w:val="00366187"/>
    <w:rsid w:val="00366197"/>
    <w:rsid w:val="00366658"/>
    <w:rsid w:val="00366851"/>
    <w:rsid w:val="00366C78"/>
    <w:rsid w:val="00366E35"/>
    <w:rsid w:val="00367DBD"/>
    <w:rsid w:val="00370321"/>
    <w:rsid w:val="00370489"/>
    <w:rsid w:val="0037123D"/>
    <w:rsid w:val="003722AF"/>
    <w:rsid w:val="003728A6"/>
    <w:rsid w:val="00372CA1"/>
    <w:rsid w:val="00373553"/>
    <w:rsid w:val="00373794"/>
    <w:rsid w:val="003741A5"/>
    <w:rsid w:val="00374A6C"/>
    <w:rsid w:val="00374CE1"/>
    <w:rsid w:val="003752CE"/>
    <w:rsid w:val="003759CF"/>
    <w:rsid w:val="00376AA1"/>
    <w:rsid w:val="00377B58"/>
    <w:rsid w:val="003802F8"/>
    <w:rsid w:val="00380A52"/>
    <w:rsid w:val="00380E2D"/>
    <w:rsid w:val="0038148B"/>
    <w:rsid w:val="00381663"/>
    <w:rsid w:val="0038191A"/>
    <w:rsid w:val="00382BFB"/>
    <w:rsid w:val="00383451"/>
    <w:rsid w:val="00383597"/>
    <w:rsid w:val="00384A77"/>
    <w:rsid w:val="00384BD5"/>
    <w:rsid w:val="00384D38"/>
    <w:rsid w:val="0038531D"/>
    <w:rsid w:val="003861B3"/>
    <w:rsid w:val="0038625C"/>
    <w:rsid w:val="00387080"/>
    <w:rsid w:val="00387EE8"/>
    <w:rsid w:val="0039040E"/>
    <w:rsid w:val="00390A69"/>
    <w:rsid w:val="003925B6"/>
    <w:rsid w:val="003932DC"/>
    <w:rsid w:val="00393F27"/>
    <w:rsid w:val="00394D23"/>
    <w:rsid w:val="003951A4"/>
    <w:rsid w:val="00395ACA"/>
    <w:rsid w:val="00395DB6"/>
    <w:rsid w:val="00397657"/>
    <w:rsid w:val="003977EE"/>
    <w:rsid w:val="003A0557"/>
    <w:rsid w:val="003A05C8"/>
    <w:rsid w:val="003A150D"/>
    <w:rsid w:val="003A2560"/>
    <w:rsid w:val="003A2CC8"/>
    <w:rsid w:val="003A2E3F"/>
    <w:rsid w:val="003A3017"/>
    <w:rsid w:val="003A33CB"/>
    <w:rsid w:val="003A39AC"/>
    <w:rsid w:val="003A405B"/>
    <w:rsid w:val="003A4350"/>
    <w:rsid w:val="003A44B0"/>
    <w:rsid w:val="003A44D8"/>
    <w:rsid w:val="003A50D2"/>
    <w:rsid w:val="003A5249"/>
    <w:rsid w:val="003A5472"/>
    <w:rsid w:val="003A678C"/>
    <w:rsid w:val="003A67D3"/>
    <w:rsid w:val="003A6DFF"/>
    <w:rsid w:val="003B0073"/>
    <w:rsid w:val="003B03B1"/>
    <w:rsid w:val="003B0A08"/>
    <w:rsid w:val="003B0BF1"/>
    <w:rsid w:val="003B0E68"/>
    <w:rsid w:val="003B2029"/>
    <w:rsid w:val="003B220D"/>
    <w:rsid w:val="003B227A"/>
    <w:rsid w:val="003B234A"/>
    <w:rsid w:val="003B2D90"/>
    <w:rsid w:val="003B4778"/>
    <w:rsid w:val="003B50F7"/>
    <w:rsid w:val="003B53BE"/>
    <w:rsid w:val="003B6187"/>
    <w:rsid w:val="003B6412"/>
    <w:rsid w:val="003B6AA7"/>
    <w:rsid w:val="003B7243"/>
    <w:rsid w:val="003B768A"/>
    <w:rsid w:val="003C0777"/>
    <w:rsid w:val="003C0B45"/>
    <w:rsid w:val="003C0B6D"/>
    <w:rsid w:val="003C144C"/>
    <w:rsid w:val="003C15B2"/>
    <w:rsid w:val="003C1A3A"/>
    <w:rsid w:val="003C1CC0"/>
    <w:rsid w:val="003C2666"/>
    <w:rsid w:val="003C27D7"/>
    <w:rsid w:val="003C30A4"/>
    <w:rsid w:val="003C31F6"/>
    <w:rsid w:val="003C32E0"/>
    <w:rsid w:val="003C395E"/>
    <w:rsid w:val="003C418E"/>
    <w:rsid w:val="003C5182"/>
    <w:rsid w:val="003C5321"/>
    <w:rsid w:val="003C66A6"/>
    <w:rsid w:val="003C7AA7"/>
    <w:rsid w:val="003D0988"/>
    <w:rsid w:val="003D0A09"/>
    <w:rsid w:val="003D11B9"/>
    <w:rsid w:val="003D14C5"/>
    <w:rsid w:val="003D1BCC"/>
    <w:rsid w:val="003D2961"/>
    <w:rsid w:val="003D2B42"/>
    <w:rsid w:val="003D3E54"/>
    <w:rsid w:val="003D4183"/>
    <w:rsid w:val="003D433C"/>
    <w:rsid w:val="003D435C"/>
    <w:rsid w:val="003D4A3B"/>
    <w:rsid w:val="003D4EFF"/>
    <w:rsid w:val="003D4FAA"/>
    <w:rsid w:val="003D65E2"/>
    <w:rsid w:val="003D6F07"/>
    <w:rsid w:val="003D7660"/>
    <w:rsid w:val="003E02CB"/>
    <w:rsid w:val="003E11B9"/>
    <w:rsid w:val="003E267B"/>
    <w:rsid w:val="003E350A"/>
    <w:rsid w:val="003E36BF"/>
    <w:rsid w:val="003E3794"/>
    <w:rsid w:val="003E408F"/>
    <w:rsid w:val="003E4755"/>
    <w:rsid w:val="003E4989"/>
    <w:rsid w:val="003E5101"/>
    <w:rsid w:val="003E6827"/>
    <w:rsid w:val="003E75F1"/>
    <w:rsid w:val="003F0A8A"/>
    <w:rsid w:val="003F0EB8"/>
    <w:rsid w:val="003F10C4"/>
    <w:rsid w:val="003F2B99"/>
    <w:rsid w:val="003F5382"/>
    <w:rsid w:val="003F53AF"/>
    <w:rsid w:val="003F5A4D"/>
    <w:rsid w:val="003F673D"/>
    <w:rsid w:val="003F69C3"/>
    <w:rsid w:val="003F735C"/>
    <w:rsid w:val="004000F2"/>
    <w:rsid w:val="00400446"/>
    <w:rsid w:val="00400C01"/>
    <w:rsid w:val="004017DE"/>
    <w:rsid w:val="00401809"/>
    <w:rsid w:val="00401D06"/>
    <w:rsid w:val="00403422"/>
    <w:rsid w:val="00403A75"/>
    <w:rsid w:val="00403B6C"/>
    <w:rsid w:val="004046BD"/>
    <w:rsid w:val="004058E3"/>
    <w:rsid w:val="004068DA"/>
    <w:rsid w:val="004073A6"/>
    <w:rsid w:val="00410115"/>
    <w:rsid w:val="00410751"/>
    <w:rsid w:val="00410BCB"/>
    <w:rsid w:val="00410C8E"/>
    <w:rsid w:val="00411015"/>
    <w:rsid w:val="004111B3"/>
    <w:rsid w:val="0041120D"/>
    <w:rsid w:val="00411212"/>
    <w:rsid w:val="0041136C"/>
    <w:rsid w:val="00411375"/>
    <w:rsid w:val="0041189D"/>
    <w:rsid w:val="0041274C"/>
    <w:rsid w:val="0041282F"/>
    <w:rsid w:val="00413696"/>
    <w:rsid w:val="00413775"/>
    <w:rsid w:val="00416461"/>
    <w:rsid w:val="00416D32"/>
    <w:rsid w:val="0041776B"/>
    <w:rsid w:val="00417B37"/>
    <w:rsid w:val="0042110C"/>
    <w:rsid w:val="0042190A"/>
    <w:rsid w:val="004225C8"/>
    <w:rsid w:val="00422929"/>
    <w:rsid w:val="004238CB"/>
    <w:rsid w:val="00423CE3"/>
    <w:rsid w:val="004249A6"/>
    <w:rsid w:val="00424E55"/>
    <w:rsid w:val="004255B3"/>
    <w:rsid w:val="00426CDD"/>
    <w:rsid w:val="00427514"/>
    <w:rsid w:val="004275BD"/>
    <w:rsid w:val="004303E7"/>
    <w:rsid w:val="004313DC"/>
    <w:rsid w:val="00432186"/>
    <w:rsid w:val="004334F8"/>
    <w:rsid w:val="004335EA"/>
    <w:rsid w:val="00433C71"/>
    <w:rsid w:val="00434171"/>
    <w:rsid w:val="004349DB"/>
    <w:rsid w:val="00434FAC"/>
    <w:rsid w:val="00435502"/>
    <w:rsid w:val="00436921"/>
    <w:rsid w:val="00436DC8"/>
    <w:rsid w:val="00436EDC"/>
    <w:rsid w:val="0043724F"/>
    <w:rsid w:val="004374DA"/>
    <w:rsid w:val="0044010B"/>
    <w:rsid w:val="0044018C"/>
    <w:rsid w:val="00441952"/>
    <w:rsid w:val="004425B9"/>
    <w:rsid w:val="004428D3"/>
    <w:rsid w:val="0044321C"/>
    <w:rsid w:val="004438EF"/>
    <w:rsid w:val="00444510"/>
    <w:rsid w:val="00444905"/>
    <w:rsid w:val="00444F9B"/>
    <w:rsid w:val="004454E2"/>
    <w:rsid w:val="00445F03"/>
    <w:rsid w:val="004463B7"/>
    <w:rsid w:val="00447330"/>
    <w:rsid w:val="0044783C"/>
    <w:rsid w:val="00447901"/>
    <w:rsid w:val="0045039E"/>
    <w:rsid w:val="004506F6"/>
    <w:rsid w:val="00450C7E"/>
    <w:rsid w:val="00450D12"/>
    <w:rsid w:val="0045213D"/>
    <w:rsid w:val="004525C7"/>
    <w:rsid w:val="00453134"/>
    <w:rsid w:val="0045413B"/>
    <w:rsid w:val="00454362"/>
    <w:rsid w:val="00455906"/>
    <w:rsid w:val="00456782"/>
    <w:rsid w:val="00456983"/>
    <w:rsid w:val="00457880"/>
    <w:rsid w:val="00457975"/>
    <w:rsid w:val="00457BAD"/>
    <w:rsid w:val="00457C0B"/>
    <w:rsid w:val="00460602"/>
    <w:rsid w:val="00460759"/>
    <w:rsid w:val="00461397"/>
    <w:rsid w:val="00461500"/>
    <w:rsid w:val="00461B2E"/>
    <w:rsid w:val="00462054"/>
    <w:rsid w:val="0046208F"/>
    <w:rsid w:val="00462242"/>
    <w:rsid w:val="0046250C"/>
    <w:rsid w:val="0046299E"/>
    <w:rsid w:val="00463127"/>
    <w:rsid w:val="0046373D"/>
    <w:rsid w:val="00463D5A"/>
    <w:rsid w:val="004641E3"/>
    <w:rsid w:val="0046484F"/>
    <w:rsid w:val="004660A0"/>
    <w:rsid w:val="004665CC"/>
    <w:rsid w:val="00466870"/>
    <w:rsid w:val="00467038"/>
    <w:rsid w:val="004676A3"/>
    <w:rsid w:val="0046780E"/>
    <w:rsid w:val="00470BF6"/>
    <w:rsid w:val="0047157C"/>
    <w:rsid w:val="004732A7"/>
    <w:rsid w:val="00473956"/>
    <w:rsid w:val="00473FBB"/>
    <w:rsid w:val="004740FA"/>
    <w:rsid w:val="00475D6D"/>
    <w:rsid w:val="00475FFD"/>
    <w:rsid w:val="0047613E"/>
    <w:rsid w:val="00477285"/>
    <w:rsid w:val="00477286"/>
    <w:rsid w:val="00477431"/>
    <w:rsid w:val="00477A82"/>
    <w:rsid w:val="00481999"/>
    <w:rsid w:val="00481E96"/>
    <w:rsid w:val="0048297A"/>
    <w:rsid w:val="0048304E"/>
    <w:rsid w:val="00483112"/>
    <w:rsid w:val="00483318"/>
    <w:rsid w:val="004833C2"/>
    <w:rsid w:val="004846A1"/>
    <w:rsid w:val="00486168"/>
    <w:rsid w:val="004863CB"/>
    <w:rsid w:val="004866EB"/>
    <w:rsid w:val="00486A86"/>
    <w:rsid w:val="0048790D"/>
    <w:rsid w:val="00487DC2"/>
    <w:rsid w:val="00490B69"/>
    <w:rsid w:val="00493666"/>
    <w:rsid w:val="00493E36"/>
    <w:rsid w:val="00494BE2"/>
    <w:rsid w:val="004954A4"/>
    <w:rsid w:val="00495963"/>
    <w:rsid w:val="00496D4C"/>
    <w:rsid w:val="00497746"/>
    <w:rsid w:val="004977FD"/>
    <w:rsid w:val="004A14C9"/>
    <w:rsid w:val="004A25DF"/>
    <w:rsid w:val="004A358D"/>
    <w:rsid w:val="004A40B0"/>
    <w:rsid w:val="004A40C9"/>
    <w:rsid w:val="004A4200"/>
    <w:rsid w:val="004A4D17"/>
    <w:rsid w:val="004A4DEE"/>
    <w:rsid w:val="004A5A6B"/>
    <w:rsid w:val="004A61D1"/>
    <w:rsid w:val="004B0035"/>
    <w:rsid w:val="004B018C"/>
    <w:rsid w:val="004B14F7"/>
    <w:rsid w:val="004B1A55"/>
    <w:rsid w:val="004B2B12"/>
    <w:rsid w:val="004B2CA1"/>
    <w:rsid w:val="004B3841"/>
    <w:rsid w:val="004B4AFE"/>
    <w:rsid w:val="004B508C"/>
    <w:rsid w:val="004B5C9C"/>
    <w:rsid w:val="004B7982"/>
    <w:rsid w:val="004C031F"/>
    <w:rsid w:val="004C08A1"/>
    <w:rsid w:val="004C0F7B"/>
    <w:rsid w:val="004C0FD1"/>
    <w:rsid w:val="004C17F8"/>
    <w:rsid w:val="004C1C3D"/>
    <w:rsid w:val="004C4FA2"/>
    <w:rsid w:val="004C5F2F"/>
    <w:rsid w:val="004C6283"/>
    <w:rsid w:val="004C6453"/>
    <w:rsid w:val="004C663F"/>
    <w:rsid w:val="004C7C30"/>
    <w:rsid w:val="004C7DD9"/>
    <w:rsid w:val="004D022F"/>
    <w:rsid w:val="004D0B35"/>
    <w:rsid w:val="004D19F4"/>
    <w:rsid w:val="004D23BA"/>
    <w:rsid w:val="004D3A36"/>
    <w:rsid w:val="004D4289"/>
    <w:rsid w:val="004D4A76"/>
    <w:rsid w:val="004D4B32"/>
    <w:rsid w:val="004D4D70"/>
    <w:rsid w:val="004D7051"/>
    <w:rsid w:val="004D78AF"/>
    <w:rsid w:val="004D7D28"/>
    <w:rsid w:val="004E09FB"/>
    <w:rsid w:val="004E153B"/>
    <w:rsid w:val="004E2736"/>
    <w:rsid w:val="004E2B35"/>
    <w:rsid w:val="004E2FCA"/>
    <w:rsid w:val="004E3138"/>
    <w:rsid w:val="004E34B0"/>
    <w:rsid w:val="004E4696"/>
    <w:rsid w:val="004E481E"/>
    <w:rsid w:val="004E4E0E"/>
    <w:rsid w:val="004E5099"/>
    <w:rsid w:val="004E59AF"/>
    <w:rsid w:val="004E675F"/>
    <w:rsid w:val="004E6F8E"/>
    <w:rsid w:val="004E7E46"/>
    <w:rsid w:val="004F0A85"/>
    <w:rsid w:val="004F0B90"/>
    <w:rsid w:val="004F16BF"/>
    <w:rsid w:val="004F1DAF"/>
    <w:rsid w:val="004F3058"/>
    <w:rsid w:val="004F3AE4"/>
    <w:rsid w:val="004F4E50"/>
    <w:rsid w:val="004F5678"/>
    <w:rsid w:val="004F5FFC"/>
    <w:rsid w:val="004F6135"/>
    <w:rsid w:val="004F7314"/>
    <w:rsid w:val="004F7419"/>
    <w:rsid w:val="004F7A34"/>
    <w:rsid w:val="00500220"/>
    <w:rsid w:val="0050032F"/>
    <w:rsid w:val="0050069E"/>
    <w:rsid w:val="00500929"/>
    <w:rsid w:val="0050094C"/>
    <w:rsid w:val="005011AE"/>
    <w:rsid w:val="005020F7"/>
    <w:rsid w:val="00502295"/>
    <w:rsid w:val="0050253E"/>
    <w:rsid w:val="0050406D"/>
    <w:rsid w:val="00504610"/>
    <w:rsid w:val="005057D2"/>
    <w:rsid w:val="00505BB1"/>
    <w:rsid w:val="00505CA0"/>
    <w:rsid w:val="00505D32"/>
    <w:rsid w:val="00506539"/>
    <w:rsid w:val="00507A8A"/>
    <w:rsid w:val="0051018A"/>
    <w:rsid w:val="005101D9"/>
    <w:rsid w:val="005106AA"/>
    <w:rsid w:val="00510942"/>
    <w:rsid w:val="00511BF6"/>
    <w:rsid w:val="005126E8"/>
    <w:rsid w:val="00512B28"/>
    <w:rsid w:val="005136AA"/>
    <w:rsid w:val="005151AA"/>
    <w:rsid w:val="005152CF"/>
    <w:rsid w:val="0051542C"/>
    <w:rsid w:val="00516354"/>
    <w:rsid w:val="00516B7C"/>
    <w:rsid w:val="00517DBD"/>
    <w:rsid w:val="0052018B"/>
    <w:rsid w:val="00521CEF"/>
    <w:rsid w:val="0052225F"/>
    <w:rsid w:val="00522587"/>
    <w:rsid w:val="005228DC"/>
    <w:rsid w:val="00522D3D"/>
    <w:rsid w:val="00523F70"/>
    <w:rsid w:val="00525480"/>
    <w:rsid w:val="005255AE"/>
    <w:rsid w:val="005255FA"/>
    <w:rsid w:val="00525887"/>
    <w:rsid w:val="00525988"/>
    <w:rsid w:val="00527C39"/>
    <w:rsid w:val="00530AB9"/>
    <w:rsid w:val="00530FA9"/>
    <w:rsid w:val="005312EB"/>
    <w:rsid w:val="005317F6"/>
    <w:rsid w:val="00532079"/>
    <w:rsid w:val="005324D1"/>
    <w:rsid w:val="00532876"/>
    <w:rsid w:val="005333F7"/>
    <w:rsid w:val="00533453"/>
    <w:rsid w:val="00533831"/>
    <w:rsid w:val="0053415B"/>
    <w:rsid w:val="005346E1"/>
    <w:rsid w:val="00534751"/>
    <w:rsid w:val="0053481F"/>
    <w:rsid w:val="00535A86"/>
    <w:rsid w:val="00535D6D"/>
    <w:rsid w:val="00537889"/>
    <w:rsid w:val="00540B46"/>
    <w:rsid w:val="005410C0"/>
    <w:rsid w:val="005413F5"/>
    <w:rsid w:val="005416C9"/>
    <w:rsid w:val="00541DCC"/>
    <w:rsid w:val="005421AF"/>
    <w:rsid w:val="00542A7E"/>
    <w:rsid w:val="00543299"/>
    <w:rsid w:val="005433CB"/>
    <w:rsid w:val="00544AE7"/>
    <w:rsid w:val="0054625D"/>
    <w:rsid w:val="005465FA"/>
    <w:rsid w:val="00546E0F"/>
    <w:rsid w:val="005475D8"/>
    <w:rsid w:val="0055045F"/>
    <w:rsid w:val="00550E60"/>
    <w:rsid w:val="00550E6F"/>
    <w:rsid w:val="00551F1A"/>
    <w:rsid w:val="00553347"/>
    <w:rsid w:val="00554958"/>
    <w:rsid w:val="00554F44"/>
    <w:rsid w:val="00554FB9"/>
    <w:rsid w:val="0055641D"/>
    <w:rsid w:val="00556D1E"/>
    <w:rsid w:val="00560337"/>
    <w:rsid w:val="00560E9E"/>
    <w:rsid w:val="005611B9"/>
    <w:rsid w:val="0056155C"/>
    <w:rsid w:val="00561853"/>
    <w:rsid w:val="00561A5A"/>
    <w:rsid w:val="0056288B"/>
    <w:rsid w:val="00563CA6"/>
    <w:rsid w:val="00563FE3"/>
    <w:rsid w:val="00564DDF"/>
    <w:rsid w:val="00566030"/>
    <w:rsid w:val="0056644F"/>
    <w:rsid w:val="00566B91"/>
    <w:rsid w:val="0056788C"/>
    <w:rsid w:val="005714F8"/>
    <w:rsid w:val="00571554"/>
    <w:rsid w:val="00571683"/>
    <w:rsid w:val="00571A99"/>
    <w:rsid w:val="00571D1D"/>
    <w:rsid w:val="0057430A"/>
    <w:rsid w:val="00574633"/>
    <w:rsid w:val="00574671"/>
    <w:rsid w:val="005748C7"/>
    <w:rsid w:val="00574F3B"/>
    <w:rsid w:val="00575095"/>
    <w:rsid w:val="005761AB"/>
    <w:rsid w:val="00576BD7"/>
    <w:rsid w:val="00577C5C"/>
    <w:rsid w:val="00580D11"/>
    <w:rsid w:val="00581221"/>
    <w:rsid w:val="0058160D"/>
    <w:rsid w:val="0058168C"/>
    <w:rsid w:val="00581970"/>
    <w:rsid w:val="00582E2D"/>
    <w:rsid w:val="00583170"/>
    <w:rsid w:val="00583D5F"/>
    <w:rsid w:val="00584455"/>
    <w:rsid w:val="00584CB5"/>
    <w:rsid w:val="0058513F"/>
    <w:rsid w:val="00585181"/>
    <w:rsid w:val="005852BC"/>
    <w:rsid w:val="005852D5"/>
    <w:rsid w:val="00586657"/>
    <w:rsid w:val="00586749"/>
    <w:rsid w:val="005871DE"/>
    <w:rsid w:val="00587286"/>
    <w:rsid w:val="00587C6B"/>
    <w:rsid w:val="00587DB3"/>
    <w:rsid w:val="00587FAD"/>
    <w:rsid w:val="00590331"/>
    <w:rsid w:val="00590881"/>
    <w:rsid w:val="00590BF9"/>
    <w:rsid w:val="005919D5"/>
    <w:rsid w:val="00591BF9"/>
    <w:rsid w:val="005922C9"/>
    <w:rsid w:val="005931EC"/>
    <w:rsid w:val="00593A57"/>
    <w:rsid w:val="005941EA"/>
    <w:rsid w:val="00594928"/>
    <w:rsid w:val="00595216"/>
    <w:rsid w:val="0059549F"/>
    <w:rsid w:val="00595D4D"/>
    <w:rsid w:val="00596041"/>
    <w:rsid w:val="00596777"/>
    <w:rsid w:val="00597314"/>
    <w:rsid w:val="005974EB"/>
    <w:rsid w:val="00597E11"/>
    <w:rsid w:val="005A1021"/>
    <w:rsid w:val="005A108A"/>
    <w:rsid w:val="005A1312"/>
    <w:rsid w:val="005A1A85"/>
    <w:rsid w:val="005A2125"/>
    <w:rsid w:val="005A22F8"/>
    <w:rsid w:val="005A2833"/>
    <w:rsid w:val="005A33AB"/>
    <w:rsid w:val="005A41C4"/>
    <w:rsid w:val="005A4336"/>
    <w:rsid w:val="005A4646"/>
    <w:rsid w:val="005A481C"/>
    <w:rsid w:val="005A4CA6"/>
    <w:rsid w:val="005A6370"/>
    <w:rsid w:val="005A65EC"/>
    <w:rsid w:val="005A7C3E"/>
    <w:rsid w:val="005B0D85"/>
    <w:rsid w:val="005B19F7"/>
    <w:rsid w:val="005B1F66"/>
    <w:rsid w:val="005B2AB5"/>
    <w:rsid w:val="005B2E84"/>
    <w:rsid w:val="005B516F"/>
    <w:rsid w:val="005B593D"/>
    <w:rsid w:val="005B5CF3"/>
    <w:rsid w:val="005B6002"/>
    <w:rsid w:val="005B619D"/>
    <w:rsid w:val="005B660C"/>
    <w:rsid w:val="005B6F4D"/>
    <w:rsid w:val="005C077A"/>
    <w:rsid w:val="005C12F2"/>
    <w:rsid w:val="005C2377"/>
    <w:rsid w:val="005C2D58"/>
    <w:rsid w:val="005C30D6"/>
    <w:rsid w:val="005C3354"/>
    <w:rsid w:val="005C3C6D"/>
    <w:rsid w:val="005C430D"/>
    <w:rsid w:val="005C4BAA"/>
    <w:rsid w:val="005C5529"/>
    <w:rsid w:val="005C56EA"/>
    <w:rsid w:val="005C5A3F"/>
    <w:rsid w:val="005C5D84"/>
    <w:rsid w:val="005C6188"/>
    <w:rsid w:val="005C643B"/>
    <w:rsid w:val="005C647D"/>
    <w:rsid w:val="005C7BE0"/>
    <w:rsid w:val="005D006A"/>
    <w:rsid w:val="005D0217"/>
    <w:rsid w:val="005D094F"/>
    <w:rsid w:val="005D11BF"/>
    <w:rsid w:val="005D1371"/>
    <w:rsid w:val="005D1B23"/>
    <w:rsid w:val="005D2800"/>
    <w:rsid w:val="005D2A40"/>
    <w:rsid w:val="005D32EC"/>
    <w:rsid w:val="005D3810"/>
    <w:rsid w:val="005D6689"/>
    <w:rsid w:val="005D6DAD"/>
    <w:rsid w:val="005D7263"/>
    <w:rsid w:val="005D74CB"/>
    <w:rsid w:val="005D7CA3"/>
    <w:rsid w:val="005E0558"/>
    <w:rsid w:val="005E1701"/>
    <w:rsid w:val="005E2050"/>
    <w:rsid w:val="005E2254"/>
    <w:rsid w:val="005E30C6"/>
    <w:rsid w:val="005E31E8"/>
    <w:rsid w:val="005E393A"/>
    <w:rsid w:val="005E3D63"/>
    <w:rsid w:val="005E3DD7"/>
    <w:rsid w:val="005E3F1B"/>
    <w:rsid w:val="005E4EE3"/>
    <w:rsid w:val="005E5303"/>
    <w:rsid w:val="005E5542"/>
    <w:rsid w:val="005E577C"/>
    <w:rsid w:val="005E58F7"/>
    <w:rsid w:val="005E5D35"/>
    <w:rsid w:val="005E5F78"/>
    <w:rsid w:val="005E6164"/>
    <w:rsid w:val="005E6966"/>
    <w:rsid w:val="005E6C1C"/>
    <w:rsid w:val="005E7B4C"/>
    <w:rsid w:val="005E7BAB"/>
    <w:rsid w:val="005F02E3"/>
    <w:rsid w:val="005F19F9"/>
    <w:rsid w:val="005F2A02"/>
    <w:rsid w:val="005F2D4D"/>
    <w:rsid w:val="005F301D"/>
    <w:rsid w:val="005F3678"/>
    <w:rsid w:val="005F4514"/>
    <w:rsid w:val="005F46E5"/>
    <w:rsid w:val="005F584F"/>
    <w:rsid w:val="005F6089"/>
    <w:rsid w:val="005F6184"/>
    <w:rsid w:val="005F69E3"/>
    <w:rsid w:val="005F73B7"/>
    <w:rsid w:val="005F7C6A"/>
    <w:rsid w:val="005F7CE4"/>
    <w:rsid w:val="005F7EC6"/>
    <w:rsid w:val="006003EB"/>
    <w:rsid w:val="00600484"/>
    <w:rsid w:val="00600A0B"/>
    <w:rsid w:val="00601C17"/>
    <w:rsid w:val="0060237F"/>
    <w:rsid w:val="006039EA"/>
    <w:rsid w:val="00603E2C"/>
    <w:rsid w:val="00604B19"/>
    <w:rsid w:val="00604EC4"/>
    <w:rsid w:val="006053F6"/>
    <w:rsid w:val="00606B78"/>
    <w:rsid w:val="00610170"/>
    <w:rsid w:val="0061060E"/>
    <w:rsid w:val="00610D7D"/>
    <w:rsid w:val="0061107B"/>
    <w:rsid w:val="0061223F"/>
    <w:rsid w:val="00612283"/>
    <w:rsid w:val="00612698"/>
    <w:rsid w:val="006131D2"/>
    <w:rsid w:val="00613A3D"/>
    <w:rsid w:val="00613CE2"/>
    <w:rsid w:val="0061498A"/>
    <w:rsid w:val="00614E2D"/>
    <w:rsid w:val="00615151"/>
    <w:rsid w:val="0061625F"/>
    <w:rsid w:val="006162E1"/>
    <w:rsid w:val="00616436"/>
    <w:rsid w:val="006166A6"/>
    <w:rsid w:val="006166C3"/>
    <w:rsid w:val="00617078"/>
    <w:rsid w:val="0061728F"/>
    <w:rsid w:val="0061769F"/>
    <w:rsid w:val="0061782E"/>
    <w:rsid w:val="00617C20"/>
    <w:rsid w:val="00620607"/>
    <w:rsid w:val="00620C7F"/>
    <w:rsid w:val="00622676"/>
    <w:rsid w:val="00622EF7"/>
    <w:rsid w:val="00623041"/>
    <w:rsid w:val="00624A49"/>
    <w:rsid w:val="00624C67"/>
    <w:rsid w:val="00624CB6"/>
    <w:rsid w:val="006271ED"/>
    <w:rsid w:val="0062770C"/>
    <w:rsid w:val="00627841"/>
    <w:rsid w:val="00627ABE"/>
    <w:rsid w:val="00630316"/>
    <w:rsid w:val="00630C32"/>
    <w:rsid w:val="00631284"/>
    <w:rsid w:val="00631EB6"/>
    <w:rsid w:val="00631F20"/>
    <w:rsid w:val="00632EF9"/>
    <w:rsid w:val="00633A69"/>
    <w:rsid w:val="0063408D"/>
    <w:rsid w:val="00634C7B"/>
    <w:rsid w:val="00635008"/>
    <w:rsid w:val="00635A88"/>
    <w:rsid w:val="0063681E"/>
    <w:rsid w:val="0063708F"/>
    <w:rsid w:val="00637BF3"/>
    <w:rsid w:val="00637ECB"/>
    <w:rsid w:val="0064172E"/>
    <w:rsid w:val="00641E53"/>
    <w:rsid w:val="00643220"/>
    <w:rsid w:val="00644B4B"/>
    <w:rsid w:val="006451C0"/>
    <w:rsid w:val="00645677"/>
    <w:rsid w:val="00645AD8"/>
    <w:rsid w:val="00645EE7"/>
    <w:rsid w:val="00645F1E"/>
    <w:rsid w:val="00647078"/>
    <w:rsid w:val="0064734C"/>
    <w:rsid w:val="00647389"/>
    <w:rsid w:val="00647F7F"/>
    <w:rsid w:val="00650748"/>
    <w:rsid w:val="00651715"/>
    <w:rsid w:val="00651740"/>
    <w:rsid w:val="00651F30"/>
    <w:rsid w:val="006521B4"/>
    <w:rsid w:val="00654392"/>
    <w:rsid w:val="0065458C"/>
    <w:rsid w:val="00654744"/>
    <w:rsid w:val="00654C23"/>
    <w:rsid w:val="00655250"/>
    <w:rsid w:val="00656567"/>
    <w:rsid w:val="00656845"/>
    <w:rsid w:val="0065735E"/>
    <w:rsid w:val="00657367"/>
    <w:rsid w:val="00657F2A"/>
    <w:rsid w:val="00660899"/>
    <w:rsid w:val="006609DD"/>
    <w:rsid w:val="00661F27"/>
    <w:rsid w:val="00661FF0"/>
    <w:rsid w:val="006622C2"/>
    <w:rsid w:val="006632D5"/>
    <w:rsid w:val="00663D89"/>
    <w:rsid w:val="006643A5"/>
    <w:rsid w:val="006647FD"/>
    <w:rsid w:val="00664808"/>
    <w:rsid w:val="006656D2"/>
    <w:rsid w:val="00665FCF"/>
    <w:rsid w:val="00666076"/>
    <w:rsid w:val="006664F2"/>
    <w:rsid w:val="00666622"/>
    <w:rsid w:val="0066717E"/>
    <w:rsid w:val="00670A2B"/>
    <w:rsid w:val="006729CB"/>
    <w:rsid w:val="00673EDC"/>
    <w:rsid w:val="00674724"/>
    <w:rsid w:val="00674FF4"/>
    <w:rsid w:val="006750B6"/>
    <w:rsid w:val="006754E7"/>
    <w:rsid w:val="0067565C"/>
    <w:rsid w:val="006757AF"/>
    <w:rsid w:val="00675B14"/>
    <w:rsid w:val="00675C92"/>
    <w:rsid w:val="00676106"/>
    <w:rsid w:val="006764E5"/>
    <w:rsid w:val="006765F2"/>
    <w:rsid w:val="00676AAB"/>
    <w:rsid w:val="00676B2C"/>
    <w:rsid w:val="0067714D"/>
    <w:rsid w:val="0067724C"/>
    <w:rsid w:val="0067793B"/>
    <w:rsid w:val="00677B94"/>
    <w:rsid w:val="00677C68"/>
    <w:rsid w:val="00677F75"/>
    <w:rsid w:val="006814E9"/>
    <w:rsid w:val="0068155E"/>
    <w:rsid w:val="006815E9"/>
    <w:rsid w:val="00682AEE"/>
    <w:rsid w:val="006831A3"/>
    <w:rsid w:val="00683381"/>
    <w:rsid w:val="00683725"/>
    <w:rsid w:val="00683751"/>
    <w:rsid w:val="00683D9F"/>
    <w:rsid w:val="00684343"/>
    <w:rsid w:val="00687560"/>
    <w:rsid w:val="0068761A"/>
    <w:rsid w:val="00687AF4"/>
    <w:rsid w:val="0069053B"/>
    <w:rsid w:val="00690F8D"/>
    <w:rsid w:val="00691CE3"/>
    <w:rsid w:val="00691ED6"/>
    <w:rsid w:val="00692F8D"/>
    <w:rsid w:val="0069368F"/>
    <w:rsid w:val="00694C08"/>
    <w:rsid w:val="00695E51"/>
    <w:rsid w:val="00696DCC"/>
    <w:rsid w:val="006A0E91"/>
    <w:rsid w:val="006A1144"/>
    <w:rsid w:val="006A19F1"/>
    <w:rsid w:val="006A323D"/>
    <w:rsid w:val="006A3884"/>
    <w:rsid w:val="006A38B1"/>
    <w:rsid w:val="006A3D4F"/>
    <w:rsid w:val="006A41B2"/>
    <w:rsid w:val="006A66D3"/>
    <w:rsid w:val="006A7851"/>
    <w:rsid w:val="006B0452"/>
    <w:rsid w:val="006B0783"/>
    <w:rsid w:val="006B0E58"/>
    <w:rsid w:val="006B0F2E"/>
    <w:rsid w:val="006B109A"/>
    <w:rsid w:val="006B1B66"/>
    <w:rsid w:val="006B265F"/>
    <w:rsid w:val="006B2783"/>
    <w:rsid w:val="006B570C"/>
    <w:rsid w:val="006B6A26"/>
    <w:rsid w:val="006B6EA7"/>
    <w:rsid w:val="006C04F0"/>
    <w:rsid w:val="006C050D"/>
    <w:rsid w:val="006C101F"/>
    <w:rsid w:val="006C17FB"/>
    <w:rsid w:val="006C2061"/>
    <w:rsid w:val="006C2084"/>
    <w:rsid w:val="006C21A7"/>
    <w:rsid w:val="006C27D8"/>
    <w:rsid w:val="006C2875"/>
    <w:rsid w:val="006C32B2"/>
    <w:rsid w:val="006C4655"/>
    <w:rsid w:val="006C4809"/>
    <w:rsid w:val="006C5320"/>
    <w:rsid w:val="006C537D"/>
    <w:rsid w:val="006C540E"/>
    <w:rsid w:val="006C621C"/>
    <w:rsid w:val="006C657E"/>
    <w:rsid w:val="006C7375"/>
    <w:rsid w:val="006D0247"/>
    <w:rsid w:val="006D1AD8"/>
    <w:rsid w:val="006D21C4"/>
    <w:rsid w:val="006D21E3"/>
    <w:rsid w:val="006D22A3"/>
    <w:rsid w:val="006D257D"/>
    <w:rsid w:val="006D2D74"/>
    <w:rsid w:val="006D2F05"/>
    <w:rsid w:val="006D2F95"/>
    <w:rsid w:val="006D39CD"/>
    <w:rsid w:val="006D3CA3"/>
    <w:rsid w:val="006D3E6E"/>
    <w:rsid w:val="006D3F58"/>
    <w:rsid w:val="006D43B2"/>
    <w:rsid w:val="006D5369"/>
    <w:rsid w:val="006D5E65"/>
    <w:rsid w:val="006D6918"/>
    <w:rsid w:val="006D7C8A"/>
    <w:rsid w:val="006E00B7"/>
    <w:rsid w:val="006E1654"/>
    <w:rsid w:val="006E268C"/>
    <w:rsid w:val="006E3586"/>
    <w:rsid w:val="006E4121"/>
    <w:rsid w:val="006E4F05"/>
    <w:rsid w:val="006E5574"/>
    <w:rsid w:val="006E5616"/>
    <w:rsid w:val="006E60DF"/>
    <w:rsid w:val="006E6A12"/>
    <w:rsid w:val="006E7603"/>
    <w:rsid w:val="006F2332"/>
    <w:rsid w:val="006F27FD"/>
    <w:rsid w:val="006F29C0"/>
    <w:rsid w:val="006F29F8"/>
    <w:rsid w:val="006F2A5D"/>
    <w:rsid w:val="006F2DE6"/>
    <w:rsid w:val="006F4873"/>
    <w:rsid w:val="006F4DDE"/>
    <w:rsid w:val="006F5089"/>
    <w:rsid w:val="006F5483"/>
    <w:rsid w:val="006F5D6F"/>
    <w:rsid w:val="006F6714"/>
    <w:rsid w:val="006F6724"/>
    <w:rsid w:val="006F6985"/>
    <w:rsid w:val="006F69A3"/>
    <w:rsid w:val="006F7CE9"/>
    <w:rsid w:val="006F7FEB"/>
    <w:rsid w:val="007015BC"/>
    <w:rsid w:val="0070183C"/>
    <w:rsid w:val="00701B9D"/>
    <w:rsid w:val="007022D5"/>
    <w:rsid w:val="00702A22"/>
    <w:rsid w:val="00702BC5"/>
    <w:rsid w:val="00702D41"/>
    <w:rsid w:val="00702E5E"/>
    <w:rsid w:val="0070312E"/>
    <w:rsid w:val="00703DFF"/>
    <w:rsid w:val="00703EA0"/>
    <w:rsid w:val="00704789"/>
    <w:rsid w:val="00704EB5"/>
    <w:rsid w:val="007051FC"/>
    <w:rsid w:val="00705933"/>
    <w:rsid w:val="00705C6A"/>
    <w:rsid w:val="00706090"/>
    <w:rsid w:val="0070629B"/>
    <w:rsid w:val="007062AD"/>
    <w:rsid w:val="007072EE"/>
    <w:rsid w:val="00707E5A"/>
    <w:rsid w:val="00707FA2"/>
    <w:rsid w:val="00710649"/>
    <w:rsid w:val="00710884"/>
    <w:rsid w:val="00711416"/>
    <w:rsid w:val="007115DC"/>
    <w:rsid w:val="0071161B"/>
    <w:rsid w:val="007124EE"/>
    <w:rsid w:val="00712A57"/>
    <w:rsid w:val="00712B17"/>
    <w:rsid w:val="00712EC8"/>
    <w:rsid w:val="0071323C"/>
    <w:rsid w:val="00713278"/>
    <w:rsid w:val="00713C15"/>
    <w:rsid w:val="00713DC0"/>
    <w:rsid w:val="0071436F"/>
    <w:rsid w:val="00714436"/>
    <w:rsid w:val="0071468C"/>
    <w:rsid w:val="00714781"/>
    <w:rsid w:val="007149C0"/>
    <w:rsid w:val="00715647"/>
    <w:rsid w:val="00715E76"/>
    <w:rsid w:val="007162E4"/>
    <w:rsid w:val="00717842"/>
    <w:rsid w:val="00717985"/>
    <w:rsid w:val="00717AFC"/>
    <w:rsid w:val="00717CA2"/>
    <w:rsid w:val="00717DFE"/>
    <w:rsid w:val="00720A38"/>
    <w:rsid w:val="00720DA0"/>
    <w:rsid w:val="00721160"/>
    <w:rsid w:val="00721308"/>
    <w:rsid w:val="0072199C"/>
    <w:rsid w:val="007226D6"/>
    <w:rsid w:val="007227E3"/>
    <w:rsid w:val="00723D8E"/>
    <w:rsid w:val="007249F8"/>
    <w:rsid w:val="0072502A"/>
    <w:rsid w:val="0072502E"/>
    <w:rsid w:val="00725E12"/>
    <w:rsid w:val="00726ED2"/>
    <w:rsid w:val="00727A8D"/>
    <w:rsid w:val="00727D00"/>
    <w:rsid w:val="007300E7"/>
    <w:rsid w:val="00730FCD"/>
    <w:rsid w:val="00731322"/>
    <w:rsid w:val="0073168A"/>
    <w:rsid w:val="007318B8"/>
    <w:rsid w:val="00732191"/>
    <w:rsid w:val="007328FA"/>
    <w:rsid w:val="00733531"/>
    <w:rsid w:val="00733608"/>
    <w:rsid w:val="007336F5"/>
    <w:rsid w:val="00733DBE"/>
    <w:rsid w:val="00734E74"/>
    <w:rsid w:val="00735722"/>
    <w:rsid w:val="00735D93"/>
    <w:rsid w:val="00735F89"/>
    <w:rsid w:val="0073609B"/>
    <w:rsid w:val="0073719E"/>
    <w:rsid w:val="00737339"/>
    <w:rsid w:val="00737640"/>
    <w:rsid w:val="007377AF"/>
    <w:rsid w:val="00737FBB"/>
    <w:rsid w:val="00740132"/>
    <w:rsid w:val="00740228"/>
    <w:rsid w:val="007402B0"/>
    <w:rsid w:val="00740C45"/>
    <w:rsid w:val="00740F5C"/>
    <w:rsid w:val="00741BF1"/>
    <w:rsid w:val="007427A3"/>
    <w:rsid w:val="00744264"/>
    <w:rsid w:val="007445EA"/>
    <w:rsid w:val="00744EE9"/>
    <w:rsid w:val="0074576C"/>
    <w:rsid w:val="007466D4"/>
    <w:rsid w:val="007468DD"/>
    <w:rsid w:val="00746E72"/>
    <w:rsid w:val="007475D6"/>
    <w:rsid w:val="00750E48"/>
    <w:rsid w:val="00751435"/>
    <w:rsid w:val="00751CE9"/>
    <w:rsid w:val="0075241C"/>
    <w:rsid w:val="0075243D"/>
    <w:rsid w:val="00752670"/>
    <w:rsid w:val="0075328F"/>
    <w:rsid w:val="007532FC"/>
    <w:rsid w:val="00753416"/>
    <w:rsid w:val="00753864"/>
    <w:rsid w:val="00753DB7"/>
    <w:rsid w:val="0075423A"/>
    <w:rsid w:val="00755710"/>
    <w:rsid w:val="00755A9D"/>
    <w:rsid w:val="00755CB8"/>
    <w:rsid w:val="00756FFE"/>
    <w:rsid w:val="00757EC5"/>
    <w:rsid w:val="007604E8"/>
    <w:rsid w:val="00760E0A"/>
    <w:rsid w:val="007611C0"/>
    <w:rsid w:val="0076202F"/>
    <w:rsid w:val="0076220F"/>
    <w:rsid w:val="00762A97"/>
    <w:rsid w:val="00762AE2"/>
    <w:rsid w:val="00762D69"/>
    <w:rsid w:val="0076319F"/>
    <w:rsid w:val="0076371E"/>
    <w:rsid w:val="00763F1D"/>
    <w:rsid w:val="00764244"/>
    <w:rsid w:val="0076447B"/>
    <w:rsid w:val="007645BA"/>
    <w:rsid w:val="007650BA"/>
    <w:rsid w:val="007659DE"/>
    <w:rsid w:val="00765A30"/>
    <w:rsid w:val="00766679"/>
    <w:rsid w:val="00766823"/>
    <w:rsid w:val="00766E54"/>
    <w:rsid w:val="0076701C"/>
    <w:rsid w:val="00767B7C"/>
    <w:rsid w:val="00767BC1"/>
    <w:rsid w:val="00770480"/>
    <w:rsid w:val="00770B01"/>
    <w:rsid w:val="00771A09"/>
    <w:rsid w:val="00771EAA"/>
    <w:rsid w:val="007720B1"/>
    <w:rsid w:val="007727F2"/>
    <w:rsid w:val="00773297"/>
    <w:rsid w:val="007732DD"/>
    <w:rsid w:val="007733E0"/>
    <w:rsid w:val="00773430"/>
    <w:rsid w:val="0077379F"/>
    <w:rsid w:val="00773BD9"/>
    <w:rsid w:val="00773DC1"/>
    <w:rsid w:val="00773F60"/>
    <w:rsid w:val="00774937"/>
    <w:rsid w:val="007752BC"/>
    <w:rsid w:val="00776568"/>
    <w:rsid w:val="0077656A"/>
    <w:rsid w:val="00776BF1"/>
    <w:rsid w:val="0077706B"/>
    <w:rsid w:val="00780078"/>
    <w:rsid w:val="00780D0D"/>
    <w:rsid w:val="007819CF"/>
    <w:rsid w:val="00781C71"/>
    <w:rsid w:val="00781F95"/>
    <w:rsid w:val="00781FB8"/>
    <w:rsid w:val="007828C8"/>
    <w:rsid w:val="00782B85"/>
    <w:rsid w:val="0078402C"/>
    <w:rsid w:val="00784DE2"/>
    <w:rsid w:val="00785613"/>
    <w:rsid w:val="00785A2F"/>
    <w:rsid w:val="007901D6"/>
    <w:rsid w:val="00791FAB"/>
    <w:rsid w:val="007927F2"/>
    <w:rsid w:val="007929D0"/>
    <w:rsid w:val="0079366E"/>
    <w:rsid w:val="00794067"/>
    <w:rsid w:val="0079469B"/>
    <w:rsid w:val="00794CA7"/>
    <w:rsid w:val="007A063C"/>
    <w:rsid w:val="007A25BC"/>
    <w:rsid w:val="007A25E1"/>
    <w:rsid w:val="007A2B9B"/>
    <w:rsid w:val="007A4197"/>
    <w:rsid w:val="007A4554"/>
    <w:rsid w:val="007A5A40"/>
    <w:rsid w:val="007A604E"/>
    <w:rsid w:val="007A72C4"/>
    <w:rsid w:val="007A74D1"/>
    <w:rsid w:val="007B008D"/>
    <w:rsid w:val="007B013B"/>
    <w:rsid w:val="007B05CD"/>
    <w:rsid w:val="007B083A"/>
    <w:rsid w:val="007B15C5"/>
    <w:rsid w:val="007B1D72"/>
    <w:rsid w:val="007B1F3A"/>
    <w:rsid w:val="007B1FBF"/>
    <w:rsid w:val="007B2931"/>
    <w:rsid w:val="007B2E4E"/>
    <w:rsid w:val="007B3072"/>
    <w:rsid w:val="007B3628"/>
    <w:rsid w:val="007B3C17"/>
    <w:rsid w:val="007B454E"/>
    <w:rsid w:val="007B5029"/>
    <w:rsid w:val="007B579E"/>
    <w:rsid w:val="007B5DBF"/>
    <w:rsid w:val="007B6442"/>
    <w:rsid w:val="007B743E"/>
    <w:rsid w:val="007B7DED"/>
    <w:rsid w:val="007C0A5F"/>
    <w:rsid w:val="007C0F45"/>
    <w:rsid w:val="007C1E25"/>
    <w:rsid w:val="007C1F42"/>
    <w:rsid w:val="007C1FA8"/>
    <w:rsid w:val="007C3688"/>
    <w:rsid w:val="007C3AD1"/>
    <w:rsid w:val="007C40F1"/>
    <w:rsid w:val="007C4D51"/>
    <w:rsid w:val="007C561B"/>
    <w:rsid w:val="007C66A9"/>
    <w:rsid w:val="007C6887"/>
    <w:rsid w:val="007C6915"/>
    <w:rsid w:val="007C6956"/>
    <w:rsid w:val="007C6AC2"/>
    <w:rsid w:val="007C6D6E"/>
    <w:rsid w:val="007C7721"/>
    <w:rsid w:val="007C7845"/>
    <w:rsid w:val="007D122D"/>
    <w:rsid w:val="007D1438"/>
    <w:rsid w:val="007D1459"/>
    <w:rsid w:val="007D222E"/>
    <w:rsid w:val="007D2242"/>
    <w:rsid w:val="007D2400"/>
    <w:rsid w:val="007D2426"/>
    <w:rsid w:val="007D2B65"/>
    <w:rsid w:val="007D32C6"/>
    <w:rsid w:val="007D3673"/>
    <w:rsid w:val="007D3E5D"/>
    <w:rsid w:val="007D40BA"/>
    <w:rsid w:val="007D41CB"/>
    <w:rsid w:val="007D4474"/>
    <w:rsid w:val="007D4735"/>
    <w:rsid w:val="007D4A99"/>
    <w:rsid w:val="007D4BB4"/>
    <w:rsid w:val="007D4F6B"/>
    <w:rsid w:val="007D58CB"/>
    <w:rsid w:val="007D5971"/>
    <w:rsid w:val="007D61F2"/>
    <w:rsid w:val="007D63A9"/>
    <w:rsid w:val="007D7548"/>
    <w:rsid w:val="007E11C9"/>
    <w:rsid w:val="007E13A3"/>
    <w:rsid w:val="007E1464"/>
    <w:rsid w:val="007E36AE"/>
    <w:rsid w:val="007E3CA2"/>
    <w:rsid w:val="007E3F87"/>
    <w:rsid w:val="007E4A1F"/>
    <w:rsid w:val="007E5186"/>
    <w:rsid w:val="007E577D"/>
    <w:rsid w:val="007E586F"/>
    <w:rsid w:val="007E5BB7"/>
    <w:rsid w:val="007E5BE7"/>
    <w:rsid w:val="007E5FDD"/>
    <w:rsid w:val="007E6031"/>
    <w:rsid w:val="007E6E62"/>
    <w:rsid w:val="007E7915"/>
    <w:rsid w:val="007F1531"/>
    <w:rsid w:val="007F16A2"/>
    <w:rsid w:val="007F2378"/>
    <w:rsid w:val="007F32F6"/>
    <w:rsid w:val="007F3A27"/>
    <w:rsid w:val="007F3AE4"/>
    <w:rsid w:val="007F4498"/>
    <w:rsid w:val="007F4835"/>
    <w:rsid w:val="007F52CE"/>
    <w:rsid w:val="007F5738"/>
    <w:rsid w:val="007F579A"/>
    <w:rsid w:val="007F5DBE"/>
    <w:rsid w:val="007F6F46"/>
    <w:rsid w:val="007F7580"/>
    <w:rsid w:val="007F7581"/>
    <w:rsid w:val="007F7625"/>
    <w:rsid w:val="00800CBF"/>
    <w:rsid w:val="008015E8"/>
    <w:rsid w:val="00801930"/>
    <w:rsid w:val="00802441"/>
    <w:rsid w:val="008025EB"/>
    <w:rsid w:val="00803570"/>
    <w:rsid w:val="00803D41"/>
    <w:rsid w:val="00803FB5"/>
    <w:rsid w:val="00804693"/>
    <w:rsid w:val="00805DC0"/>
    <w:rsid w:val="0080750E"/>
    <w:rsid w:val="008079C0"/>
    <w:rsid w:val="00807A7F"/>
    <w:rsid w:val="00807E45"/>
    <w:rsid w:val="00807F5C"/>
    <w:rsid w:val="008104FE"/>
    <w:rsid w:val="008123B2"/>
    <w:rsid w:val="00813492"/>
    <w:rsid w:val="008138C8"/>
    <w:rsid w:val="00814AAD"/>
    <w:rsid w:val="00814BD1"/>
    <w:rsid w:val="008152EF"/>
    <w:rsid w:val="00816045"/>
    <w:rsid w:val="00816B6D"/>
    <w:rsid w:val="00816C74"/>
    <w:rsid w:val="00817320"/>
    <w:rsid w:val="00817386"/>
    <w:rsid w:val="008177A9"/>
    <w:rsid w:val="0082012B"/>
    <w:rsid w:val="00820E88"/>
    <w:rsid w:val="00821964"/>
    <w:rsid w:val="00821999"/>
    <w:rsid w:val="00821EB3"/>
    <w:rsid w:val="00822BA2"/>
    <w:rsid w:val="00823F1F"/>
    <w:rsid w:val="00824D2D"/>
    <w:rsid w:val="00825456"/>
    <w:rsid w:val="00825D95"/>
    <w:rsid w:val="008261E4"/>
    <w:rsid w:val="00826243"/>
    <w:rsid w:val="008266C8"/>
    <w:rsid w:val="00826C38"/>
    <w:rsid w:val="00826EAC"/>
    <w:rsid w:val="00830E9E"/>
    <w:rsid w:val="008319D2"/>
    <w:rsid w:val="00834252"/>
    <w:rsid w:val="00834743"/>
    <w:rsid w:val="00834B6C"/>
    <w:rsid w:val="008358F1"/>
    <w:rsid w:val="00836D05"/>
    <w:rsid w:val="00836F1C"/>
    <w:rsid w:val="00836F54"/>
    <w:rsid w:val="00837E1D"/>
    <w:rsid w:val="00840D73"/>
    <w:rsid w:val="00840EF2"/>
    <w:rsid w:val="008413D0"/>
    <w:rsid w:val="00841A4E"/>
    <w:rsid w:val="00841B63"/>
    <w:rsid w:val="008457CE"/>
    <w:rsid w:val="0084607D"/>
    <w:rsid w:val="008460A3"/>
    <w:rsid w:val="008460FB"/>
    <w:rsid w:val="008461A5"/>
    <w:rsid w:val="00846D3A"/>
    <w:rsid w:val="0084784D"/>
    <w:rsid w:val="008479EC"/>
    <w:rsid w:val="008504DF"/>
    <w:rsid w:val="008511B9"/>
    <w:rsid w:val="008512CC"/>
    <w:rsid w:val="00851CCB"/>
    <w:rsid w:val="008526EE"/>
    <w:rsid w:val="008526F7"/>
    <w:rsid w:val="00852B87"/>
    <w:rsid w:val="00852BF5"/>
    <w:rsid w:val="00853741"/>
    <w:rsid w:val="00853F3B"/>
    <w:rsid w:val="008541F3"/>
    <w:rsid w:val="008542C4"/>
    <w:rsid w:val="00854CD6"/>
    <w:rsid w:val="00854FB5"/>
    <w:rsid w:val="00855CBB"/>
    <w:rsid w:val="00855D46"/>
    <w:rsid w:val="0085685B"/>
    <w:rsid w:val="00857DE2"/>
    <w:rsid w:val="00860738"/>
    <w:rsid w:val="00860B53"/>
    <w:rsid w:val="00862610"/>
    <w:rsid w:val="00862E2D"/>
    <w:rsid w:val="008637D1"/>
    <w:rsid w:val="00863A0C"/>
    <w:rsid w:val="00863DEA"/>
    <w:rsid w:val="00863F6C"/>
    <w:rsid w:val="0086482C"/>
    <w:rsid w:val="00865458"/>
    <w:rsid w:val="008658F6"/>
    <w:rsid w:val="00866377"/>
    <w:rsid w:val="008666F1"/>
    <w:rsid w:val="00866A20"/>
    <w:rsid w:val="00866CE6"/>
    <w:rsid w:val="00867EEC"/>
    <w:rsid w:val="0087005E"/>
    <w:rsid w:val="00870072"/>
    <w:rsid w:val="00870D3E"/>
    <w:rsid w:val="008725FB"/>
    <w:rsid w:val="00872750"/>
    <w:rsid w:val="008730A5"/>
    <w:rsid w:val="008736AD"/>
    <w:rsid w:val="0087460D"/>
    <w:rsid w:val="00874F83"/>
    <w:rsid w:val="00875C47"/>
    <w:rsid w:val="0087631E"/>
    <w:rsid w:val="00876326"/>
    <w:rsid w:val="00876E6B"/>
    <w:rsid w:val="0087740E"/>
    <w:rsid w:val="00880056"/>
    <w:rsid w:val="0088097F"/>
    <w:rsid w:val="008818A3"/>
    <w:rsid w:val="00881CB5"/>
    <w:rsid w:val="0088222F"/>
    <w:rsid w:val="0088266C"/>
    <w:rsid w:val="008826F6"/>
    <w:rsid w:val="00882800"/>
    <w:rsid w:val="00883156"/>
    <w:rsid w:val="00883402"/>
    <w:rsid w:val="008835AA"/>
    <w:rsid w:val="008838BE"/>
    <w:rsid w:val="00883D61"/>
    <w:rsid w:val="00884ABA"/>
    <w:rsid w:val="00884E6C"/>
    <w:rsid w:val="00885154"/>
    <w:rsid w:val="0088588F"/>
    <w:rsid w:val="00886508"/>
    <w:rsid w:val="00886ABB"/>
    <w:rsid w:val="008870B4"/>
    <w:rsid w:val="008879F6"/>
    <w:rsid w:val="00887DF6"/>
    <w:rsid w:val="008901B7"/>
    <w:rsid w:val="008911F6"/>
    <w:rsid w:val="00891D1D"/>
    <w:rsid w:val="00892034"/>
    <w:rsid w:val="008925F1"/>
    <w:rsid w:val="00893224"/>
    <w:rsid w:val="00894549"/>
    <w:rsid w:val="00894F4B"/>
    <w:rsid w:val="00895063"/>
    <w:rsid w:val="0089762C"/>
    <w:rsid w:val="008A0029"/>
    <w:rsid w:val="008A010B"/>
    <w:rsid w:val="008A0D6F"/>
    <w:rsid w:val="008A0DD7"/>
    <w:rsid w:val="008A1E80"/>
    <w:rsid w:val="008A21E5"/>
    <w:rsid w:val="008A2728"/>
    <w:rsid w:val="008A2A14"/>
    <w:rsid w:val="008A419D"/>
    <w:rsid w:val="008A4C74"/>
    <w:rsid w:val="008A5AE9"/>
    <w:rsid w:val="008A5B33"/>
    <w:rsid w:val="008A67B8"/>
    <w:rsid w:val="008A69F8"/>
    <w:rsid w:val="008A75E9"/>
    <w:rsid w:val="008B0271"/>
    <w:rsid w:val="008B028D"/>
    <w:rsid w:val="008B054D"/>
    <w:rsid w:val="008B0D66"/>
    <w:rsid w:val="008B122B"/>
    <w:rsid w:val="008B12E0"/>
    <w:rsid w:val="008B144C"/>
    <w:rsid w:val="008B19DC"/>
    <w:rsid w:val="008B20F2"/>
    <w:rsid w:val="008B22B7"/>
    <w:rsid w:val="008B2687"/>
    <w:rsid w:val="008B3CA1"/>
    <w:rsid w:val="008B3E2D"/>
    <w:rsid w:val="008B3E39"/>
    <w:rsid w:val="008B4FB6"/>
    <w:rsid w:val="008B5983"/>
    <w:rsid w:val="008B5DC2"/>
    <w:rsid w:val="008B7083"/>
    <w:rsid w:val="008B7959"/>
    <w:rsid w:val="008B7AE0"/>
    <w:rsid w:val="008C0CEF"/>
    <w:rsid w:val="008C1431"/>
    <w:rsid w:val="008C20C2"/>
    <w:rsid w:val="008C2672"/>
    <w:rsid w:val="008C2D33"/>
    <w:rsid w:val="008C3515"/>
    <w:rsid w:val="008C45CF"/>
    <w:rsid w:val="008C499B"/>
    <w:rsid w:val="008C4CB3"/>
    <w:rsid w:val="008C59EC"/>
    <w:rsid w:val="008C63AD"/>
    <w:rsid w:val="008C683B"/>
    <w:rsid w:val="008C68EE"/>
    <w:rsid w:val="008C787A"/>
    <w:rsid w:val="008C7B55"/>
    <w:rsid w:val="008D12E7"/>
    <w:rsid w:val="008D194D"/>
    <w:rsid w:val="008D1A6D"/>
    <w:rsid w:val="008D1B71"/>
    <w:rsid w:val="008D1E2F"/>
    <w:rsid w:val="008D3029"/>
    <w:rsid w:val="008D31BD"/>
    <w:rsid w:val="008D43F0"/>
    <w:rsid w:val="008D4623"/>
    <w:rsid w:val="008D5BE7"/>
    <w:rsid w:val="008D786F"/>
    <w:rsid w:val="008D78A2"/>
    <w:rsid w:val="008E065B"/>
    <w:rsid w:val="008E0897"/>
    <w:rsid w:val="008E0D66"/>
    <w:rsid w:val="008E1016"/>
    <w:rsid w:val="008E2212"/>
    <w:rsid w:val="008E292B"/>
    <w:rsid w:val="008E2C2F"/>
    <w:rsid w:val="008E363B"/>
    <w:rsid w:val="008E37C9"/>
    <w:rsid w:val="008E3813"/>
    <w:rsid w:val="008E3907"/>
    <w:rsid w:val="008E4536"/>
    <w:rsid w:val="008E52EC"/>
    <w:rsid w:val="008E5F80"/>
    <w:rsid w:val="008E631A"/>
    <w:rsid w:val="008E7299"/>
    <w:rsid w:val="008E77C9"/>
    <w:rsid w:val="008E7967"/>
    <w:rsid w:val="008E7AD3"/>
    <w:rsid w:val="008E7CDC"/>
    <w:rsid w:val="008F0064"/>
    <w:rsid w:val="008F079A"/>
    <w:rsid w:val="008F1B23"/>
    <w:rsid w:val="008F260C"/>
    <w:rsid w:val="008F2E8B"/>
    <w:rsid w:val="008F3BD9"/>
    <w:rsid w:val="008F47F6"/>
    <w:rsid w:val="008F4CBA"/>
    <w:rsid w:val="008F57E2"/>
    <w:rsid w:val="008F6243"/>
    <w:rsid w:val="008F6BAD"/>
    <w:rsid w:val="008F6C4B"/>
    <w:rsid w:val="008F7084"/>
    <w:rsid w:val="008F79F0"/>
    <w:rsid w:val="0090018C"/>
    <w:rsid w:val="00900D0C"/>
    <w:rsid w:val="00901A99"/>
    <w:rsid w:val="009028A0"/>
    <w:rsid w:val="00903A4C"/>
    <w:rsid w:val="009040EC"/>
    <w:rsid w:val="0090419C"/>
    <w:rsid w:val="00904BF3"/>
    <w:rsid w:val="00904C4B"/>
    <w:rsid w:val="00904CC1"/>
    <w:rsid w:val="00905E88"/>
    <w:rsid w:val="00906442"/>
    <w:rsid w:val="00906AFF"/>
    <w:rsid w:val="00906EA6"/>
    <w:rsid w:val="00907436"/>
    <w:rsid w:val="00907CCF"/>
    <w:rsid w:val="0091014B"/>
    <w:rsid w:val="009105D6"/>
    <w:rsid w:val="00910FA7"/>
    <w:rsid w:val="00911D09"/>
    <w:rsid w:val="0091403D"/>
    <w:rsid w:val="009145B0"/>
    <w:rsid w:val="009160A5"/>
    <w:rsid w:val="00916377"/>
    <w:rsid w:val="009175BB"/>
    <w:rsid w:val="0091787D"/>
    <w:rsid w:val="00917F3A"/>
    <w:rsid w:val="00920C65"/>
    <w:rsid w:val="00920DBD"/>
    <w:rsid w:val="009225E8"/>
    <w:rsid w:val="009239CB"/>
    <w:rsid w:val="00923AA6"/>
    <w:rsid w:val="00923B0E"/>
    <w:rsid w:val="00923BD2"/>
    <w:rsid w:val="00925288"/>
    <w:rsid w:val="009253B5"/>
    <w:rsid w:val="00925B1C"/>
    <w:rsid w:val="00925E15"/>
    <w:rsid w:val="009273AA"/>
    <w:rsid w:val="009300E4"/>
    <w:rsid w:val="0093071A"/>
    <w:rsid w:val="009307EA"/>
    <w:rsid w:val="00930F11"/>
    <w:rsid w:val="009312F5"/>
    <w:rsid w:val="00932227"/>
    <w:rsid w:val="0093285F"/>
    <w:rsid w:val="00932E13"/>
    <w:rsid w:val="0093338E"/>
    <w:rsid w:val="009333A4"/>
    <w:rsid w:val="00933427"/>
    <w:rsid w:val="009337F4"/>
    <w:rsid w:val="0093398D"/>
    <w:rsid w:val="00933EEA"/>
    <w:rsid w:val="009342C0"/>
    <w:rsid w:val="009348E9"/>
    <w:rsid w:val="00934E61"/>
    <w:rsid w:val="00935784"/>
    <w:rsid w:val="009372BD"/>
    <w:rsid w:val="00937342"/>
    <w:rsid w:val="00937CDB"/>
    <w:rsid w:val="00941312"/>
    <w:rsid w:val="00942402"/>
    <w:rsid w:val="00942F3E"/>
    <w:rsid w:val="009430B1"/>
    <w:rsid w:val="00943451"/>
    <w:rsid w:val="009438F6"/>
    <w:rsid w:val="009453D6"/>
    <w:rsid w:val="00945851"/>
    <w:rsid w:val="00945894"/>
    <w:rsid w:val="009459DD"/>
    <w:rsid w:val="00945A51"/>
    <w:rsid w:val="009463F7"/>
    <w:rsid w:val="0094716D"/>
    <w:rsid w:val="0094724C"/>
    <w:rsid w:val="00947A03"/>
    <w:rsid w:val="009504A8"/>
    <w:rsid w:val="009504E1"/>
    <w:rsid w:val="009507C2"/>
    <w:rsid w:val="0095119F"/>
    <w:rsid w:val="0095176C"/>
    <w:rsid w:val="00952146"/>
    <w:rsid w:val="009533BB"/>
    <w:rsid w:val="00953582"/>
    <w:rsid w:val="00953BAF"/>
    <w:rsid w:val="0095403F"/>
    <w:rsid w:val="00954A73"/>
    <w:rsid w:val="00955922"/>
    <w:rsid w:val="00955C3A"/>
    <w:rsid w:val="00955E97"/>
    <w:rsid w:val="00956582"/>
    <w:rsid w:val="00956669"/>
    <w:rsid w:val="009574B9"/>
    <w:rsid w:val="0095760A"/>
    <w:rsid w:val="00957EF8"/>
    <w:rsid w:val="00960640"/>
    <w:rsid w:val="00960E7A"/>
    <w:rsid w:val="0096177A"/>
    <w:rsid w:val="00963B99"/>
    <w:rsid w:val="00965931"/>
    <w:rsid w:val="009659C2"/>
    <w:rsid w:val="00965BBE"/>
    <w:rsid w:val="00965E40"/>
    <w:rsid w:val="0096644E"/>
    <w:rsid w:val="009664CE"/>
    <w:rsid w:val="00966599"/>
    <w:rsid w:val="00970D23"/>
    <w:rsid w:val="00971025"/>
    <w:rsid w:val="00971C49"/>
    <w:rsid w:val="00972346"/>
    <w:rsid w:val="00972F30"/>
    <w:rsid w:val="00972F7D"/>
    <w:rsid w:val="0097362E"/>
    <w:rsid w:val="00973D1E"/>
    <w:rsid w:val="00975CA6"/>
    <w:rsid w:val="00975FE0"/>
    <w:rsid w:val="00976540"/>
    <w:rsid w:val="0097701B"/>
    <w:rsid w:val="0097756B"/>
    <w:rsid w:val="00977901"/>
    <w:rsid w:val="009779AE"/>
    <w:rsid w:val="0098029E"/>
    <w:rsid w:val="0098108F"/>
    <w:rsid w:val="009812E3"/>
    <w:rsid w:val="0098323C"/>
    <w:rsid w:val="009835E1"/>
    <w:rsid w:val="0098429A"/>
    <w:rsid w:val="009846EC"/>
    <w:rsid w:val="00984F37"/>
    <w:rsid w:val="00985003"/>
    <w:rsid w:val="00985091"/>
    <w:rsid w:val="0098517E"/>
    <w:rsid w:val="00986352"/>
    <w:rsid w:val="009870D3"/>
    <w:rsid w:val="00987C97"/>
    <w:rsid w:val="00987E1B"/>
    <w:rsid w:val="009908D7"/>
    <w:rsid w:val="00990AD1"/>
    <w:rsid w:val="009914D4"/>
    <w:rsid w:val="00991955"/>
    <w:rsid w:val="00992464"/>
    <w:rsid w:val="00992CC0"/>
    <w:rsid w:val="00993563"/>
    <w:rsid w:val="009951E4"/>
    <w:rsid w:val="009959AC"/>
    <w:rsid w:val="00996B04"/>
    <w:rsid w:val="00996D64"/>
    <w:rsid w:val="00997653"/>
    <w:rsid w:val="009A2174"/>
    <w:rsid w:val="009A2271"/>
    <w:rsid w:val="009A2312"/>
    <w:rsid w:val="009A2FF5"/>
    <w:rsid w:val="009A33F2"/>
    <w:rsid w:val="009A33FD"/>
    <w:rsid w:val="009A3CE9"/>
    <w:rsid w:val="009A3E05"/>
    <w:rsid w:val="009A3F58"/>
    <w:rsid w:val="009A43C1"/>
    <w:rsid w:val="009A450D"/>
    <w:rsid w:val="009A46A9"/>
    <w:rsid w:val="009A6570"/>
    <w:rsid w:val="009A758F"/>
    <w:rsid w:val="009A7D3F"/>
    <w:rsid w:val="009B0C41"/>
    <w:rsid w:val="009B22BD"/>
    <w:rsid w:val="009B2811"/>
    <w:rsid w:val="009B2C44"/>
    <w:rsid w:val="009B3153"/>
    <w:rsid w:val="009B31C6"/>
    <w:rsid w:val="009B3698"/>
    <w:rsid w:val="009B3B67"/>
    <w:rsid w:val="009B4ACC"/>
    <w:rsid w:val="009B4D65"/>
    <w:rsid w:val="009B5917"/>
    <w:rsid w:val="009B59F1"/>
    <w:rsid w:val="009B6EAE"/>
    <w:rsid w:val="009B7032"/>
    <w:rsid w:val="009B7A78"/>
    <w:rsid w:val="009B7BAE"/>
    <w:rsid w:val="009B7E21"/>
    <w:rsid w:val="009C0FF2"/>
    <w:rsid w:val="009C244F"/>
    <w:rsid w:val="009C29EC"/>
    <w:rsid w:val="009C2B2B"/>
    <w:rsid w:val="009C3523"/>
    <w:rsid w:val="009C36A1"/>
    <w:rsid w:val="009C36B4"/>
    <w:rsid w:val="009C46EC"/>
    <w:rsid w:val="009C5153"/>
    <w:rsid w:val="009C5C4B"/>
    <w:rsid w:val="009C6E6E"/>
    <w:rsid w:val="009C729C"/>
    <w:rsid w:val="009C7735"/>
    <w:rsid w:val="009D079C"/>
    <w:rsid w:val="009D0948"/>
    <w:rsid w:val="009D11E2"/>
    <w:rsid w:val="009D21E6"/>
    <w:rsid w:val="009D22C4"/>
    <w:rsid w:val="009D233D"/>
    <w:rsid w:val="009D254B"/>
    <w:rsid w:val="009D51AC"/>
    <w:rsid w:val="009D6036"/>
    <w:rsid w:val="009D63ED"/>
    <w:rsid w:val="009D6FF3"/>
    <w:rsid w:val="009D707F"/>
    <w:rsid w:val="009D70B8"/>
    <w:rsid w:val="009D7FC3"/>
    <w:rsid w:val="009E01E5"/>
    <w:rsid w:val="009E081C"/>
    <w:rsid w:val="009E27C9"/>
    <w:rsid w:val="009E2931"/>
    <w:rsid w:val="009E2CFA"/>
    <w:rsid w:val="009E2E17"/>
    <w:rsid w:val="009E3AC0"/>
    <w:rsid w:val="009E3B21"/>
    <w:rsid w:val="009E3D31"/>
    <w:rsid w:val="009E541F"/>
    <w:rsid w:val="009E54B5"/>
    <w:rsid w:val="009E6A87"/>
    <w:rsid w:val="009E77C4"/>
    <w:rsid w:val="009F01BE"/>
    <w:rsid w:val="009F0E1A"/>
    <w:rsid w:val="009F10BA"/>
    <w:rsid w:val="009F1196"/>
    <w:rsid w:val="009F1E26"/>
    <w:rsid w:val="009F2898"/>
    <w:rsid w:val="009F2A23"/>
    <w:rsid w:val="009F3066"/>
    <w:rsid w:val="009F3D7C"/>
    <w:rsid w:val="009F401A"/>
    <w:rsid w:val="009F5AF9"/>
    <w:rsid w:val="009F5FB1"/>
    <w:rsid w:val="009F660B"/>
    <w:rsid w:val="009F668D"/>
    <w:rsid w:val="009F6AD2"/>
    <w:rsid w:val="009F6DFE"/>
    <w:rsid w:val="009F70F1"/>
    <w:rsid w:val="009F74BB"/>
    <w:rsid w:val="009F7754"/>
    <w:rsid w:val="009F7C47"/>
    <w:rsid w:val="00A00CF5"/>
    <w:rsid w:val="00A00D28"/>
    <w:rsid w:val="00A011AB"/>
    <w:rsid w:val="00A0159A"/>
    <w:rsid w:val="00A01871"/>
    <w:rsid w:val="00A01C61"/>
    <w:rsid w:val="00A0248E"/>
    <w:rsid w:val="00A027DB"/>
    <w:rsid w:val="00A03123"/>
    <w:rsid w:val="00A036E5"/>
    <w:rsid w:val="00A0552F"/>
    <w:rsid w:val="00A05AB6"/>
    <w:rsid w:val="00A05BFB"/>
    <w:rsid w:val="00A06F35"/>
    <w:rsid w:val="00A10979"/>
    <w:rsid w:val="00A122C0"/>
    <w:rsid w:val="00A12D23"/>
    <w:rsid w:val="00A14AA5"/>
    <w:rsid w:val="00A151A5"/>
    <w:rsid w:val="00A15444"/>
    <w:rsid w:val="00A15711"/>
    <w:rsid w:val="00A165EB"/>
    <w:rsid w:val="00A17BB9"/>
    <w:rsid w:val="00A17EE3"/>
    <w:rsid w:val="00A21976"/>
    <w:rsid w:val="00A21AD5"/>
    <w:rsid w:val="00A21EF3"/>
    <w:rsid w:val="00A22E65"/>
    <w:rsid w:val="00A235A4"/>
    <w:rsid w:val="00A2413B"/>
    <w:rsid w:val="00A24197"/>
    <w:rsid w:val="00A24BA5"/>
    <w:rsid w:val="00A24E50"/>
    <w:rsid w:val="00A24E69"/>
    <w:rsid w:val="00A2566C"/>
    <w:rsid w:val="00A25E62"/>
    <w:rsid w:val="00A26097"/>
    <w:rsid w:val="00A26DF5"/>
    <w:rsid w:val="00A271DE"/>
    <w:rsid w:val="00A30238"/>
    <w:rsid w:val="00A30327"/>
    <w:rsid w:val="00A30CCE"/>
    <w:rsid w:val="00A31742"/>
    <w:rsid w:val="00A31F11"/>
    <w:rsid w:val="00A32427"/>
    <w:rsid w:val="00A32E27"/>
    <w:rsid w:val="00A342DC"/>
    <w:rsid w:val="00A34423"/>
    <w:rsid w:val="00A34C7D"/>
    <w:rsid w:val="00A35302"/>
    <w:rsid w:val="00A361D9"/>
    <w:rsid w:val="00A3645C"/>
    <w:rsid w:val="00A405D7"/>
    <w:rsid w:val="00A405E3"/>
    <w:rsid w:val="00A4073A"/>
    <w:rsid w:val="00A41E22"/>
    <w:rsid w:val="00A41F2F"/>
    <w:rsid w:val="00A42052"/>
    <w:rsid w:val="00A422D7"/>
    <w:rsid w:val="00A424A0"/>
    <w:rsid w:val="00A43164"/>
    <w:rsid w:val="00A4349D"/>
    <w:rsid w:val="00A43571"/>
    <w:rsid w:val="00A43D25"/>
    <w:rsid w:val="00A45CE8"/>
    <w:rsid w:val="00A45F4D"/>
    <w:rsid w:val="00A460A7"/>
    <w:rsid w:val="00A46310"/>
    <w:rsid w:val="00A4653E"/>
    <w:rsid w:val="00A46C3D"/>
    <w:rsid w:val="00A4707A"/>
    <w:rsid w:val="00A47111"/>
    <w:rsid w:val="00A5065C"/>
    <w:rsid w:val="00A514F9"/>
    <w:rsid w:val="00A515F0"/>
    <w:rsid w:val="00A51839"/>
    <w:rsid w:val="00A51B05"/>
    <w:rsid w:val="00A51B3F"/>
    <w:rsid w:val="00A52107"/>
    <w:rsid w:val="00A52250"/>
    <w:rsid w:val="00A5343A"/>
    <w:rsid w:val="00A535EC"/>
    <w:rsid w:val="00A54BD7"/>
    <w:rsid w:val="00A552B6"/>
    <w:rsid w:val="00A5530F"/>
    <w:rsid w:val="00A5773D"/>
    <w:rsid w:val="00A60D83"/>
    <w:rsid w:val="00A60F74"/>
    <w:rsid w:val="00A6107C"/>
    <w:rsid w:val="00A61121"/>
    <w:rsid w:val="00A6122C"/>
    <w:rsid w:val="00A617C7"/>
    <w:rsid w:val="00A6259D"/>
    <w:rsid w:val="00A635F8"/>
    <w:rsid w:val="00A64107"/>
    <w:rsid w:val="00A644B1"/>
    <w:rsid w:val="00A651B0"/>
    <w:rsid w:val="00A65FEB"/>
    <w:rsid w:val="00A660D3"/>
    <w:rsid w:val="00A667D2"/>
    <w:rsid w:val="00A679F2"/>
    <w:rsid w:val="00A7037F"/>
    <w:rsid w:val="00A707C3"/>
    <w:rsid w:val="00A70E44"/>
    <w:rsid w:val="00A71425"/>
    <w:rsid w:val="00A71A86"/>
    <w:rsid w:val="00A72002"/>
    <w:rsid w:val="00A731C0"/>
    <w:rsid w:val="00A738C4"/>
    <w:rsid w:val="00A738DE"/>
    <w:rsid w:val="00A73B19"/>
    <w:rsid w:val="00A7547D"/>
    <w:rsid w:val="00A75901"/>
    <w:rsid w:val="00A75A3D"/>
    <w:rsid w:val="00A76CA0"/>
    <w:rsid w:val="00A772F5"/>
    <w:rsid w:val="00A7736D"/>
    <w:rsid w:val="00A80122"/>
    <w:rsid w:val="00A804DB"/>
    <w:rsid w:val="00A80570"/>
    <w:rsid w:val="00A80E5E"/>
    <w:rsid w:val="00A81503"/>
    <w:rsid w:val="00A8175D"/>
    <w:rsid w:val="00A8196A"/>
    <w:rsid w:val="00A81A40"/>
    <w:rsid w:val="00A81C9A"/>
    <w:rsid w:val="00A82008"/>
    <w:rsid w:val="00A83C70"/>
    <w:rsid w:val="00A842F1"/>
    <w:rsid w:val="00A84874"/>
    <w:rsid w:val="00A84881"/>
    <w:rsid w:val="00A848F5"/>
    <w:rsid w:val="00A84A0D"/>
    <w:rsid w:val="00A84B83"/>
    <w:rsid w:val="00A84FCA"/>
    <w:rsid w:val="00A85F83"/>
    <w:rsid w:val="00A87AFE"/>
    <w:rsid w:val="00A9048E"/>
    <w:rsid w:val="00A910C2"/>
    <w:rsid w:val="00A916AF"/>
    <w:rsid w:val="00A9189F"/>
    <w:rsid w:val="00A92BC2"/>
    <w:rsid w:val="00A92F71"/>
    <w:rsid w:val="00A9337C"/>
    <w:rsid w:val="00A93E1A"/>
    <w:rsid w:val="00A93F24"/>
    <w:rsid w:val="00A93FC2"/>
    <w:rsid w:val="00A94678"/>
    <w:rsid w:val="00A94B57"/>
    <w:rsid w:val="00A94FE0"/>
    <w:rsid w:val="00A95486"/>
    <w:rsid w:val="00A954E2"/>
    <w:rsid w:val="00A95B00"/>
    <w:rsid w:val="00A95B5B"/>
    <w:rsid w:val="00A9672B"/>
    <w:rsid w:val="00A9761F"/>
    <w:rsid w:val="00A979DF"/>
    <w:rsid w:val="00AA04E6"/>
    <w:rsid w:val="00AA17C1"/>
    <w:rsid w:val="00AA1DFB"/>
    <w:rsid w:val="00AA1F94"/>
    <w:rsid w:val="00AA2007"/>
    <w:rsid w:val="00AA2E85"/>
    <w:rsid w:val="00AA36BE"/>
    <w:rsid w:val="00AA3A00"/>
    <w:rsid w:val="00AA4282"/>
    <w:rsid w:val="00AA514A"/>
    <w:rsid w:val="00AA590F"/>
    <w:rsid w:val="00AA5D04"/>
    <w:rsid w:val="00AA5E8C"/>
    <w:rsid w:val="00AA627E"/>
    <w:rsid w:val="00AA6F27"/>
    <w:rsid w:val="00AB061B"/>
    <w:rsid w:val="00AB06DF"/>
    <w:rsid w:val="00AB09CA"/>
    <w:rsid w:val="00AB0D66"/>
    <w:rsid w:val="00AB0F96"/>
    <w:rsid w:val="00AB1524"/>
    <w:rsid w:val="00AB2283"/>
    <w:rsid w:val="00AB29BF"/>
    <w:rsid w:val="00AB2AB7"/>
    <w:rsid w:val="00AB2B7A"/>
    <w:rsid w:val="00AB2D0F"/>
    <w:rsid w:val="00AB4D47"/>
    <w:rsid w:val="00AB5012"/>
    <w:rsid w:val="00AB54F6"/>
    <w:rsid w:val="00AB5CA9"/>
    <w:rsid w:val="00AB690C"/>
    <w:rsid w:val="00AB6BF5"/>
    <w:rsid w:val="00AC03B8"/>
    <w:rsid w:val="00AC0D7F"/>
    <w:rsid w:val="00AC1385"/>
    <w:rsid w:val="00AC1604"/>
    <w:rsid w:val="00AC1860"/>
    <w:rsid w:val="00AC1E5A"/>
    <w:rsid w:val="00AC2177"/>
    <w:rsid w:val="00AC217C"/>
    <w:rsid w:val="00AC280A"/>
    <w:rsid w:val="00AC44C8"/>
    <w:rsid w:val="00AC4588"/>
    <w:rsid w:val="00AC48DD"/>
    <w:rsid w:val="00AC4A40"/>
    <w:rsid w:val="00AC548D"/>
    <w:rsid w:val="00AC5A2C"/>
    <w:rsid w:val="00AC5C9E"/>
    <w:rsid w:val="00AC63F8"/>
    <w:rsid w:val="00AC68BE"/>
    <w:rsid w:val="00AC699C"/>
    <w:rsid w:val="00AC6BA3"/>
    <w:rsid w:val="00AC70B5"/>
    <w:rsid w:val="00AD01F9"/>
    <w:rsid w:val="00AD05FD"/>
    <w:rsid w:val="00AD1FC9"/>
    <w:rsid w:val="00AD2145"/>
    <w:rsid w:val="00AD2A2E"/>
    <w:rsid w:val="00AD2B8C"/>
    <w:rsid w:val="00AD316E"/>
    <w:rsid w:val="00AD405B"/>
    <w:rsid w:val="00AD41DB"/>
    <w:rsid w:val="00AD44BB"/>
    <w:rsid w:val="00AD4F08"/>
    <w:rsid w:val="00AD5B2A"/>
    <w:rsid w:val="00AD5C43"/>
    <w:rsid w:val="00AD6BC1"/>
    <w:rsid w:val="00AD70DF"/>
    <w:rsid w:val="00AD7A1A"/>
    <w:rsid w:val="00AE0010"/>
    <w:rsid w:val="00AE00C2"/>
    <w:rsid w:val="00AE08BB"/>
    <w:rsid w:val="00AE1846"/>
    <w:rsid w:val="00AE31B0"/>
    <w:rsid w:val="00AE4B34"/>
    <w:rsid w:val="00AE5083"/>
    <w:rsid w:val="00AE56C2"/>
    <w:rsid w:val="00AE5DB6"/>
    <w:rsid w:val="00AE63C1"/>
    <w:rsid w:val="00AE6D04"/>
    <w:rsid w:val="00AE6FD5"/>
    <w:rsid w:val="00AE73D6"/>
    <w:rsid w:val="00AF03E5"/>
    <w:rsid w:val="00AF0D91"/>
    <w:rsid w:val="00AF0E35"/>
    <w:rsid w:val="00AF1CE8"/>
    <w:rsid w:val="00AF2473"/>
    <w:rsid w:val="00AF2699"/>
    <w:rsid w:val="00AF279F"/>
    <w:rsid w:val="00AF2ECA"/>
    <w:rsid w:val="00AF3B82"/>
    <w:rsid w:val="00AF4CB9"/>
    <w:rsid w:val="00AF4F4C"/>
    <w:rsid w:val="00AF530E"/>
    <w:rsid w:val="00AF551E"/>
    <w:rsid w:val="00AF6E9D"/>
    <w:rsid w:val="00AF72AD"/>
    <w:rsid w:val="00B002F6"/>
    <w:rsid w:val="00B00B14"/>
    <w:rsid w:val="00B012C2"/>
    <w:rsid w:val="00B01439"/>
    <w:rsid w:val="00B014DF"/>
    <w:rsid w:val="00B01707"/>
    <w:rsid w:val="00B01794"/>
    <w:rsid w:val="00B01B32"/>
    <w:rsid w:val="00B01D60"/>
    <w:rsid w:val="00B01DF0"/>
    <w:rsid w:val="00B021EB"/>
    <w:rsid w:val="00B03172"/>
    <w:rsid w:val="00B03706"/>
    <w:rsid w:val="00B03C9E"/>
    <w:rsid w:val="00B0483D"/>
    <w:rsid w:val="00B05132"/>
    <w:rsid w:val="00B05177"/>
    <w:rsid w:val="00B05B1D"/>
    <w:rsid w:val="00B064BF"/>
    <w:rsid w:val="00B065CF"/>
    <w:rsid w:val="00B06C1D"/>
    <w:rsid w:val="00B07C37"/>
    <w:rsid w:val="00B07C84"/>
    <w:rsid w:val="00B07D0B"/>
    <w:rsid w:val="00B108E9"/>
    <w:rsid w:val="00B111AD"/>
    <w:rsid w:val="00B112C4"/>
    <w:rsid w:val="00B11BEF"/>
    <w:rsid w:val="00B1251D"/>
    <w:rsid w:val="00B1309C"/>
    <w:rsid w:val="00B135B3"/>
    <w:rsid w:val="00B13B4E"/>
    <w:rsid w:val="00B13BCA"/>
    <w:rsid w:val="00B13FD7"/>
    <w:rsid w:val="00B143DB"/>
    <w:rsid w:val="00B15BC9"/>
    <w:rsid w:val="00B15DF4"/>
    <w:rsid w:val="00B16074"/>
    <w:rsid w:val="00B16976"/>
    <w:rsid w:val="00B179A3"/>
    <w:rsid w:val="00B17F57"/>
    <w:rsid w:val="00B20897"/>
    <w:rsid w:val="00B218D9"/>
    <w:rsid w:val="00B21DA9"/>
    <w:rsid w:val="00B222FC"/>
    <w:rsid w:val="00B22655"/>
    <w:rsid w:val="00B227C4"/>
    <w:rsid w:val="00B22E46"/>
    <w:rsid w:val="00B2414C"/>
    <w:rsid w:val="00B24292"/>
    <w:rsid w:val="00B251D9"/>
    <w:rsid w:val="00B26410"/>
    <w:rsid w:val="00B26AB3"/>
    <w:rsid w:val="00B27301"/>
    <w:rsid w:val="00B27E1C"/>
    <w:rsid w:val="00B27E43"/>
    <w:rsid w:val="00B3047A"/>
    <w:rsid w:val="00B30718"/>
    <w:rsid w:val="00B30B94"/>
    <w:rsid w:val="00B3145F"/>
    <w:rsid w:val="00B32054"/>
    <w:rsid w:val="00B323B5"/>
    <w:rsid w:val="00B326B0"/>
    <w:rsid w:val="00B338A0"/>
    <w:rsid w:val="00B33A60"/>
    <w:rsid w:val="00B33B1F"/>
    <w:rsid w:val="00B33E4D"/>
    <w:rsid w:val="00B34384"/>
    <w:rsid w:val="00B34741"/>
    <w:rsid w:val="00B362B7"/>
    <w:rsid w:val="00B36460"/>
    <w:rsid w:val="00B3653F"/>
    <w:rsid w:val="00B37334"/>
    <w:rsid w:val="00B379F3"/>
    <w:rsid w:val="00B37ADC"/>
    <w:rsid w:val="00B4136C"/>
    <w:rsid w:val="00B418A9"/>
    <w:rsid w:val="00B419BF"/>
    <w:rsid w:val="00B41B61"/>
    <w:rsid w:val="00B42638"/>
    <w:rsid w:val="00B42EB8"/>
    <w:rsid w:val="00B433A9"/>
    <w:rsid w:val="00B434AF"/>
    <w:rsid w:val="00B4373B"/>
    <w:rsid w:val="00B43882"/>
    <w:rsid w:val="00B44B09"/>
    <w:rsid w:val="00B45266"/>
    <w:rsid w:val="00B45446"/>
    <w:rsid w:val="00B45FFD"/>
    <w:rsid w:val="00B4781E"/>
    <w:rsid w:val="00B5197C"/>
    <w:rsid w:val="00B51A78"/>
    <w:rsid w:val="00B51BDF"/>
    <w:rsid w:val="00B521D1"/>
    <w:rsid w:val="00B52A87"/>
    <w:rsid w:val="00B52CFB"/>
    <w:rsid w:val="00B53B92"/>
    <w:rsid w:val="00B543BC"/>
    <w:rsid w:val="00B54600"/>
    <w:rsid w:val="00B54DAC"/>
    <w:rsid w:val="00B54F8E"/>
    <w:rsid w:val="00B55824"/>
    <w:rsid w:val="00B56BB6"/>
    <w:rsid w:val="00B57763"/>
    <w:rsid w:val="00B578D5"/>
    <w:rsid w:val="00B600A4"/>
    <w:rsid w:val="00B612C0"/>
    <w:rsid w:val="00B61E3D"/>
    <w:rsid w:val="00B61FAE"/>
    <w:rsid w:val="00B6216C"/>
    <w:rsid w:val="00B629B6"/>
    <w:rsid w:val="00B638A9"/>
    <w:rsid w:val="00B63CCF"/>
    <w:rsid w:val="00B64094"/>
    <w:rsid w:val="00B642C1"/>
    <w:rsid w:val="00B643E9"/>
    <w:rsid w:val="00B652C9"/>
    <w:rsid w:val="00B6573C"/>
    <w:rsid w:val="00B65A86"/>
    <w:rsid w:val="00B65AB0"/>
    <w:rsid w:val="00B66116"/>
    <w:rsid w:val="00B6652D"/>
    <w:rsid w:val="00B665A2"/>
    <w:rsid w:val="00B679F9"/>
    <w:rsid w:val="00B67E33"/>
    <w:rsid w:val="00B67F20"/>
    <w:rsid w:val="00B709F7"/>
    <w:rsid w:val="00B70C28"/>
    <w:rsid w:val="00B7113C"/>
    <w:rsid w:val="00B71541"/>
    <w:rsid w:val="00B71673"/>
    <w:rsid w:val="00B721CE"/>
    <w:rsid w:val="00B7244F"/>
    <w:rsid w:val="00B72799"/>
    <w:rsid w:val="00B729B0"/>
    <w:rsid w:val="00B72C76"/>
    <w:rsid w:val="00B72CD5"/>
    <w:rsid w:val="00B72F1D"/>
    <w:rsid w:val="00B741DC"/>
    <w:rsid w:val="00B74507"/>
    <w:rsid w:val="00B74747"/>
    <w:rsid w:val="00B74F05"/>
    <w:rsid w:val="00B74F62"/>
    <w:rsid w:val="00B75A67"/>
    <w:rsid w:val="00B76E1B"/>
    <w:rsid w:val="00B779C2"/>
    <w:rsid w:val="00B77C40"/>
    <w:rsid w:val="00B77CD5"/>
    <w:rsid w:val="00B77F86"/>
    <w:rsid w:val="00B8055E"/>
    <w:rsid w:val="00B80F6C"/>
    <w:rsid w:val="00B8104C"/>
    <w:rsid w:val="00B811E8"/>
    <w:rsid w:val="00B81516"/>
    <w:rsid w:val="00B8203D"/>
    <w:rsid w:val="00B822EB"/>
    <w:rsid w:val="00B82B24"/>
    <w:rsid w:val="00B83297"/>
    <w:rsid w:val="00B8497F"/>
    <w:rsid w:val="00B856BE"/>
    <w:rsid w:val="00B857A2"/>
    <w:rsid w:val="00B8722D"/>
    <w:rsid w:val="00B8746F"/>
    <w:rsid w:val="00B8788B"/>
    <w:rsid w:val="00B90F42"/>
    <w:rsid w:val="00B912F0"/>
    <w:rsid w:val="00B93526"/>
    <w:rsid w:val="00B939B9"/>
    <w:rsid w:val="00B93A1F"/>
    <w:rsid w:val="00B94BD8"/>
    <w:rsid w:val="00B95513"/>
    <w:rsid w:val="00B95BAD"/>
    <w:rsid w:val="00B95D38"/>
    <w:rsid w:val="00B96A3C"/>
    <w:rsid w:val="00B96A70"/>
    <w:rsid w:val="00B96B17"/>
    <w:rsid w:val="00B96E99"/>
    <w:rsid w:val="00B96F04"/>
    <w:rsid w:val="00B96F1F"/>
    <w:rsid w:val="00B97B44"/>
    <w:rsid w:val="00B97F0A"/>
    <w:rsid w:val="00BA084C"/>
    <w:rsid w:val="00BA14D7"/>
    <w:rsid w:val="00BA224C"/>
    <w:rsid w:val="00BA22AB"/>
    <w:rsid w:val="00BA2F15"/>
    <w:rsid w:val="00BA3030"/>
    <w:rsid w:val="00BA33EC"/>
    <w:rsid w:val="00BA37A1"/>
    <w:rsid w:val="00BA3D83"/>
    <w:rsid w:val="00BA3E07"/>
    <w:rsid w:val="00BA51C3"/>
    <w:rsid w:val="00BA6159"/>
    <w:rsid w:val="00BA6A19"/>
    <w:rsid w:val="00BA7088"/>
    <w:rsid w:val="00BA7456"/>
    <w:rsid w:val="00BA7493"/>
    <w:rsid w:val="00BA7ADB"/>
    <w:rsid w:val="00BB08CE"/>
    <w:rsid w:val="00BB0962"/>
    <w:rsid w:val="00BB0A9B"/>
    <w:rsid w:val="00BB0C42"/>
    <w:rsid w:val="00BB0F63"/>
    <w:rsid w:val="00BB113B"/>
    <w:rsid w:val="00BB18D9"/>
    <w:rsid w:val="00BB1C38"/>
    <w:rsid w:val="00BB1F81"/>
    <w:rsid w:val="00BB1FCA"/>
    <w:rsid w:val="00BB244D"/>
    <w:rsid w:val="00BB249B"/>
    <w:rsid w:val="00BB3584"/>
    <w:rsid w:val="00BB3A2B"/>
    <w:rsid w:val="00BB3B9E"/>
    <w:rsid w:val="00BB44D3"/>
    <w:rsid w:val="00BB4B98"/>
    <w:rsid w:val="00BB5B1C"/>
    <w:rsid w:val="00BB5E65"/>
    <w:rsid w:val="00BB74B1"/>
    <w:rsid w:val="00BB75AA"/>
    <w:rsid w:val="00BB7E3A"/>
    <w:rsid w:val="00BC2165"/>
    <w:rsid w:val="00BC28CB"/>
    <w:rsid w:val="00BC2A84"/>
    <w:rsid w:val="00BC2F66"/>
    <w:rsid w:val="00BC327D"/>
    <w:rsid w:val="00BC3BA4"/>
    <w:rsid w:val="00BC3ED4"/>
    <w:rsid w:val="00BC438E"/>
    <w:rsid w:val="00BC43A5"/>
    <w:rsid w:val="00BC45EB"/>
    <w:rsid w:val="00BC503E"/>
    <w:rsid w:val="00BC698B"/>
    <w:rsid w:val="00BC746C"/>
    <w:rsid w:val="00BC74AA"/>
    <w:rsid w:val="00BC7C55"/>
    <w:rsid w:val="00BC7FC1"/>
    <w:rsid w:val="00BD0280"/>
    <w:rsid w:val="00BD03D7"/>
    <w:rsid w:val="00BD0DF0"/>
    <w:rsid w:val="00BD0E07"/>
    <w:rsid w:val="00BD2465"/>
    <w:rsid w:val="00BD24EC"/>
    <w:rsid w:val="00BD39BB"/>
    <w:rsid w:val="00BD5155"/>
    <w:rsid w:val="00BD64B7"/>
    <w:rsid w:val="00BD661B"/>
    <w:rsid w:val="00BD67B5"/>
    <w:rsid w:val="00BD6E30"/>
    <w:rsid w:val="00BD702A"/>
    <w:rsid w:val="00BD72B8"/>
    <w:rsid w:val="00BD7586"/>
    <w:rsid w:val="00BD7654"/>
    <w:rsid w:val="00BE016E"/>
    <w:rsid w:val="00BE06FE"/>
    <w:rsid w:val="00BE0782"/>
    <w:rsid w:val="00BE0900"/>
    <w:rsid w:val="00BE100D"/>
    <w:rsid w:val="00BE1662"/>
    <w:rsid w:val="00BE259A"/>
    <w:rsid w:val="00BE2F39"/>
    <w:rsid w:val="00BE3460"/>
    <w:rsid w:val="00BE3736"/>
    <w:rsid w:val="00BE3E30"/>
    <w:rsid w:val="00BE4628"/>
    <w:rsid w:val="00BE58AF"/>
    <w:rsid w:val="00BE5B6F"/>
    <w:rsid w:val="00BE5F2E"/>
    <w:rsid w:val="00BE669B"/>
    <w:rsid w:val="00BE68F2"/>
    <w:rsid w:val="00BE6F05"/>
    <w:rsid w:val="00BE770D"/>
    <w:rsid w:val="00BF015E"/>
    <w:rsid w:val="00BF0755"/>
    <w:rsid w:val="00BF180B"/>
    <w:rsid w:val="00BF1C58"/>
    <w:rsid w:val="00BF1D5F"/>
    <w:rsid w:val="00BF1E0F"/>
    <w:rsid w:val="00BF210C"/>
    <w:rsid w:val="00BF2B09"/>
    <w:rsid w:val="00BF2F15"/>
    <w:rsid w:val="00BF34AF"/>
    <w:rsid w:val="00BF37B5"/>
    <w:rsid w:val="00BF40F6"/>
    <w:rsid w:val="00BF4AC1"/>
    <w:rsid w:val="00BF4FE8"/>
    <w:rsid w:val="00BF5487"/>
    <w:rsid w:val="00BF57E3"/>
    <w:rsid w:val="00BF5C65"/>
    <w:rsid w:val="00BF5D15"/>
    <w:rsid w:val="00BF6052"/>
    <w:rsid w:val="00BF68B3"/>
    <w:rsid w:val="00BF6DE4"/>
    <w:rsid w:val="00BF703C"/>
    <w:rsid w:val="00BF7BB3"/>
    <w:rsid w:val="00C01B14"/>
    <w:rsid w:val="00C02020"/>
    <w:rsid w:val="00C0217C"/>
    <w:rsid w:val="00C021CC"/>
    <w:rsid w:val="00C03229"/>
    <w:rsid w:val="00C03457"/>
    <w:rsid w:val="00C0365A"/>
    <w:rsid w:val="00C0370E"/>
    <w:rsid w:val="00C04F6D"/>
    <w:rsid w:val="00C0606C"/>
    <w:rsid w:val="00C06077"/>
    <w:rsid w:val="00C068F2"/>
    <w:rsid w:val="00C110B6"/>
    <w:rsid w:val="00C11199"/>
    <w:rsid w:val="00C1146F"/>
    <w:rsid w:val="00C11F7D"/>
    <w:rsid w:val="00C12A6F"/>
    <w:rsid w:val="00C12E0E"/>
    <w:rsid w:val="00C1337B"/>
    <w:rsid w:val="00C13DF4"/>
    <w:rsid w:val="00C140EB"/>
    <w:rsid w:val="00C14B3D"/>
    <w:rsid w:val="00C156FF"/>
    <w:rsid w:val="00C1571D"/>
    <w:rsid w:val="00C15EF1"/>
    <w:rsid w:val="00C16673"/>
    <w:rsid w:val="00C16D19"/>
    <w:rsid w:val="00C1773F"/>
    <w:rsid w:val="00C178A2"/>
    <w:rsid w:val="00C20995"/>
    <w:rsid w:val="00C20D4E"/>
    <w:rsid w:val="00C21391"/>
    <w:rsid w:val="00C215C0"/>
    <w:rsid w:val="00C21797"/>
    <w:rsid w:val="00C21D88"/>
    <w:rsid w:val="00C22038"/>
    <w:rsid w:val="00C232A9"/>
    <w:rsid w:val="00C246CB"/>
    <w:rsid w:val="00C2496A"/>
    <w:rsid w:val="00C249F1"/>
    <w:rsid w:val="00C24DCD"/>
    <w:rsid w:val="00C252FE"/>
    <w:rsid w:val="00C25933"/>
    <w:rsid w:val="00C25CA7"/>
    <w:rsid w:val="00C2679E"/>
    <w:rsid w:val="00C268BD"/>
    <w:rsid w:val="00C26C11"/>
    <w:rsid w:val="00C30045"/>
    <w:rsid w:val="00C30F33"/>
    <w:rsid w:val="00C31231"/>
    <w:rsid w:val="00C31293"/>
    <w:rsid w:val="00C31BBD"/>
    <w:rsid w:val="00C332C5"/>
    <w:rsid w:val="00C3346C"/>
    <w:rsid w:val="00C339FC"/>
    <w:rsid w:val="00C34130"/>
    <w:rsid w:val="00C35CC0"/>
    <w:rsid w:val="00C368AA"/>
    <w:rsid w:val="00C36B6E"/>
    <w:rsid w:val="00C37995"/>
    <w:rsid w:val="00C4109C"/>
    <w:rsid w:val="00C41717"/>
    <w:rsid w:val="00C4207B"/>
    <w:rsid w:val="00C443E8"/>
    <w:rsid w:val="00C46265"/>
    <w:rsid w:val="00C46ADC"/>
    <w:rsid w:val="00C46B27"/>
    <w:rsid w:val="00C46CFA"/>
    <w:rsid w:val="00C47281"/>
    <w:rsid w:val="00C5001E"/>
    <w:rsid w:val="00C50071"/>
    <w:rsid w:val="00C50548"/>
    <w:rsid w:val="00C50604"/>
    <w:rsid w:val="00C50787"/>
    <w:rsid w:val="00C50FDB"/>
    <w:rsid w:val="00C510EE"/>
    <w:rsid w:val="00C51B18"/>
    <w:rsid w:val="00C51C55"/>
    <w:rsid w:val="00C51D10"/>
    <w:rsid w:val="00C52574"/>
    <w:rsid w:val="00C527FD"/>
    <w:rsid w:val="00C52E78"/>
    <w:rsid w:val="00C53069"/>
    <w:rsid w:val="00C53123"/>
    <w:rsid w:val="00C53A9B"/>
    <w:rsid w:val="00C53BBC"/>
    <w:rsid w:val="00C54EC5"/>
    <w:rsid w:val="00C5536A"/>
    <w:rsid w:val="00C55597"/>
    <w:rsid w:val="00C5576B"/>
    <w:rsid w:val="00C562C6"/>
    <w:rsid w:val="00C564DC"/>
    <w:rsid w:val="00C5676D"/>
    <w:rsid w:val="00C567F0"/>
    <w:rsid w:val="00C5730E"/>
    <w:rsid w:val="00C57363"/>
    <w:rsid w:val="00C57C4F"/>
    <w:rsid w:val="00C57E91"/>
    <w:rsid w:val="00C6054A"/>
    <w:rsid w:val="00C609F2"/>
    <w:rsid w:val="00C61378"/>
    <w:rsid w:val="00C6146D"/>
    <w:rsid w:val="00C6150D"/>
    <w:rsid w:val="00C615F2"/>
    <w:rsid w:val="00C635CD"/>
    <w:rsid w:val="00C63B23"/>
    <w:rsid w:val="00C64105"/>
    <w:rsid w:val="00C6557E"/>
    <w:rsid w:val="00C65981"/>
    <w:rsid w:val="00C65DD6"/>
    <w:rsid w:val="00C65F48"/>
    <w:rsid w:val="00C668DD"/>
    <w:rsid w:val="00C67059"/>
    <w:rsid w:val="00C67166"/>
    <w:rsid w:val="00C6753B"/>
    <w:rsid w:val="00C67D26"/>
    <w:rsid w:val="00C67F01"/>
    <w:rsid w:val="00C71BDD"/>
    <w:rsid w:val="00C71CDC"/>
    <w:rsid w:val="00C71EBF"/>
    <w:rsid w:val="00C72312"/>
    <w:rsid w:val="00C72690"/>
    <w:rsid w:val="00C72FEC"/>
    <w:rsid w:val="00C73870"/>
    <w:rsid w:val="00C7470C"/>
    <w:rsid w:val="00C74717"/>
    <w:rsid w:val="00C74F5F"/>
    <w:rsid w:val="00C7508A"/>
    <w:rsid w:val="00C7554C"/>
    <w:rsid w:val="00C76224"/>
    <w:rsid w:val="00C768CA"/>
    <w:rsid w:val="00C76C4E"/>
    <w:rsid w:val="00C7774F"/>
    <w:rsid w:val="00C77ADF"/>
    <w:rsid w:val="00C803D7"/>
    <w:rsid w:val="00C80A30"/>
    <w:rsid w:val="00C80E84"/>
    <w:rsid w:val="00C810C9"/>
    <w:rsid w:val="00C81FA2"/>
    <w:rsid w:val="00C821E3"/>
    <w:rsid w:val="00C82596"/>
    <w:rsid w:val="00C825CD"/>
    <w:rsid w:val="00C825E0"/>
    <w:rsid w:val="00C82DFF"/>
    <w:rsid w:val="00C83549"/>
    <w:rsid w:val="00C836BC"/>
    <w:rsid w:val="00C8406E"/>
    <w:rsid w:val="00C84363"/>
    <w:rsid w:val="00C84925"/>
    <w:rsid w:val="00C851D0"/>
    <w:rsid w:val="00C8589C"/>
    <w:rsid w:val="00C85B8D"/>
    <w:rsid w:val="00C86BC8"/>
    <w:rsid w:val="00C870B8"/>
    <w:rsid w:val="00C912DF"/>
    <w:rsid w:val="00C915B5"/>
    <w:rsid w:val="00C91BF7"/>
    <w:rsid w:val="00C91F67"/>
    <w:rsid w:val="00C92245"/>
    <w:rsid w:val="00C92C72"/>
    <w:rsid w:val="00C92E4E"/>
    <w:rsid w:val="00C936D3"/>
    <w:rsid w:val="00C9451C"/>
    <w:rsid w:val="00C947A0"/>
    <w:rsid w:val="00C94F02"/>
    <w:rsid w:val="00C959F8"/>
    <w:rsid w:val="00C95A76"/>
    <w:rsid w:val="00C960B7"/>
    <w:rsid w:val="00CA1370"/>
    <w:rsid w:val="00CA1913"/>
    <w:rsid w:val="00CA1ED7"/>
    <w:rsid w:val="00CA2125"/>
    <w:rsid w:val="00CA27A3"/>
    <w:rsid w:val="00CA2886"/>
    <w:rsid w:val="00CA2F4B"/>
    <w:rsid w:val="00CA3145"/>
    <w:rsid w:val="00CA3322"/>
    <w:rsid w:val="00CA3530"/>
    <w:rsid w:val="00CA401F"/>
    <w:rsid w:val="00CA45A8"/>
    <w:rsid w:val="00CA46B8"/>
    <w:rsid w:val="00CA5806"/>
    <w:rsid w:val="00CA59CF"/>
    <w:rsid w:val="00CA5F3F"/>
    <w:rsid w:val="00CA7150"/>
    <w:rsid w:val="00CB0487"/>
    <w:rsid w:val="00CB0881"/>
    <w:rsid w:val="00CB0E22"/>
    <w:rsid w:val="00CB1387"/>
    <w:rsid w:val="00CB278C"/>
    <w:rsid w:val="00CB2CF2"/>
    <w:rsid w:val="00CB311A"/>
    <w:rsid w:val="00CB3973"/>
    <w:rsid w:val="00CB476F"/>
    <w:rsid w:val="00CB5336"/>
    <w:rsid w:val="00CB5A13"/>
    <w:rsid w:val="00CB5D70"/>
    <w:rsid w:val="00CB61A1"/>
    <w:rsid w:val="00CB6556"/>
    <w:rsid w:val="00CB6A4D"/>
    <w:rsid w:val="00CB6D04"/>
    <w:rsid w:val="00CB779D"/>
    <w:rsid w:val="00CB7D80"/>
    <w:rsid w:val="00CC00AC"/>
    <w:rsid w:val="00CC036A"/>
    <w:rsid w:val="00CC0DEE"/>
    <w:rsid w:val="00CC16A1"/>
    <w:rsid w:val="00CC18C4"/>
    <w:rsid w:val="00CC29E4"/>
    <w:rsid w:val="00CC35FD"/>
    <w:rsid w:val="00CC4959"/>
    <w:rsid w:val="00CC5255"/>
    <w:rsid w:val="00CC55E5"/>
    <w:rsid w:val="00CC7044"/>
    <w:rsid w:val="00CC78AB"/>
    <w:rsid w:val="00CD0031"/>
    <w:rsid w:val="00CD2AFB"/>
    <w:rsid w:val="00CD321C"/>
    <w:rsid w:val="00CD3BFF"/>
    <w:rsid w:val="00CD3F2D"/>
    <w:rsid w:val="00CD4175"/>
    <w:rsid w:val="00CD41F0"/>
    <w:rsid w:val="00CD45F0"/>
    <w:rsid w:val="00CD50C8"/>
    <w:rsid w:val="00CD514A"/>
    <w:rsid w:val="00CD51DD"/>
    <w:rsid w:val="00CD6162"/>
    <w:rsid w:val="00CD6B26"/>
    <w:rsid w:val="00CD6BE5"/>
    <w:rsid w:val="00CD7DF1"/>
    <w:rsid w:val="00CD7FFC"/>
    <w:rsid w:val="00CE05F9"/>
    <w:rsid w:val="00CE2352"/>
    <w:rsid w:val="00CE2445"/>
    <w:rsid w:val="00CE2AA7"/>
    <w:rsid w:val="00CE37E5"/>
    <w:rsid w:val="00CE3A22"/>
    <w:rsid w:val="00CE3A6C"/>
    <w:rsid w:val="00CE4CE5"/>
    <w:rsid w:val="00CE4EFF"/>
    <w:rsid w:val="00CE5CF9"/>
    <w:rsid w:val="00CE6825"/>
    <w:rsid w:val="00CE6B36"/>
    <w:rsid w:val="00CE741F"/>
    <w:rsid w:val="00CE77D7"/>
    <w:rsid w:val="00CF0442"/>
    <w:rsid w:val="00CF05DE"/>
    <w:rsid w:val="00CF0D1A"/>
    <w:rsid w:val="00CF1599"/>
    <w:rsid w:val="00CF1B41"/>
    <w:rsid w:val="00CF21EF"/>
    <w:rsid w:val="00CF2731"/>
    <w:rsid w:val="00CF2BB2"/>
    <w:rsid w:val="00CF2E50"/>
    <w:rsid w:val="00CF31EB"/>
    <w:rsid w:val="00CF3C49"/>
    <w:rsid w:val="00CF439A"/>
    <w:rsid w:val="00CF56A7"/>
    <w:rsid w:val="00CF5DBB"/>
    <w:rsid w:val="00CF5FBD"/>
    <w:rsid w:val="00CF6AA7"/>
    <w:rsid w:val="00CF6F67"/>
    <w:rsid w:val="00CF7127"/>
    <w:rsid w:val="00CF73C7"/>
    <w:rsid w:val="00CF7ACA"/>
    <w:rsid w:val="00CF7D19"/>
    <w:rsid w:val="00D00449"/>
    <w:rsid w:val="00D013D6"/>
    <w:rsid w:val="00D016A2"/>
    <w:rsid w:val="00D018D3"/>
    <w:rsid w:val="00D026C1"/>
    <w:rsid w:val="00D02789"/>
    <w:rsid w:val="00D02FB9"/>
    <w:rsid w:val="00D03264"/>
    <w:rsid w:val="00D0469F"/>
    <w:rsid w:val="00D047C8"/>
    <w:rsid w:val="00D05E85"/>
    <w:rsid w:val="00D060D0"/>
    <w:rsid w:val="00D06182"/>
    <w:rsid w:val="00D06DD4"/>
    <w:rsid w:val="00D07519"/>
    <w:rsid w:val="00D076D5"/>
    <w:rsid w:val="00D07EAF"/>
    <w:rsid w:val="00D102C5"/>
    <w:rsid w:val="00D111B0"/>
    <w:rsid w:val="00D113D9"/>
    <w:rsid w:val="00D120A1"/>
    <w:rsid w:val="00D123BC"/>
    <w:rsid w:val="00D12FC1"/>
    <w:rsid w:val="00D1349C"/>
    <w:rsid w:val="00D1389B"/>
    <w:rsid w:val="00D13B33"/>
    <w:rsid w:val="00D14863"/>
    <w:rsid w:val="00D149F5"/>
    <w:rsid w:val="00D1530E"/>
    <w:rsid w:val="00D153D5"/>
    <w:rsid w:val="00D15ACC"/>
    <w:rsid w:val="00D15CDB"/>
    <w:rsid w:val="00D15F87"/>
    <w:rsid w:val="00D1731F"/>
    <w:rsid w:val="00D1747D"/>
    <w:rsid w:val="00D17515"/>
    <w:rsid w:val="00D17694"/>
    <w:rsid w:val="00D177AE"/>
    <w:rsid w:val="00D20916"/>
    <w:rsid w:val="00D20D6F"/>
    <w:rsid w:val="00D2150E"/>
    <w:rsid w:val="00D21DEE"/>
    <w:rsid w:val="00D22A80"/>
    <w:rsid w:val="00D22C36"/>
    <w:rsid w:val="00D22EC6"/>
    <w:rsid w:val="00D23854"/>
    <w:rsid w:val="00D24529"/>
    <w:rsid w:val="00D24B11"/>
    <w:rsid w:val="00D25A2E"/>
    <w:rsid w:val="00D261FF"/>
    <w:rsid w:val="00D27697"/>
    <w:rsid w:val="00D277EA"/>
    <w:rsid w:val="00D30C22"/>
    <w:rsid w:val="00D313A7"/>
    <w:rsid w:val="00D314EA"/>
    <w:rsid w:val="00D3212D"/>
    <w:rsid w:val="00D32280"/>
    <w:rsid w:val="00D32666"/>
    <w:rsid w:val="00D335F1"/>
    <w:rsid w:val="00D337C6"/>
    <w:rsid w:val="00D34352"/>
    <w:rsid w:val="00D34E0C"/>
    <w:rsid w:val="00D35014"/>
    <w:rsid w:val="00D35147"/>
    <w:rsid w:val="00D3635C"/>
    <w:rsid w:val="00D36B56"/>
    <w:rsid w:val="00D37A56"/>
    <w:rsid w:val="00D4031E"/>
    <w:rsid w:val="00D40345"/>
    <w:rsid w:val="00D40611"/>
    <w:rsid w:val="00D40D52"/>
    <w:rsid w:val="00D421CF"/>
    <w:rsid w:val="00D42ED1"/>
    <w:rsid w:val="00D43016"/>
    <w:rsid w:val="00D434FC"/>
    <w:rsid w:val="00D435EB"/>
    <w:rsid w:val="00D44709"/>
    <w:rsid w:val="00D44A7C"/>
    <w:rsid w:val="00D453C6"/>
    <w:rsid w:val="00D47CEF"/>
    <w:rsid w:val="00D500C2"/>
    <w:rsid w:val="00D50566"/>
    <w:rsid w:val="00D50E00"/>
    <w:rsid w:val="00D5231F"/>
    <w:rsid w:val="00D52534"/>
    <w:rsid w:val="00D5262D"/>
    <w:rsid w:val="00D53B3F"/>
    <w:rsid w:val="00D53B4B"/>
    <w:rsid w:val="00D53DD7"/>
    <w:rsid w:val="00D5464C"/>
    <w:rsid w:val="00D546FF"/>
    <w:rsid w:val="00D54BAA"/>
    <w:rsid w:val="00D54D52"/>
    <w:rsid w:val="00D55904"/>
    <w:rsid w:val="00D5643E"/>
    <w:rsid w:val="00D573BB"/>
    <w:rsid w:val="00D5770C"/>
    <w:rsid w:val="00D57769"/>
    <w:rsid w:val="00D57B55"/>
    <w:rsid w:val="00D57C2D"/>
    <w:rsid w:val="00D60D53"/>
    <w:rsid w:val="00D60E4F"/>
    <w:rsid w:val="00D6157F"/>
    <w:rsid w:val="00D6201E"/>
    <w:rsid w:val="00D62942"/>
    <w:rsid w:val="00D63F01"/>
    <w:rsid w:val="00D64F74"/>
    <w:rsid w:val="00D657B0"/>
    <w:rsid w:val="00D65C54"/>
    <w:rsid w:val="00D669DF"/>
    <w:rsid w:val="00D66A54"/>
    <w:rsid w:val="00D66B7D"/>
    <w:rsid w:val="00D66C9F"/>
    <w:rsid w:val="00D67F41"/>
    <w:rsid w:val="00D708A4"/>
    <w:rsid w:val="00D71A31"/>
    <w:rsid w:val="00D7229E"/>
    <w:rsid w:val="00D72835"/>
    <w:rsid w:val="00D73990"/>
    <w:rsid w:val="00D73C1A"/>
    <w:rsid w:val="00D73FF0"/>
    <w:rsid w:val="00D749F5"/>
    <w:rsid w:val="00D758A4"/>
    <w:rsid w:val="00D75AFB"/>
    <w:rsid w:val="00D76CD8"/>
    <w:rsid w:val="00D77063"/>
    <w:rsid w:val="00D77B1A"/>
    <w:rsid w:val="00D77D24"/>
    <w:rsid w:val="00D80520"/>
    <w:rsid w:val="00D80894"/>
    <w:rsid w:val="00D818A4"/>
    <w:rsid w:val="00D82438"/>
    <w:rsid w:val="00D82FE9"/>
    <w:rsid w:val="00D838DA"/>
    <w:rsid w:val="00D839D2"/>
    <w:rsid w:val="00D83CEE"/>
    <w:rsid w:val="00D84FF9"/>
    <w:rsid w:val="00D86C17"/>
    <w:rsid w:val="00D905F0"/>
    <w:rsid w:val="00D90BEE"/>
    <w:rsid w:val="00D90FEA"/>
    <w:rsid w:val="00D92C95"/>
    <w:rsid w:val="00D9341A"/>
    <w:rsid w:val="00D93CD9"/>
    <w:rsid w:val="00D942D3"/>
    <w:rsid w:val="00D947CB"/>
    <w:rsid w:val="00D94FB7"/>
    <w:rsid w:val="00D95A0E"/>
    <w:rsid w:val="00D95ABD"/>
    <w:rsid w:val="00D95C0F"/>
    <w:rsid w:val="00D95DD2"/>
    <w:rsid w:val="00DA001B"/>
    <w:rsid w:val="00DA0BBF"/>
    <w:rsid w:val="00DA0D07"/>
    <w:rsid w:val="00DA0E91"/>
    <w:rsid w:val="00DA1CFF"/>
    <w:rsid w:val="00DA256B"/>
    <w:rsid w:val="00DA2D4B"/>
    <w:rsid w:val="00DA3060"/>
    <w:rsid w:val="00DA3D56"/>
    <w:rsid w:val="00DA41E9"/>
    <w:rsid w:val="00DA463C"/>
    <w:rsid w:val="00DA49CD"/>
    <w:rsid w:val="00DA543D"/>
    <w:rsid w:val="00DA583E"/>
    <w:rsid w:val="00DA5EC7"/>
    <w:rsid w:val="00DA60A9"/>
    <w:rsid w:val="00DA7BD7"/>
    <w:rsid w:val="00DA7CB1"/>
    <w:rsid w:val="00DA7E10"/>
    <w:rsid w:val="00DB0E59"/>
    <w:rsid w:val="00DB0F1D"/>
    <w:rsid w:val="00DB1F6F"/>
    <w:rsid w:val="00DB484A"/>
    <w:rsid w:val="00DB4CAE"/>
    <w:rsid w:val="00DB4E8E"/>
    <w:rsid w:val="00DB4FFC"/>
    <w:rsid w:val="00DB6296"/>
    <w:rsid w:val="00DB6351"/>
    <w:rsid w:val="00DB6C54"/>
    <w:rsid w:val="00DB76D4"/>
    <w:rsid w:val="00DB76D6"/>
    <w:rsid w:val="00DB7C84"/>
    <w:rsid w:val="00DC0CAA"/>
    <w:rsid w:val="00DC1781"/>
    <w:rsid w:val="00DC21A2"/>
    <w:rsid w:val="00DC248F"/>
    <w:rsid w:val="00DC365F"/>
    <w:rsid w:val="00DC3761"/>
    <w:rsid w:val="00DC3FAF"/>
    <w:rsid w:val="00DC41CB"/>
    <w:rsid w:val="00DC42F6"/>
    <w:rsid w:val="00DC5BD4"/>
    <w:rsid w:val="00DC6671"/>
    <w:rsid w:val="00DC697B"/>
    <w:rsid w:val="00DC6B8C"/>
    <w:rsid w:val="00DC7031"/>
    <w:rsid w:val="00DC7109"/>
    <w:rsid w:val="00DC7464"/>
    <w:rsid w:val="00DC7471"/>
    <w:rsid w:val="00DC7681"/>
    <w:rsid w:val="00DD050D"/>
    <w:rsid w:val="00DD0910"/>
    <w:rsid w:val="00DD0ADD"/>
    <w:rsid w:val="00DD0BCD"/>
    <w:rsid w:val="00DD14FE"/>
    <w:rsid w:val="00DD1B49"/>
    <w:rsid w:val="00DD1EE2"/>
    <w:rsid w:val="00DD1F17"/>
    <w:rsid w:val="00DD240E"/>
    <w:rsid w:val="00DD2896"/>
    <w:rsid w:val="00DD2EEF"/>
    <w:rsid w:val="00DD333F"/>
    <w:rsid w:val="00DD3ECC"/>
    <w:rsid w:val="00DD4121"/>
    <w:rsid w:val="00DD46BF"/>
    <w:rsid w:val="00DD4FEB"/>
    <w:rsid w:val="00DD56B5"/>
    <w:rsid w:val="00DD5D6B"/>
    <w:rsid w:val="00DD62D8"/>
    <w:rsid w:val="00DD6E53"/>
    <w:rsid w:val="00DD6EF9"/>
    <w:rsid w:val="00DE0F6A"/>
    <w:rsid w:val="00DE1320"/>
    <w:rsid w:val="00DE19F7"/>
    <w:rsid w:val="00DE1BAB"/>
    <w:rsid w:val="00DE3343"/>
    <w:rsid w:val="00DE35FC"/>
    <w:rsid w:val="00DE3F81"/>
    <w:rsid w:val="00DE4D24"/>
    <w:rsid w:val="00DE4DB3"/>
    <w:rsid w:val="00DE664A"/>
    <w:rsid w:val="00DE66F5"/>
    <w:rsid w:val="00DE697A"/>
    <w:rsid w:val="00DE721C"/>
    <w:rsid w:val="00DE754E"/>
    <w:rsid w:val="00DF05C6"/>
    <w:rsid w:val="00DF0954"/>
    <w:rsid w:val="00DF1148"/>
    <w:rsid w:val="00DF2405"/>
    <w:rsid w:val="00DF2BE7"/>
    <w:rsid w:val="00DF311B"/>
    <w:rsid w:val="00DF35D5"/>
    <w:rsid w:val="00DF390D"/>
    <w:rsid w:val="00DF42BE"/>
    <w:rsid w:val="00DF55AB"/>
    <w:rsid w:val="00DF5F7E"/>
    <w:rsid w:val="00DF60D6"/>
    <w:rsid w:val="00DF6F83"/>
    <w:rsid w:val="00DF75B5"/>
    <w:rsid w:val="00DF7FEE"/>
    <w:rsid w:val="00E0029C"/>
    <w:rsid w:val="00E0035E"/>
    <w:rsid w:val="00E0079C"/>
    <w:rsid w:val="00E007BB"/>
    <w:rsid w:val="00E010C9"/>
    <w:rsid w:val="00E02299"/>
    <w:rsid w:val="00E03601"/>
    <w:rsid w:val="00E0397A"/>
    <w:rsid w:val="00E048C2"/>
    <w:rsid w:val="00E051EF"/>
    <w:rsid w:val="00E05250"/>
    <w:rsid w:val="00E05458"/>
    <w:rsid w:val="00E056E1"/>
    <w:rsid w:val="00E05B7C"/>
    <w:rsid w:val="00E05BF9"/>
    <w:rsid w:val="00E102C0"/>
    <w:rsid w:val="00E10616"/>
    <w:rsid w:val="00E10C44"/>
    <w:rsid w:val="00E1190D"/>
    <w:rsid w:val="00E1249D"/>
    <w:rsid w:val="00E12526"/>
    <w:rsid w:val="00E127A1"/>
    <w:rsid w:val="00E13008"/>
    <w:rsid w:val="00E14551"/>
    <w:rsid w:val="00E14740"/>
    <w:rsid w:val="00E15640"/>
    <w:rsid w:val="00E164C3"/>
    <w:rsid w:val="00E1734F"/>
    <w:rsid w:val="00E1777C"/>
    <w:rsid w:val="00E200BF"/>
    <w:rsid w:val="00E202BE"/>
    <w:rsid w:val="00E213A2"/>
    <w:rsid w:val="00E2158E"/>
    <w:rsid w:val="00E21CE2"/>
    <w:rsid w:val="00E22068"/>
    <w:rsid w:val="00E22074"/>
    <w:rsid w:val="00E22392"/>
    <w:rsid w:val="00E224D7"/>
    <w:rsid w:val="00E23CE7"/>
    <w:rsid w:val="00E23E77"/>
    <w:rsid w:val="00E247BE"/>
    <w:rsid w:val="00E25EFC"/>
    <w:rsid w:val="00E27DDA"/>
    <w:rsid w:val="00E27F2F"/>
    <w:rsid w:val="00E30454"/>
    <w:rsid w:val="00E30837"/>
    <w:rsid w:val="00E3119B"/>
    <w:rsid w:val="00E316FE"/>
    <w:rsid w:val="00E31914"/>
    <w:rsid w:val="00E33C9B"/>
    <w:rsid w:val="00E342C9"/>
    <w:rsid w:val="00E346FF"/>
    <w:rsid w:val="00E349C8"/>
    <w:rsid w:val="00E3568E"/>
    <w:rsid w:val="00E356D7"/>
    <w:rsid w:val="00E3580E"/>
    <w:rsid w:val="00E35B28"/>
    <w:rsid w:val="00E36225"/>
    <w:rsid w:val="00E362C5"/>
    <w:rsid w:val="00E364A5"/>
    <w:rsid w:val="00E36574"/>
    <w:rsid w:val="00E37454"/>
    <w:rsid w:val="00E37F1E"/>
    <w:rsid w:val="00E40088"/>
    <w:rsid w:val="00E41080"/>
    <w:rsid w:val="00E41267"/>
    <w:rsid w:val="00E418DE"/>
    <w:rsid w:val="00E41E8F"/>
    <w:rsid w:val="00E41FC6"/>
    <w:rsid w:val="00E4238A"/>
    <w:rsid w:val="00E42B75"/>
    <w:rsid w:val="00E438B8"/>
    <w:rsid w:val="00E43C94"/>
    <w:rsid w:val="00E462A8"/>
    <w:rsid w:val="00E46796"/>
    <w:rsid w:val="00E46CE4"/>
    <w:rsid w:val="00E503AB"/>
    <w:rsid w:val="00E50948"/>
    <w:rsid w:val="00E511DC"/>
    <w:rsid w:val="00E52A38"/>
    <w:rsid w:val="00E52EDB"/>
    <w:rsid w:val="00E52EED"/>
    <w:rsid w:val="00E536A9"/>
    <w:rsid w:val="00E53734"/>
    <w:rsid w:val="00E53C89"/>
    <w:rsid w:val="00E53CD2"/>
    <w:rsid w:val="00E53F65"/>
    <w:rsid w:val="00E540D7"/>
    <w:rsid w:val="00E544EF"/>
    <w:rsid w:val="00E545E2"/>
    <w:rsid w:val="00E54FED"/>
    <w:rsid w:val="00E550F6"/>
    <w:rsid w:val="00E56142"/>
    <w:rsid w:val="00E5654A"/>
    <w:rsid w:val="00E56DAD"/>
    <w:rsid w:val="00E56F02"/>
    <w:rsid w:val="00E575A7"/>
    <w:rsid w:val="00E57C22"/>
    <w:rsid w:val="00E60921"/>
    <w:rsid w:val="00E609F9"/>
    <w:rsid w:val="00E6178A"/>
    <w:rsid w:val="00E61EC8"/>
    <w:rsid w:val="00E637CC"/>
    <w:rsid w:val="00E63C61"/>
    <w:rsid w:val="00E64D91"/>
    <w:rsid w:val="00E658CA"/>
    <w:rsid w:val="00E65DC3"/>
    <w:rsid w:val="00E6610F"/>
    <w:rsid w:val="00E66124"/>
    <w:rsid w:val="00E66160"/>
    <w:rsid w:val="00E664AD"/>
    <w:rsid w:val="00E671BB"/>
    <w:rsid w:val="00E67617"/>
    <w:rsid w:val="00E67D63"/>
    <w:rsid w:val="00E67DE6"/>
    <w:rsid w:val="00E67E1A"/>
    <w:rsid w:val="00E704C3"/>
    <w:rsid w:val="00E712B4"/>
    <w:rsid w:val="00E7299A"/>
    <w:rsid w:val="00E72B44"/>
    <w:rsid w:val="00E730E6"/>
    <w:rsid w:val="00E73578"/>
    <w:rsid w:val="00E73B5C"/>
    <w:rsid w:val="00E73F30"/>
    <w:rsid w:val="00E7419B"/>
    <w:rsid w:val="00E748D4"/>
    <w:rsid w:val="00E74B48"/>
    <w:rsid w:val="00E74F49"/>
    <w:rsid w:val="00E75930"/>
    <w:rsid w:val="00E7622E"/>
    <w:rsid w:val="00E763DB"/>
    <w:rsid w:val="00E76B6F"/>
    <w:rsid w:val="00E76B86"/>
    <w:rsid w:val="00E7725F"/>
    <w:rsid w:val="00E77354"/>
    <w:rsid w:val="00E7756C"/>
    <w:rsid w:val="00E77715"/>
    <w:rsid w:val="00E77A96"/>
    <w:rsid w:val="00E77F32"/>
    <w:rsid w:val="00E80D8C"/>
    <w:rsid w:val="00E81464"/>
    <w:rsid w:val="00E8179D"/>
    <w:rsid w:val="00E81C79"/>
    <w:rsid w:val="00E825A6"/>
    <w:rsid w:val="00E82B4E"/>
    <w:rsid w:val="00E845F4"/>
    <w:rsid w:val="00E84713"/>
    <w:rsid w:val="00E84725"/>
    <w:rsid w:val="00E84A0A"/>
    <w:rsid w:val="00E84C7A"/>
    <w:rsid w:val="00E8504C"/>
    <w:rsid w:val="00E86DA2"/>
    <w:rsid w:val="00E86E06"/>
    <w:rsid w:val="00E86E45"/>
    <w:rsid w:val="00E86F31"/>
    <w:rsid w:val="00E870BD"/>
    <w:rsid w:val="00E87125"/>
    <w:rsid w:val="00E87E5C"/>
    <w:rsid w:val="00E90695"/>
    <w:rsid w:val="00E90772"/>
    <w:rsid w:val="00E90AC3"/>
    <w:rsid w:val="00E90FAF"/>
    <w:rsid w:val="00E92A66"/>
    <w:rsid w:val="00E92B13"/>
    <w:rsid w:val="00E93332"/>
    <w:rsid w:val="00E93E90"/>
    <w:rsid w:val="00E945AA"/>
    <w:rsid w:val="00E94ED7"/>
    <w:rsid w:val="00E96AF9"/>
    <w:rsid w:val="00E97C91"/>
    <w:rsid w:val="00E97CC8"/>
    <w:rsid w:val="00E97ED4"/>
    <w:rsid w:val="00E97ED8"/>
    <w:rsid w:val="00EA054A"/>
    <w:rsid w:val="00EA0731"/>
    <w:rsid w:val="00EA0EDD"/>
    <w:rsid w:val="00EA15B6"/>
    <w:rsid w:val="00EA1DBD"/>
    <w:rsid w:val="00EA2723"/>
    <w:rsid w:val="00EA274B"/>
    <w:rsid w:val="00EA298B"/>
    <w:rsid w:val="00EA2ECB"/>
    <w:rsid w:val="00EA3319"/>
    <w:rsid w:val="00EA3DBB"/>
    <w:rsid w:val="00EA44BA"/>
    <w:rsid w:val="00EA4B1A"/>
    <w:rsid w:val="00EA4EBD"/>
    <w:rsid w:val="00EA5C3F"/>
    <w:rsid w:val="00EA6A98"/>
    <w:rsid w:val="00EA78D1"/>
    <w:rsid w:val="00EB057A"/>
    <w:rsid w:val="00EB0DD6"/>
    <w:rsid w:val="00EB11A8"/>
    <w:rsid w:val="00EB1424"/>
    <w:rsid w:val="00EB155B"/>
    <w:rsid w:val="00EB1699"/>
    <w:rsid w:val="00EB1DB5"/>
    <w:rsid w:val="00EB20E0"/>
    <w:rsid w:val="00EB2F35"/>
    <w:rsid w:val="00EB42A8"/>
    <w:rsid w:val="00EB4740"/>
    <w:rsid w:val="00EB48EB"/>
    <w:rsid w:val="00EB4B79"/>
    <w:rsid w:val="00EB4F1F"/>
    <w:rsid w:val="00EB5A7B"/>
    <w:rsid w:val="00EB5B4F"/>
    <w:rsid w:val="00EB62F8"/>
    <w:rsid w:val="00EB63CE"/>
    <w:rsid w:val="00EB773F"/>
    <w:rsid w:val="00EC0556"/>
    <w:rsid w:val="00EC1475"/>
    <w:rsid w:val="00EC1502"/>
    <w:rsid w:val="00EC2257"/>
    <w:rsid w:val="00EC313F"/>
    <w:rsid w:val="00EC3658"/>
    <w:rsid w:val="00EC3AFE"/>
    <w:rsid w:val="00EC3F7C"/>
    <w:rsid w:val="00EC513E"/>
    <w:rsid w:val="00EC54F5"/>
    <w:rsid w:val="00EC566C"/>
    <w:rsid w:val="00EC5E69"/>
    <w:rsid w:val="00EC67F4"/>
    <w:rsid w:val="00EC6DCC"/>
    <w:rsid w:val="00EC6F48"/>
    <w:rsid w:val="00EC7BFA"/>
    <w:rsid w:val="00ED00AE"/>
    <w:rsid w:val="00ED0A63"/>
    <w:rsid w:val="00ED0CC8"/>
    <w:rsid w:val="00ED1AE7"/>
    <w:rsid w:val="00ED1E39"/>
    <w:rsid w:val="00ED28B8"/>
    <w:rsid w:val="00ED2A60"/>
    <w:rsid w:val="00ED51FF"/>
    <w:rsid w:val="00ED5998"/>
    <w:rsid w:val="00ED5EA3"/>
    <w:rsid w:val="00ED6224"/>
    <w:rsid w:val="00ED6DF5"/>
    <w:rsid w:val="00ED7392"/>
    <w:rsid w:val="00ED744F"/>
    <w:rsid w:val="00ED7604"/>
    <w:rsid w:val="00ED76A9"/>
    <w:rsid w:val="00ED7AE0"/>
    <w:rsid w:val="00EE0264"/>
    <w:rsid w:val="00EE03D9"/>
    <w:rsid w:val="00EE06B4"/>
    <w:rsid w:val="00EE08F9"/>
    <w:rsid w:val="00EE2285"/>
    <w:rsid w:val="00EE2415"/>
    <w:rsid w:val="00EE2AFC"/>
    <w:rsid w:val="00EE3C16"/>
    <w:rsid w:val="00EE3F8B"/>
    <w:rsid w:val="00EE49EA"/>
    <w:rsid w:val="00EE5144"/>
    <w:rsid w:val="00EE5353"/>
    <w:rsid w:val="00EE5715"/>
    <w:rsid w:val="00EE5FC0"/>
    <w:rsid w:val="00EE6405"/>
    <w:rsid w:val="00EE7A67"/>
    <w:rsid w:val="00EF0610"/>
    <w:rsid w:val="00EF0883"/>
    <w:rsid w:val="00EF2937"/>
    <w:rsid w:val="00EF2ED0"/>
    <w:rsid w:val="00EF34A5"/>
    <w:rsid w:val="00EF4440"/>
    <w:rsid w:val="00EF4701"/>
    <w:rsid w:val="00EF4BC2"/>
    <w:rsid w:val="00EF4EFB"/>
    <w:rsid w:val="00EF5425"/>
    <w:rsid w:val="00EF6634"/>
    <w:rsid w:val="00F0008B"/>
    <w:rsid w:val="00F013D5"/>
    <w:rsid w:val="00F01C68"/>
    <w:rsid w:val="00F030B3"/>
    <w:rsid w:val="00F03BB6"/>
    <w:rsid w:val="00F03D83"/>
    <w:rsid w:val="00F040FD"/>
    <w:rsid w:val="00F04FCF"/>
    <w:rsid w:val="00F0537D"/>
    <w:rsid w:val="00F05E49"/>
    <w:rsid w:val="00F06308"/>
    <w:rsid w:val="00F0752B"/>
    <w:rsid w:val="00F07AF2"/>
    <w:rsid w:val="00F10C1C"/>
    <w:rsid w:val="00F112DE"/>
    <w:rsid w:val="00F11587"/>
    <w:rsid w:val="00F11661"/>
    <w:rsid w:val="00F1176B"/>
    <w:rsid w:val="00F126FB"/>
    <w:rsid w:val="00F13F4B"/>
    <w:rsid w:val="00F147C5"/>
    <w:rsid w:val="00F14B30"/>
    <w:rsid w:val="00F14D18"/>
    <w:rsid w:val="00F1593E"/>
    <w:rsid w:val="00F16525"/>
    <w:rsid w:val="00F16B29"/>
    <w:rsid w:val="00F17513"/>
    <w:rsid w:val="00F1785F"/>
    <w:rsid w:val="00F17D94"/>
    <w:rsid w:val="00F20AEA"/>
    <w:rsid w:val="00F20EA2"/>
    <w:rsid w:val="00F23E02"/>
    <w:rsid w:val="00F23F90"/>
    <w:rsid w:val="00F24F41"/>
    <w:rsid w:val="00F2530C"/>
    <w:rsid w:val="00F25403"/>
    <w:rsid w:val="00F25450"/>
    <w:rsid w:val="00F254BD"/>
    <w:rsid w:val="00F25849"/>
    <w:rsid w:val="00F30689"/>
    <w:rsid w:val="00F308C9"/>
    <w:rsid w:val="00F30BDE"/>
    <w:rsid w:val="00F327D1"/>
    <w:rsid w:val="00F32AEC"/>
    <w:rsid w:val="00F334DF"/>
    <w:rsid w:val="00F33624"/>
    <w:rsid w:val="00F3452C"/>
    <w:rsid w:val="00F34F54"/>
    <w:rsid w:val="00F34F9D"/>
    <w:rsid w:val="00F35381"/>
    <w:rsid w:val="00F35EA7"/>
    <w:rsid w:val="00F36459"/>
    <w:rsid w:val="00F371BF"/>
    <w:rsid w:val="00F410E5"/>
    <w:rsid w:val="00F412A8"/>
    <w:rsid w:val="00F41E67"/>
    <w:rsid w:val="00F4207D"/>
    <w:rsid w:val="00F4290E"/>
    <w:rsid w:val="00F42E34"/>
    <w:rsid w:val="00F42EA9"/>
    <w:rsid w:val="00F43505"/>
    <w:rsid w:val="00F43699"/>
    <w:rsid w:val="00F43B76"/>
    <w:rsid w:val="00F44F3C"/>
    <w:rsid w:val="00F46375"/>
    <w:rsid w:val="00F467D6"/>
    <w:rsid w:val="00F46CDD"/>
    <w:rsid w:val="00F46F99"/>
    <w:rsid w:val="00F47479"/>
    <w:rsid w:val="00F475D5"/>
    <w:rsid w:val="00F479D5"/>
    <w:rsid w:val="00F509BA"/>
    <w:rsid w:val="00F50D64"/>
    <w:rsid w:val="00F50E0F"/>
    <w:rsid w:val="00F50FC7"/>
    <w:rsid w:val="00F527E8"/>
    <w:rsid w:val="00F53515"/>
    <w:rsid w:val="00F539AB"/>
    <w:rsid w:val="00F54835"/>
    <w:rsid w:val="00F54ADB"/>
    <w:rsid w:val="00F54FF5"/>
    <w:rsid w:val="00F55226"/>
    <w:rsid w:val="00F557E3"/>
    <w:rsid w:val="00F56080"/>
    <w:rsid w:val="00F56814"/>
    <w:rsid w:val="00F56A23"/>
    <w:rsid w:val="00F56AF8"/>
    <w:rsid w:val="00F56DEF"/>
    <w:rsid w:val="00F56FC5"/>
    <w:rsid w:val="00F6036D"/>
    <w:rsid w:val="00F61147"/>
    <w:rsid w:val="00F6139D"/>
    <w:rsid w:val="00F61708"/>
    <w:rsid w:val="00F637C6"/>
    <w:rsid w:val="00F63916"/>
    <w:rsid w:val="00F63D9A"/>
    <w:rsid w:val="00F63DA0"/>
    <w:rsid w:val="00F644F6"/>
    <w:rsid w:val="00F652A3"/>
    <w:rsid w:val="00F66B3C"/>
    <w:rsid w:val="00F66CCF"/>
    <w:rsid w:val="00F66FA3"/>
    <w:rsid w:val="00F6720F"/>
    <w:rsid w:val="00F67934"/>
    <w:rsid w:val="00F67946"/>
    <w:rsid w:val="00F701CC"/>
    <w:rsid w:val="00F70454"/>
    <w:rsid w:val="00F70744"/>
    <w:rsid w:val="00F7080D"/>
    <w:rsid w:val="00F7096D"/>
    <w:rsid w:val="00F70E0B"/>
    <w:rsid w:val="00F71013"/>
    <w:rsid w:val="00F7113D"/>
    <w:rsid w:val="00F72686"/>
    <w:rsid w:val="00F72AB3"/>
    <w:rsid w:val="00F72C0E"/>
    <w:rsid w:val="00F739C2"/>
    <w:rsid w:val="00F73B01"/>
    <w:rsid w:val="00F73F2B"/>
    <w:rsid w:val="00F74AD3"/>
    <w:rsid w:val="00F7500B"/>
    <w:rsid w:val="00F76F19"/>
    <w:rsid w:val="00F7767D"/>
    <w:rsid w:val="00F80240"/>
    <w:rsid w:val="00F8081D"/>
    <w:rsid w:val="00F8168D"/>
    <w:rsid w:val="00F81F10"/>
    <w:rsid w:val="00F833C7"/>
    <w:rsid w:val="00F84787"/>
    <w:rsid w:val="00F84BAE"/>
    <w:rsid w:val="00F851C7"/>
    <w:rsid w:val="00F85979"/>
    <w:rsid w:val="00F865B1"/>
    <w:rsid w:val="00F86921"/>
    <w:rsid w:val="00F86CA7"/>
    <w:rsid w:val="00F86FAC"/>
    <w:rsid w:val="00F87ECB"/>
    <w:rsid w:val="00F90532"/>
    <w:rsid w:val="00F906A5"/>
    <w:rsid w:val="00F907CF"/>
    <w:rsid w:val="00F916E6"/>
    <w:rsid w:val="00F916F2"/>
    <w:rsid w:val="00F92067"/>
    <w:rsid w:val="00F92266"/>
    <w:rsid w:val="00F9239D"/>
    <w:rsid w:val="00F92CE7"/>
    <w:rsid w:val="00F92F0E"/>
    <w:rsid w:val="00F9302F"/>
    <w:rsid w:val="00F93066"/>
    <w:rsid w:val="00F93340"/>
    <w:rsid w:val="00F939F5"/>
    <w:rsid w:val="00F93E1E"/>
    <w:rsid w:val="00F9429D"/>
    <w:rsid w:val="00F94458"/>
    <w:rsid w:val="00F9556F"/>
    <w:rsid w:val="00F95A53"/>
    <w:rsid w:val="00F9628D"/>
    <w:rsid w:val="00F96291"/>
    <w:rsid w:val="00F963C3"/>
    <w:rsid w:val="00F96985"/>
    <w:rsid w:val="00F9733F"/>
    <w:rsid w:val="00F975E7"/>
    <w:rsid w:val="00F977C9"/>
    <w:rsid w:val="00FA0BA7"/>
    <w:rsid w:val="00FA10B9"/>
    <w:rsid w:val="00FA157F"/>
    <w:rsid w:val="00FA174D"/>
    <w:rsid w:val="00FA17B6"/>
    <w:rsid w:val="00FA2D6F"/>
    <w:rsid w:val="00FA4092"/>
    <w:rsid w:val="00FA441D"/>
    <w:rsid w:val="00FA4C42"/>
    <w:rsid w:val="00FA5797"/>
    <w:rsid w:val="00FA5846"/>
    <w:rsid w:val="00FA6950"/>
    <w:rsid w:val="00FA70BE"/>
    <w:rsid w:val="00FB12C5"/>
    <w:rsid w:val="00FB1610"/>
    <w:rsid w:val="00FB1FA5"/>
    <w:rsid w:val="00FB224A"/>
    <w:rsid w:val="00FB289C"/>
    <w:rsid w:val="00FB343A"/>
    <w:rsid w:val="00FB34ED"/>
    <w:rsid w:val="00FB3975"/>
    <w:rsid w:val="00FB42B4"/>
    <w:rsid w:val="00FB44D2"/>
    <w:rsid w:val="00FB4851"/>
    <w:rsid w:val="00FB5922"/>
    <w:rsid w:val="00FB5D02"/>
    <w:rsid w:val="00FB5EDC"/>
    <w:rsid w:val="00FB618B"/>
    <w:rsid w:val="00FB6549"/>
    <w:rsid w:val="00FB6CBB"/>
    <w:rsid w:val="00FB7758"/>
    <w:rsid w:val="00FC03B7"/>
    <w:rsid w:val="00FC0433"/>
    <w:rsid w:val="00FC0525"/>
    <w:rsid w:val="00FC0F82"/>
    <w:rsid w:val="00FC10F5"/>
    <w:rsid w:val="00FC1A80"/>
    <w:rsid w:val="00FC2F44"/>
    <w:rsid w:val="00FC33A1"/>
    <w:rsid w:val="00FC3476"/>
    <w:rsid w:val="00FC391E"/>
    <w:rsid w:val="00FC41F6"/>
    <w:rsid w:val="00FC46D5"/>
    <w:rsid w:val="00FC487D"/>
    <w:rsid w:val="00FC5032"/>
    <w:rsid w:val="00FC53C1"/>
    <w:rsid w:val="00FC5A53"/>
    <w:rsid w:val="00FC70FE"/>
    <w:rsid w:val="00FC7873"/>
    <w:rsid w:val="00FC7916"/>
    <w:rsid w:val="00FC7DB7"/>
    <w:rsid w:val="00FD0615"/>
    <w:rsid w:val="00FD093C"/>
    <w:rsid w:val="00FD11FB"/>
    <w:rsid w:val="00FD303D"/>
    <w:rsid w:val="00FD30A0"/>
    <w:rsid w:val="00FD331E"/>
    <w:rsid w:val="00FD41D0"/>
    <w:rsid w:val="00FD4CFA"/>
    <w:rsid w:val="00FD5E8A"/>
    <w:rsid w:val="00FD61B9"/>
    <w:rsid w:val="00FD6254"/>
    <w:rsid w:val="00FD64B4"/>
    <w:rsid w:val="00FD64CA"/>
    <w:rsid w:val="00FD66F6"/>
    <w:rsid w:val="00FD681C"/>
    <w:rsid w:val="00FD6B5C"/>
    <w:rsid w:val="00FD6B79"/>
    <w:rsid w:val="00FD767B"/>
    <w:rsid w:val="00FD7F2F"/>
    <w:rsid w:val="00FE0A49"/>
    <w:rsid w:val="00FE0BB4"/>
    <w:rsid w:val="00FE0BD7"/>
    <w:rsid w:val="00FE0E59"/>
    <w:rsid w:val="00FE26F7"/>
    <w:rsid w:val="00FE287A"/>
    <w:rsid w:val="00FE2941"/>
    <w:rsid w:val="00FE54F3"/>
    <w:rsid w:val="00FE56C8"/>
    <w:rsid w:val="00FE5E1E"/>
    <w:rsid w:val="00FE612A"/>
    <w:rsid w:val="00FE6FDC"/>
    <w:rsid w:val="00FE7BA7"/>
    <w:rsid w:val="00FF0DFD"/>
    <w:rsid w:val="00FF1065"/>
    <w:rsid w:val="00FF198A"/>
    <w:rsid w:val="00FF1DE3"/>
    <w:rsid w:val="00FF24C2"/>
    <w:rsid w:val="00FF2903"/>
    <w:rsid w:val="00FF2F81"/>
    <w:rsid w:val="00FF310F"/>
    <w:rsid w:val="00FF3C21"/>
    <w:rsid w:val="00FF3C74"/>
    <w:rsid w:val="00FF4044"/>
    <w:rsid w:val="00FF4539"/>
    <w:rsid w:val="00FF4D58"/>
    <w:rsid w:val="00FF597D"/>
    <w:rsid w:val="00FF5FD2"/>
    <w:rsid w:val="00FF62E9"/>
    <w:rsid w:val="00FF782F"/>
    <w:rsid w:val="00FF7A87"/>
    <w:rsid w:val="00FF7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B81F2F"/>
  <w15:docId w15:val="{82B9C0F3-7EC0-4B88-9106-54444587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A14"/>
    <w:rPr>
      <w:sz w:val="24"/>
      <w:szCs w:val="24"/>
      <w:lang w:eastAsia="ru-RU"/>
    </w:rPr>
  </w:style>
  <w:style w:type="paragraph" w:styleId="10">
    <w:name w:val="heading 1"/>
    <w:aliases w:val="H1,BSC Nadpis 1.úrovně,Nadpis I,BSC Nadpis,1 urovne,Название организации,MIGHeading 1,h1"/>
    <w:basedOn w:val="a"/>
    <w:next w:val="a"/>
    <w:link w:val="11"/>
    <w:uiPriority w:val="99"/>
    <w:qFormat/>
    <w:rsid w:val="00E544EF"/>
    <w:pPr>
      <w:keepNext/>
      <w:outlineLvl w:val="0"/>
    </w:pPr>
    <w:rPr>
      <w:rFonts w:cs="Arial Unicode MS"/>
      <w:b/>
      <w:bCs/>
      <w:sz w:val="28"/>
    </w:rPr>
  </w:style>
  <w:style w:type="paragraph" w:styleId="22">
    <w:name w:val="heading 2"/>
    <w:aliases w:val="Indented Heading,H2,H21,H22,Indented Heading1,Indented Heading2,Indented Heading3,Indented Heading4,H23,H211,H221,Indented Heading5,Indented Heading6,Indented Heading7,H24,H212,H222,Indented Heading8,H25,H213,H223,Indented Heading9,H26,H214"/>
    <w:basedOn w:val="a"/>
    <w:next w:val="a"/>
    <w:link w:val="23"/>
    <w:uiPriority w:val="99"/>
    <w:qFormat/>
    <w:rsid w:val="00E544EF"/>
    <w:pPr>
      <w:keepNext/>
      <w:spacing w:before="240" w:after="60"/>
      <w:outlineLvl w:val="1"/>
    </w:pPr>
    <w:rPr>
      <w:b/>
      <w:bCs/>
      <w:szCs w:val="28"/>
    </w:rPr>
  </w:style>
  <w:style w:type="paragraph" w:styleId="30">
    <w:name w:val="heading 3"/>
    <w:aliases w:val="o,H3,Заголовок 3y"/>
    <w:basedOn w:val="a"/>
    <w:next w:val="a"/>
    <w:link w:val="31"/>
    <w:uiPriority w:val="99"/>
    <w:qFormat/>
    <w:rsid w:val="00E544EF"/>
    <w:pPr>
      <w:keepNext/>
      <w:autoSpaceDE w:val="0"/>
      <w:autoSpaceDN w:val="0"/>
      <w:adjustRightInd w:val="0"/>
      <w:spacing w:after="60"/>
      <w:jc w:val="both"/>
      <w:outlineLvl w:val="2"/>
    </w:pPr>
    <w:rPr>
      <w:szCs w:val="20"/>
      <w:lang w:val="en-GB"/>
    </w:rPr>
  </w:style>
  <w:style w:type="paragraph" w:styleId="41">
    <w:name w:val="heading 4"/>
    <w:basedOn w:val="a"/>
    <w:next w:val="a"/>
    <w:link w:val="42"/>
    <w:qFormat/>
    <w:rsid w:val="00E544EF"/>
    <w:pPr>
      <w:keepNext/>
      <w:autoSpaceDE w:val="0"/>
      <w:autoSpaceDN w:val="0"/>
      <w:adjustRightInd w:val="0"/>
      <w:jc w:val="both"/>
      <w:outlineLvl w:val="3"/>
    </w:pPr>
    <w:rPr>
      <w:szCs w:val="20"/>
      <w:lang w:val="en-GB"/>
    </w:rPr>
  </w:style>
  <w:style w:type="paragraph" w:styleId="5">
    <w:name w:val="heading 5"/>
    <w:basedOn w:val="a"/>
    <w:next w:val="a"/>
    <w:qFormat/>
    <w:rsid w:val="00E544EF"/>
    <w:pPr>
      <w:keepNext/>
      <w:autoSpaceDE w:val="0"/>
      <w:autoSpaceDN w:val="0"/>
      <w:adjustRightInd w:val="0"/>
      <w:spacing w:before="240" w:after="120"/>
      <w:jc w:val="center"/>
      <w:outlineLvl w:val="4"/>
    </w:pPr>
    <w:rPr>
      <w:b/>
      <w:szCs w:val="20"/>
    </w:rPr>
  </w:style>
  <w:style w:type="paragraph" w:styleId="6">
    <w:name w:val="heading 6"/>
    <w:basedOn w:val="a"/>
    <w:next w:val="a"/>
    <w:qFormat/>
    <w:rsid w:val="00E544EF"/>
    <w:pPr>
      <w:keepNext/>
      <w:overflowPunct w:val="0"/>
      <w:autoSpaceDE w:val="0"/>
      <w:autoSpaceDN w:val="0"/>
      <w:adjustRightInd w:val="0"/>
      <w:ind w:right="-1"/>
      <w:jc w:val="center"/>
      <w:outlineLvl w:val="5"/>
    </w:pPr>
    <w:rPr>
      <w:rFonts w:ascii="Times New Roman CYR" w:hAnsi="Times New Roman CYR"/>
      <w:b/>
      <w:sz w:val="40"/>
      <w:szCs w:val="20"/>
    </w:rPr>
  </w:style>
  <w:style w:type="paragraph" w:styleId="7">
    <w:name w:val="heading 7"/>
    <w:basedOn w:val="a"/>
    <w:next w:val="a"/>
    <w:qFormat/>
    <w:rsid w:val="00E544EF"/>
    <w:pPr>
      <w:keepNext/>
      <w:overflowPunct w:val="0"/>
      <w:autoSpaceDE w:val="0"/>
      <w:autoSpaceDN w:val="0"/>
      <w:adjustRightInd w:val="0"/>
      <w:spacing w:line="360" w:lineRule="auto"/>
      <w:ind w:right="-1"/>
      <w:outlineLvl w:val="6"/>
    </w:pPr>
    <w:rPr>
      <w:b/>
      <w:sz w:val="28"/>
      <w:szCs w:val="20"/>
    </w:rPr>
  </w:style>
  <w:style w:type="paragraph" w:styleId="8">
    <w:name w:val="heading 8"/>
    <w:basedOn w:val="a"/>
    <w:next w:val="a"/>
    <w:qFormat/>
    <w:rsid w:val="00E544EF"/>
    <w:pPr>
      <w:keepNext/>
      <w:overflowPunct w:val="0"/>
      <w:autoSpaceDE w:val="0"/>
      <w:autoSpaceDN w:val="0"/>
      <w:adjustRightInd w:val="0"/>
      <w:ind w:right="-1"/>
      <w:jc w:val="center"/>
      <w:outlineLvl w:val="7"/>
    </w:pPr>
    <w:rPr>
      <w:b/>
      <w:sz w:val="28"/>
      <w:szCs w:val="20"/>
    </w:rPr>
  </w:style>
  <w:style w:type="paragraph" w:styleId="9">
    <w:name w:val="heading 9"/>
    <w:basedOn w:val="10"/>
    <w:next w:val="a"/>
    <w:link w:val="90"/>
    <w:qFormat/>
    <w:rsid w:val="00837E1D"/>
    <w:pPr>
      <w:pageBreakBefore/>
      <w:numPr>
        <w:ilvl w:val="8"/>
      </w:numPr>
      <w:tabs>
        <w:tab w:val="left" w:pos="1260"/>
      </w:tabs>
      <w:suppressAutoHyphens/>
      <w:spacing w:before="240" w:after="160" w:line="280" w:lineRule="atLeast"/>
      <w:jc w:val="both"/>
      <w:outlineLvl w:val="8"/>
    </w:pPr>
    <w:rPr>
      <w:rFonts w:ascii="Arial" w:hAnsi="Arial" w:cs="Times New Roman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rsid w:val="00E544EF"/>
    <w:pPr>
      <w:keepNext/>
      <w:tabs>
        <w:tab w:val="num" w:pos="397"/>
      </w:tabs>
      <w:spacing w:before="120" w:after="60"/>
      <w:ind w:left="397" w:hanging="397"/>
      <w:jc w:val="both"/>
    </w:pPr>
    <w:rPr>
      <w:b/>
      <w:szCs w:val="20"/>
    </w:rPr>
  </w:style>
  <w:style w:type="paragraph" w:styleId="24">
    <w:name w:val="List Number 2"/>
    <w:basedOn w:val="a"/>
    <w:rsid w:val="00E544EF"/>
    <w:pPr>
      <w:keepNext/>
      <w:tabs>
        <w:tab w:val="num" w:pos="737"/>
      </w:tabs>
      <w:ind w:left="737" w:hanging="737"/>
      <w:jc w:val="both"/>
    </w:pPr>
    <w:rPr>
      <w:szCs w:val="20"/>
    </w:rPr>
  </w:style>
  <w:style w:type="paragraph" w:styleId="32">
    <w:name w:val="List Number 3"/>
    <w:basedOn w:val="a"/>
    <w:rsid w:val="00E544EF"/>
    <w:pPr>
      <w:keepNext/>
      <w:tabs>
        <w:tab w:val="num" w:pos="1077"/>
      </w:tabs>
      <w:ind w:left="1077" w:hanging="737"/>
      <w:jc w:val="both"/>
    </w:pPr>
    <w:rPr>
      <w:szCs w:val="20"/>
    </w:rPr>
  </w:style>
  <w:style w:type="paragraph" w:styleId="43">
    <w:name w:val="List Number 4"/>
    <w:basedOn w:val="a"/>
    <w:rsid w:val="00E544EF"/>
    <w:pPr>
      <w:keepNext/>
      <w:tabs>
        <w:tab w:val="num" w:pos="1871"/>
      </w:tabs>
      <w:ind w:left="1871" w:hanging="1020"/>
      <w:jc w:val="both"/>
    </w:pPr>
    <w:rPr>
      <w:szCs w:val="20"/>
    </w:rPr>
  </w:style>
  <w:style w:type="paragraph" w:styleId="33">
    <w:name w:val="toc 3"/>
    <w:basedOn w:val="a"/>
    <w:next w:val="a"/>
    <w:autoRedefine/>
    <w:uiPriority w:val="39"/>
    <w:qFormat/>
    <w:rsid w:val="00E544EF"/>
    <w:pPr>
      <w:ind w:left="480"/>
    </w:pPr>
    <w:rPr>
      <w:i/>
      <w:iCs/>
    </w:rPr>
  </w:style>
  <w:style w:type="paragraph" w:styleId="25">
    <w:name w:val="toc 2"/>
    <w:basedOn w:val="a"/>
    <w:next w:val="a"/>
    <w:autoRedefine/>
    <w:uiPriority w:val="39"/>
    <w:qFormat/>
    <w:rsid w:val="00F0008B"/>
    <w:pPr>
      <w:tabs>
        <w:tab w:val="left" w:pos="960"/>
        <w:tab w:val="right" w:leader="dot" w:pos="10001"/>
      </w:tabs>
      <w:ind w:left="240"/>
    </w:pPr>
    <w:rPr>
      <w:rFonts w:asciiTheme="minorHAnsi" w:hAnsiTheme="minorHAnsi"/>
      <w:i/>
      <w:smallCaps/>
      <w:noProof/>
      <w:lang w:val="en-US"/>
    </w:rPr>
  </w:style>
  <w:style w:type="paragraph" w:styleId="44">
    <w:name w:val="toc 4"/>
    <w:basedOn w:val="a"/>
    <w:next w:val="a"/>
    <w:autoRedefine/>
    <w:uiPriority w:val="39"/>
    <w:rsid w:val="00E544EF"/>
    <w:pPr>
      <w:ind w:left="720"/>
    </w:pPr>
    <w:rPr>
      <w:szCs w:val="21"/>
    </w:rPr>
  </w:style>
  <w:style w:type="character" w:styleId="a4">
    <w:name w:val="FollowedHyperlink"/>
    <w:basedOn w:val="a0"/>
    <w:rsid w:val="00E544EF"/>
    <w:rPr>
      <w:color w:val="800080"/>
      <w:u w:val="single"/>
    </w:rPr>
  </w:style>
  <w:style w:type="character" w:styleId="a5">
    <w:name w:val="Hyperlink"/>
    <w:basedOn w:val="a0"/>
    <w:uiPriority w:val="99"/>
    <w:rsid w:val="00E544EF"/>
    <w:rPr>
      <w:rFonts w:ascii="Times New Roman" w:hAnsi="Times New Roman"/>
      <w:color w:val="auto"/>
      <w:sz w:val="24"/>
      <w:u w:val="single"/>
    </w:rPr>
  </w:style>
  <w:style w:type="paragraph" w:styleId="a6">
    <w:name w:val="caption"/>
    <w:basedOn w:val="a"/>
    <w:next w:val="a"/>
    <w:link w:val="a7"/>
    <w:qFormat/>
    <w:rsid w:val="00E544EF"/>
    <w:pPr>
      <w:ind w:left="-180"/>
      <w:jc w:val="center"/>
      <w:outlineLvl w:val="0"/>
    </w:pPr>
    <w:rPr>
      <w:b/>
    </w:rPr>
  </w:style>
  <w:style w:type="paragraph" w:styleId="a8">
    <w:name w:val="Body Text"/>
    <w:basedOn w:val="a"/>
    <w:rsid w:val="00E544EF"/>
    <w:pPr>
      <w:outlineLvl w:val="0"/>
    </w:pPr>
    <w:rPr>
      <w:b/>
    </w:rPr>
  </w:style>
  <w:style w:type="paragraph" w:styleId="12">
    <w:name w:val="toc 1"/>
    <w:basedOn w:val="a"/>
    <w:next w:val="a"/>
    <w:autoRedefine/>
    <w:uiPriority w:val="39"/>
    <w:qFormat/>
    <w:rsid w:val="00E544EF"/>
    <w:pPr>
      <w:spacing w:before="120" w:after="120"/>
    </w:pPr>
    <w:rPr>
      <w:b/>
      <w:bCs/>
      <w:caps/>
    </w:rPr>
  </w:style>
  <w:style w:type="paragraph" w:styleId="50">
    <w:name w:val="toc 5"/>
    <w:basedOn w:val="a"/>
    <w:next w:val="a"/>
    <w:autoRedefine/>
    <w:uiPriority w:val="39"/>
    <w:rsid w:val="00E544EF"/>
    <w:pPr>
      <w:ind w:left="960"/>
    </w:pPr>
    <w:rPr>
      <w:szCs w:val="21"/>
    </w:rPr>
  </w:style>
  <w:style w:type="paragraph" w:styleId="60">
    <w:name w:val="toc 6"/>
    <w:basedOn w:val="a"/>
    <w:next w:val="a"/>
    <w:autoRedefine/>
    <w:uiPriority w:val="39"/>
    <w:rsid w:val="00E544EF"/>
    <w:pPr>
      <w:ind w:left="1200"/>
    </w:pPr>
    <w:rPr>
      <w:szCs w:val="21"/>
    </w:rPr>
  </w:style>
  <w:style w:type="paragraph" w:styleId="70">
    <w:name w:val="toc 7"/>
    <w:basedOn w:val="a"/>
    <w:next w:val="a"/>
    <w:autoRedefine/>
    <w:uiPriority w:val="39"/>
    <w:rsid w:val="00E544EF"/>
    <w:pPr>
      <w:ind w:left="1440"/>
    </w:pPr>
    <w:rPr>
      <w:szCs w:val="21"/>
    </w:rPr>
  </w:style>
  <w:style w:type="paragraph" w:styleId="80">
    <w:name w:val="toc 8"/>
    <w:basedOn w:val="a"/>
    <w:next w:val="a"/>
    <w:autoRedefine/>
    <w:uiPriority w:val="39"/>
    <w:rsid w:val="00E544EF"/>
    <w:pPr>
      <w:ind w:left="1680"/>
    </w:pPr>
    <w:rPr>
      <w:szCs w:val="21"/>
    </w:rPr>
  </w:style>
  <w:style w:type="paragraph" w:styleId="91">
    <w:name w:val="toc 9"/>
    <w:basedOn w:val="a"/>
    <w:next w:val="a"/>
    <w:autoRedefine/>
    <w:uiPriority w:val="39"/>
    <w:rsid w:val="00E544EF"/>
    <w:pPr>
      <w:ind w:left="1920"/>
    </w:pPr>
    <w:rPr>
      <w:szCs w:val="21"/>
    </w:rPr>
  </w:style>
  <w:style w:type="paragraph" w:styleId="a9">
    <w:name w:val="Body Text Indent"/>
    <w:basedOn w:val="a"/>
    <w:rsid w:val="00E544EF"/>
    <w:pPr>
      <w:ind w:firstLine="706"/>
      <w:jc w:val="both"/>
      <w:outlineLvl w:val="0"/>
    </w:pPr>
  </w:style>
  <w:style w:type="paragraph" w:styleId="26">
    <w:name w:val="Body Text Indent 2"/>
    <w:basedOn w:val="a"/>
    <w:rsid w:val="00E544EF"/>
    <w:pPr>
      <w:ind w:firstLine="720"/>
    </w:pPr>
  </w:style>
  <w:style w:type="paragraph" w:styleId="34">
    <w:name w:val="Body Text Indent 3"/>
    <w:basedOn w:val="a"/>
    <w:rsid w:val="00E544EF"/>
    <w:pPr>
      <w:ind w:firstLine="720"/>
      <w:jc w:val="both"/>
    </w:pPr>
  </w:style>
  <w:style w:type="paragraph" w:styleId="aa">
    <w:name w:val="footer"/>
    <w:basedOn w:val="a"/>
    <w:link w:val="ab"/>
    <w:uiPriority w:val="99"/>
    <w:rsid w:val="00E544EF"/>
    <w:pPr>
      <w:tabs>
        <w:tab w:val="center" w:pos="4844"/>
        <w:tab w:val="right" w:pos="9689"/>
      </w:tabs>
    </w:pPr>
  </w:style>
  <w:style w:type="character" w:styleId="ac">
    <w:name w:val="page number"/>
    <w:basedOn w:val="a0"/>
    <w:rsid w:val="00E544EF"/>
  </w:style>
  <w:style w:type="paragraph" w:styleId="z-">
    <w:name w:val="HTML Top of Form"/>
    <w:basedOn w:val="a"/>
    <w:next w:val="a"/>
    <w:hidden/>
    <w:rsid w:val="00E544EF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US"/>
    </w:rPr>
  </w:style>
  <w:style w:type="paragraph" w:styleId="z-0">
    <w:name w:val="HTML Bottom of Form"/>
    <w:basedOn w:val="a"/>
    <w:next w:val="a"/>
    <w:hidden/>
    <w:rsid w:val="00E544EF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  <w:lang w:val="en-US"/>
    </w:rPr>
  </w:style>
  <w:style w:type="paragraph" w:styleId="27">
    <w:name w:val="Body Text 2"/>
    <w:basedOn w:val="a"/>
    <w:rsid w:val="00E544EF"/>
    <w:rPr>
      <w:sz w:val="16"/>
    </w:rPr>
  </w:style>
  <w:style w:type="paragraph" w:styleId="28">
    <w:name w:val="List Bullet 2"/>
    <w:basedOn w:val="a"/>
    <w:autoRedefine/>
    <w:rsid w:val="00E544EF"/>
    <w:rPr>
      <w:u w:val="single"/>
    </w:rPr>
  </w:style>
  <w:style w:type="paragraph" w:styleId="29">
    <w:name w:val="List Continue 2"/>
    <w:basedOn w:val="a"/>
    <w:rsid w:val="00E544EF"/>
    <w:pPr>
      <w:spacing w:after="120"/>
      <w:ind w:left="566"/>
    </w:pPr>
  </w:style>
  <w:style w:type="paragraph" w:styleId="35">
    <w:name w:val="Body Text 3"/>
    <w:basedOn w:val="a"/>
    <w:rsid w:val="00E544EF"/>
    <w:pPr>
      <w:jc w:val="both"/>
    </w:pPr>
  </w:style>
  <w:style w:type="character" w:styleId="ad">
    <w:name w:val="footnote reference"/>
    <w:basedOn w:val="a0"/>
    <w:semiHidden/>
    <w:rsid w:val="00E544EF"/>
    <w:rPr>
      <w:vertAlign w:val="superscript"/>
    </w:rPr>
  </w:style>
  <w:style w:type="paragraph" w:customStyle="1" w:styleId="ae">
    <w:name w:val="Термин"/>
    <w:basedOn w:val="a"/>
    <w:next w:val="af"/>
    <w:rsid w:val="00E544EF"/>
    <w:pPr>
      <w:autoSpaceDE w:val="0"/>
      <w:autoSpaceDN w:val="0"/>
      <w:adjustRightInd w:val="0"/>
    </w:pPr>
    <w:rPr>
      <w:sz w:val="20"/>
    </w:rPr>
  </w:style>
  <w:style w:type="paragraph" w:customStyle="1" w:styleId="af">
    <w:name w:val="Список определений"/>
    <w:basedOn w:val="a"/>
    <w:next w:val="ae"/>
    <w:rsid w:val="00E544EF"/>
    <w:pPr>
      <w:autoSpaceDE w:val="0"/>
      <w:autoSpaceDN w:val="0"/>
      <w:adjustRightInd w:val="0"/>
      <w:ind w:left="360"/>
    </w:pPr>
    <w:rPr>
      <w:sz w:val="20"/>
    </w:rPr>
  </w:style>
  <w:style w:type="paragraph" w:styleId="af0">
    <w:name w:val="footnote text"/>
    <w:basedOn w:val="a"/>
    <w:semiHidden/>
    <w:rsid w:val="00E544EF"/>
    <w:rPr>
      <w:sz w:val="20"/>
      <w:szCs w:val="20"/>
    </w:rPr>
  </w:style>
  <w:style w:type="paragraph" w:styleId="af1">
    <w:name w:val="Document Map"/>
    <w:basedOn w:val="a"/>
    <w:link w:val="af2"/>
    <w:rsid w:val="008F57E2"/>
    <w:rPr>
      <w:rFonts w:ascii="Tahoma" w:hAnsi="Tahoma" w:cs="Tahoma"/>
      <w:sz w:val="16"/>
      <w:szCs w:val="16"/>
    </w:rPr>
  </w:style>
  <w:style w:type="character" w:customStyle="1" w:styleId="af2">
    <w:name w:val="Схема документа Знак"/>
    <w:basedOn w:val="a0"/>
    <w:link w:val="af1"/>
    <w:rsid w:val="008F57E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34"/>
    <w:qFormat/>
    <w:rsid w:val="00E15640"/>
    <w:pPr>
      <w:ind w:left="708"/>
    </w:pPr>
  </w:style>
  <w:style w:type="paragraph" w:customStyle="1" w:styleId="13">
    <w:name w:val="Абзац списка1"/>
    <w:basedOn w:val="a"/>
    <w:rsid w:val="00E15640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styleId="af4">
    <w:name w:val="Balloon Text"/>
    <w:basedOn w:val="a"/>
    <w:link w:val="af5"/>
    <w:rsid w:val="004C17F8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C17F8"/>
    <w:rPr>
      <w:rFonts w:ascii="Tahoma" w:hAnsi="Tahoma" w:cs="Tahoma"/>
      <w:sz w:val="16"/>
      <w:szCs w:val="16"/>
    </w:rPr>
  </w:style>
  <w:style w:type="character" w:styleId="af6">
    <w:name w:val="Emphasis"/>
    <w:basedOn w:val="a0"/>
    <w:uiPriority w:val="20"/>
    <w:qFormat/>
    <w:rsid w:val="00963B99"/>
    <w:rPr>
      <w:i/>
      <w:iCs/>
    </w:rPr>
  </w:style>
  <w:style w:type="paragraph" w:styleId="af7">
    <w:name w:val="header"/>
    <w:basedOn w:val="a"/>
    <w:link w:val="af8"/>
    <w:rsid w:val="00963B99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rsid w:val="00963B99"/>
    <w:rPr>
      <w:sz w:val="24"/>
      <w:szCs w:val="24"/>
    </w:rPr>
  </w:style>
  <w:style w:type="paragraph" w:styleId="af9">
    <w:name w:val="Subtitle"/>
    <w:basedOn w:val="a"/>
    <w:next w:val="a"/>
    <w:link w:val="afa"/>
    <w:qFormat/>
    <w:rsid w:val="00B418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a">
    <w:name w:val="Подзаголовок Знак"/>
    <w:basedOn w:val="a0"/>
    <w:link w:val="af9"/>
    <w:rsid w:val="00B418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90">
    <w:name w:val="Заголовок 9 Знак"/>
    <w:basedOn w:val="a0"/>
    <w:link w:val="9"/>
    <w:rsid w:val="00837E1D"/>
    <w:rPr>
      <w:rFonts w:ascii="Arial" w:hAnsi="Arial"/>
      <w:b/>
      <w:bCs/>
      <w:sz w:val="18"/>
      <w:szCs w:val="24"/>
      <w:lang w:eastAsia="en-US"/>
    </w:rPr>
  </w:style>
  <w:style w:type="character" w:customStyle="1" w:styleId="31">
    <w:name w:val="Заголовок 3 Знак"/>
    <w:aliases w:val="o Знак,H3 Знак,Заголовок 3y Знак"/>
    <w:basedOn w:val="a0"/>
    <w:link w:val="30"/>
    <w:uiPriority w:val="99"/>
    <w:rsid w:val="00837E1D"/>
    <w:rPr>
      <w:sz w:val="24"/>
      <w:lang w:val="en-GB"/>
    </w:rPr>
  </w:style>
  <w:style w:type="paragraph" w:customStyle="1" w:styleId="20">
    <w:name w:val="Маркированный 2"/>
    <w:basedOn w:val="a"/>
    <w:autoRedefine/>
    <w:rsid w:val="00837E1D"/>
    <w:pPr>
      <w:numPr>
        <w:numId w:val="2"/>
      </w:numPr>
      <w:tabs>
        <w:tab w:val="left" w:pos="1072"/>
      </w:tabs>
      <w:spacing w:before="60"/>
      <w:jc w:val="both"/>
    </w:pPr>
    <w:rPr>
      <w:rFonts w:ascii="Calibri" w:hAnsi="Calibri" w:cs="Arial"/>
      <w:spacing w:val="4"/>
      <w:sz w:val="22"/>
      <w:szCs w:val="22"/>
    </w:rPr>
  </w:style>
  <w:style w:type="numbering" w:customStyle="1" w:styleId="21">
    <w:name w:val="Список 21"/>
    <w:rsid w:val="00837E1D"/>
    <w:pPr>
      <w:numPr>
        <w:numId w:val="3"/>
      </w:numPr>
    </w:pPr>
  </w:style>
  <w:style w:type="character" w:customStyle="1" w:styleId="42">
    <w:name w:val="Заголовок 4 Знак"/>
    <w:basedOn w:val="31"/>
    <w:link w:val="41"/>
    <w:rsid w:val="00D7229E"/>
    <w:rPr>
      <w:sz w:val="24"/>
      <w:lang w:val="en-GB"/>
    </w:rPr>
  </w:style>
  <w:style w:type="table" w:styleId="afb">
    <w:name w:val="Table Grid"/>
    <w:basedOn w:val="a1"/>
    <w:rsid w:val="006D2F0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c">
    <w:name w:val="Normal (Web)"/>
    <w:basedOn w:val="a"/>
    <w:uiPriority w:val="99"/>
    <w:unhideWhenUsed/>
    <w:rsid w:val="001D7BE3"/>
    <w:pPr>
      <w:spacing w:before="100" w:beforeAutospacing="1" w:after="100" w:afterAutospacing="1"/>
    </w:pPr>
    <w:rPr>
      <w:rFonts w:eastAsia="Calibri"/>
    </w:rPr>
  </w:style>
  <w:style w:type="table" w:styleId="afd">
    <w:name w:val="Table Contemporary"/>
    <w:basedOn w:val="a1"/>
    <w:rsid w:val="00004CA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ab">
    <w:name w:val="Нижний колонтитул Знак"/>
    <w:basedOn w:val="a0"/>
    <w:link w:val="aa"/>
    <w:uiPriority w:val="99"/>
    <w:rsid w:val="00194DDF"/>
    <w:rPr>
      <w:sz w:val="24"/>
      <w:szCs w:val="24"/>
    </w:rPr>
  </w:style>
  <w:style w:type="paragraph" w:styleId="afe">
    <w:name w:val="TOC Heading"/>
    <w:basedOn w:val="10"/>
    <w:next w:val="a"/>
    <w:uiPriority w:val="39"/>
    <w:semiHidden/>
    <w:unhideWhenUsed/>
    <w:qFormat/>
    <w:rsid w:val="00FC1A80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character" w:customStyle="1" w:styleId="a7">
    <w:name w:val="Название объекта Знак"/>
    <w:link w:val="a6"/>
    <w:rsid w:val="009F3066"/>
    <w:rPr>
      <w:b/>
      <w:sz w:val="24"/>
      <w:szCs w:val="24"/>
    </w:rPr>
  </w:style>
  <w:style w:type="character" w:customStyle="1" w:styleId="23">
    <w:name w:val="Заголовок 2 Знак"/>
    <w:aliases w:val="Indented Heading Знак,H2 Знак,H21 Знак,H22 Знак,Indented Heading1 Знак,Indented Heading2 Знак,Indented Heading3 Знак,Indented Heading4 Знак,H23 Знак,H211 Знак,H221 Знак,Indented Heading5 Знак,Indented Heading6 Знак,H24 Знак,H212 Знак"/>
    <w:basedOn w:val="a0"/>
    <w:link w:val="22"/>
    <w:uiPriority w:val="99"/>
    <w:rsid w:val="00B67F20"/>
    <w:rPr>
      <w:b/>
      <w:bCs/>
      <w:sz w:val="24"/>
      <w:szCs w:val="28"/>
    </w:rPr>
  </w:style>
  <w:style w:type="paragraph" w:customStyle="1" w:styleId="36">
    <w:name w:val="Блок 3"/>
    <w:basedOn w:val="30"/>
    <w:link w:val="37"/>
    <w:rsid w:val="00B67F20"/>
    <w:pPr>
      <w:tabs>
        <w:tab w:val="num" w:pos="1849"/>
      </w:tabs>
      <w:autoSpaceDE/>
      <w:autoSpaceDN/>
      <w:adjustRightInd/>
      <w:spacing w:before="240" w:after="240"/>
      <w:ind w:left="1849" w:hanging="714"/>
    </w:pPr>
    <w:rPr>
      <w:b/>
      <w:bCs/>
      <w:sz w:val="22"/>
      <w:szCs w:val="24"/>
      <w:lang w:val="ru-RU"/>
    </w:rPr>
  </w:style>
  <w:style w:type="paragraph" w:customStyle="1" w:styleId="2">
    <w:name w:val="Блок 2"/>
    <w:basedOn w:val="22"/>
    <w:link w:val="2a"/>
    <w:rsid w:val="0012674D"/>
    <w:pPr>
      <w:numPr>
        <w:ilvl w:val="1"/>
        <w:numId w:val="5"/>
      </w:numPr>
      <w:spacing w:after="240"/>
    </w:pPr>
    <w:rPr>
      <w:kern w:val="28"/>
      <w:szCs w:val="20"/>
    </w:rPr>
  </w:style>
  <w:style w:type="character" w:customStyle="1" w:styleId="37">
    <w:name w:val="Блок 3 Знак"/>
    <w:basedOn w:val="31"/>
    <w:link w:val="36"/>
    <w:rsid w:val="00B67F20"/>
    <w:rPr>
      <w:b/>
      <w:bCs/>
      <w:sz w:val="22"/>
      <w:szCs w:val="24"/>
      <w:lang w:val="en-GB" w:eastAsia="en-US"/>
    </w:rPr>
  </w:style>
  <w:style w:type="paragraph" w:customStyle="1" w:styleId="4">
    <w:name w:val="Блок 4"/>
    <w:basedOn w:val="30"/>
    <w:link w:val="45"/>
    <w:rsid w:val="000024EC"/>
    <w:pPr>
      <w:numPr>
        <w:ilvl w:val="2"/>
        <w:numId w:val="114"/>
      </w:numPr>
      <w:spacing w:before="240" w:after="240"/>
    </w:pPr>
    <w:rPr>
      <w:b/>
      <w:sz w:val="22"/>
      <w:szCs w:val="22"/>
    </w:rPr>
  </w:style>
  <w:style w:type="character" w:customStyle="1" w:styleId="2a">
    <w:name w:val="Блок 2 Знак"/>
    <w:basedOn w:val="23"/>
    <w:link w:val="2"/>
    <w:rsid w:val="0012674D"/>
    <w:rPr>
      <w:b/>
      <w:bCs/>
      <w:kern w:val="28"/>
      <w:sz w:val="24"/>
      <w:szCs w:val="28"/>
      <w:lang w:eastAsia="ru-RU"/>
    </w:rPr>
  </w:style>
  <w:style w:type="paragraph" w:customStyle="1" w:styleId="40">
    <w:name w:val="Блок 4ю"/>
    <w:basedOn w:val="4"/>
    <w:link w:val="46"/>
    <w:rsid w:val="00DD56B5"/>
    <w:pPr>
      <w:numPr>
        <w:ilvl w:val="3"/>
        <w:numId w:val="5"/>
      </w:numPr>
      <w:tabs>
        <w:tab w:val="left" w:pos="851"/>
      </w:tabs>
      <w:outlineLvl w:val="3"/>
    </w:pPr>
    <w:rPr>
      <w:i/>
    </w:rPr>
  </w:style>
  <w:style w:type="character" w:customStyle="1" w:styleId="45">
    <w:name w:val="Блок 4 Знак"/>
    <w:basedOn w:val="31"/>
    <w:link w:val="4"/>
    <w:rsid w:val="000024EC"/>
    <w:rPr>
      <w:b/>
      <w:sz w:val="22"/>
      <w:szCs w:val="22"/>
      <w:lang w:val="en-GB" w:eastAsia="ru-RU"/>
    </w:rPr>
  </w:style>
  <w:style w:type="paragraph" w:customStyle="1" w:styleId="2b">
    <w:name w:val="Бл2"/>
    <w:basedOn w:val="2"/>
    <w:link w:val="2c"/>
    <w:qFormat/>
    <w:rsid w:val="00ED7604"/>
  </w:style>
  <w:style w:type="character" w:customStyle="1" w:styleId="46">
    <w:name w:val="Блок 4ю Знак"/>
    <w:basedOn w:val="45"/>
    <w:link w:val="40"/>
    <w:rsid w:val="00DD56B5"/>
    <w:rPr>
      <w:b/>
      <w:i/>
      <w:sz w:val="22"/>
      <w:szCs w:val="22"/>
      <w:lang w:val="en-GB" w:eastAsia="ru-RU"/>
    </w:rPr>
  </w:style>
  <w:style w:type="paragraph" w:customStyle="1" w:styleId="38">
    <w:name w:val="Бл3"/>
    <w:basedOn w:val="30"/>
    <w:link w:val="39"/>
    <w:rsid w:val="00ED7604"/>
    <w:pPr>
      <w:tabs>
        <w:tab w:val="num" w:pos="1849"/>
      </w:tabs>
      <w:autoSpaceDE/>
      <w:autoSpaceDN/>
      <w:adjustRightInd/>
      <w:spacing w:before="240" w:after="240"/>
      <w:ind w:left="1849" w:hanging="714"/>
    </w:pPr>
    <w:rPr>
      <w:b/>
      <w:bCs/>
      <w:sz w:val="22"/>
      <w:szCs w:val="24"/>
      <w:lang w:val="ru-RU"/>
    </w:rPr>
  </w:style>
  <w:style w:type="character" w:customStyle="1" w:styleId="2c">
    <w:name w:val="Бл2 Знак"/>
    <w:basedOn w:val="2a"/>
    <w:link w:val="2b"/>
    <w:rsid w:val="00ED7604"/>
    <w:rPr>
      <w:b/>
      <w:bCs/>
      <w:kern w:val="28"/>
      <w:sz w:val="24"/>
      <w:szCs w:val="28"/>
      <w:lang w:eastAsia="ru-RU"/>
    </w:rPr>
  </w:style>
  <w:style w:type="character" w:customStyle="1" w:styleId="39">
    <w:name w:val="Бл3 Знак"/>
    <w:basedOn w:val="31"/>
    <w:link w:val="38"/>
    <w:rsid w:val="00ED7604"/>
    <w:rPr>
      <w:b/>
      <w:bCs/>
      <w:sz w:val="22"/>
      <w:szCs w:val="24"/>
      <w:lang w:val="en-GB"/>
    </w:rPr>
  </w:style>
  <w:style w:type="paragraph" w:customStyle="1" w:styleId="1">
    <w:name w:val="Бл1"/>
    <w:basedOn w:val="10"/>
    <w:link w:val="14"/>
    <w:qFormat/>
    <w:rsid w:val="00892034"/>
    <w:pPr>
      <w:numPr>
        <w:numId w:val="5"/>
      </w:numPr>
      <w:spacing w:before="240" w:after="240"/>
      <w:jc w:val="both"/>
    </w:pPr>
    <w:rPr>
      <w:rFonts w:cs="Times New Roman"/>
      <w:kern w:val="28"/>
      <w:szCs w:val="20"/>
    </w:rPr>
  </w:style>
  <w:style w:type="paragraph" w:customStyle="1" w:styleId="3">
    <w:name w:val="Бл.3"/>
    <w:basedOn w:val="30"/>
    <w:link w:val="3a"/>
    <w:qFormat/>
    <w:rsid w:val="00892034"/>
    <w:pPr>
      <w:numPr>
        <w:ilvl w:val="2"/>
        <w:numId w:val="5"/>
      </w:numPr>
      <w:tabs>
        <w:tab w:val="clear" w:pos="1849"/>
      </w:tabs>
      <w:autoSpaceDE/>
      <w:autoSpaceDN/>
      <w:adjustRightInd/>
      <w:spacing w:before="240" w:after="240"/>
      <w:ind w:left="0" w:firstLine="0"/>
    </w:pPr>
    <w:rPr>
      <w:b/>
      <w:bCs/>
      <w:sz w:val="22"/>
      <w:szCs w:val="24"/>
      <w:lang w:val="ru-RU"/>
    </w:rPr>
  </w:style>
  <w:style w:type="character" w:customStyle="1" w:styleId="11">
    <w:name w:val="Заголовок 1 Знак"/>
    <w:aliases w:val="H1 Знак,BSC Nadpis 1.úrovně Знак,Nadpis I Знак,BSC Nadpis Знак,1 urovne Знак,Название организации Знак,MIGHeading 1 Знак,h1 Знак"/>
    <w:basedOn w:val="a0"/>
    <w:link w:val="10"/>
    <w:uiPriority w:val="99"/>
    <w:rsid w:val="00892034"/>
    <w:rPr>
      <w:rFonts w:cs="Arial Unicode MS"/>
      <w:b/>
      <w:bCs/>
      <w:sz w:val="28"/>
      <w:szCs w:val="24"/>
    </w:rPr>
  </w:style>
  <w:style w:type="character" w:customStyle="1" w:styleId="14">
    <w:name w:val="Бл1 Знак"/>
    <w:basedOn w:val="11"/>
    <w:link w:val="1"/>
    <w:rsid w:val="00892034"/>
    <w:rPr>
      <w:rFonts w:cs="Arial Unicode MS"/>
      <w:b/>
      <w:bCs/>
      <w:kern w:val="28"/>
      <w:sz w:val="28"/>
      <w:szCs w:val="24"/>
      <w:lang w:eastAsia="ru-RU"/>
    </w:rPr>
  </w:style>
  <w:style w:type="paragraph" w:customStyle="1" w:styleId="-1">
    <w:name w:val="Стиль - БЛ1"/>
    <w:basedOn w:val="10"/>
    <w:link w:val="-10"/>
    <w:qFormat/>
    <w:rsid w:val="00CB5D70"/>
    <w:pPr>
      <w:numPr>
        <w:numId w:val="114"/>
      </w:numPr>
      <w:spacing w:before="240" w:after="240"/>
      <w:jc w:val="both"/>
    </w:pPr>
    <w:rPr>
      <w:rFonts w:cs="Times New Roman"/>
      <w:kern w:val="28"/>
      <w:szCs w:val="20"/>
    </w:rPr>
  </w:style>
  <w:style w:type="character" w:customStyle="1" w:styleId="3a">
    <w:name w:val="Бл.3 Знак"/>
    <w:basedOn w:val="31"/>
    <w:link w:val="3"/>
    <w:rsid w:val="00892034"/>
    <w:rPr>
      <w:b/>
      <w:bCs/>
      <w:sz w:val="22"/>
      <w:szCs w:val="24"/>
      <w:lang w:val="en-GB" w:eastAsia="ru-RU"/>
    </w:rPr>
  </w:style>
  <w:style w:type="paragraph" w:customStyle="1" w:styleId="-2">
    <w:name w:val="Стиль - БЛ2"/>
    <w:basedOn w:val="22"/>
    <w:link w:val="-20"/>
    <w:qFormat/>
    <w:rsid w:val="00CB5D70"/>
    <w:pPr>
      <w:numPr>
        <w:ilvl w:val="1"/>
        <w:numId w:val="114"/>
      </w:numPr>
      <w:spacing w:after="240"/>
      <w:jc w:val="both"/>
    </w:pPr>
    <w:rPr>
      <w:bCs w:val="0"/>
      <w:szCs w:val="20"/>
    </w:rPr>
  </w:style>
  <w:style w:type="character" w:customStyle="1" w:styleId="-10">
    <w:name w:val="Стиль - БЛ1 Знак"/>
    <w:basedOn w:val="11"/>
    <w:link w:val="-1"/>
    <w:rsid w:val="00CB5D70"/>
    <w:rPr>
      <w:rFonts w:cs="Arial Unicode MS"/>
      <w:b/>
      <w:bCs/>
      <w:kern w:val="28"/>
      <w:sz w:val="28"/>
      <w:szCs w:val="24"/>
      <w:lang w:eastAsia="ru-RU"/>
    </w:rPr>
  </w:style>
  <w:style w:type="paragraph" w:customStyle="1" w:styleId="-3">
    <w:name w:val="Стиль - БЛ3"/>
    <w:basedOn w:val="3"/>
    <w:link w:val="-30"/>
    <w:qFormat/>
    <w:rsid w:val="00CB5D70"/>
  </w:style>
  <w:style w:type="character" w:customStyle="1" w:styleId="-20">
    <w:name w:val="Стиль - БЛ2 Знак"/>
    <w:basedOn w:val="23"/>
    <w:link w:val="-2"/>
    <w:rsid w:val="00CB5D70"/>
    <w:rPr>
      <w:b/>
      <w:bCs w:val="0"/>
      <w:sz w:val="24"/>
      <w:szCs w:val="28"/>
      <w:lang w:eastAsia="ru-RU"/>
    </w:rPr>
  </w:style>
  <w:style w:type="paragraph" w:customStyle="1" w:styleId="-33">
    <w:name w:val="Стиль - БЛ33"/>
    <w:basedOn w:val="4"/>
    <w:link w:val="-330"/>
    <w:qFormat/>
    <w:rsid w:val="00CB5D70"/>
  </w:style>
  <w:style w:type="character" w:customStyle="1" w:styleId="-30">
    <w:name w:val="Стиль - БЛ3 Знак"/>
    <w:basedOn w:val="3a"/>
    <w:link w:val="-3"/>
    <w:rsid w:val="00CB5D70"/>
    <w:rPr>
      <w:b/>
      <w:bCs/>
      <w:sz w:val="22"/>
      <w:szCs w:val="24"/>
      <w:lang w:val="en-GB" w:eastAsia="ru-RU"/>
    </w:rPr>
  </w:style>
  <w:style w:type="paragraph" w:customStyle="1" w:styleId="-4">
    <w:name w:val="Стиль - БЛ4"/>
    <w:basedOn w:val="40"/>
    <w:link w:val="-40"/>
    <w:qFormat/>
    <w:rsid w:val="00CB5D70"/>
    <w:pPr>
      <w:numPr>
        <w:numId w:val="114"/>
      </w:numPr>
      <w:tabs>
        <w:tab w:val="clear" w:pos="851"/>
      </w:tabs>
    </w:pPr>
    <w:rPr>
      <w:i w:val="0"/>
      <w:sz w:val="20"/>
    </w:rPr>
  </w:style>
  <w:style w:type="character" w:customStyle="1" w:styleId="-330">
    <w:name w:val="Стиль - БЛ33 Знак"/>
    <w:basedOn w:val="45"/>
    <w:link w:val="-33"/>
    <w:rsid w:val="00CB5D70"/>
    <w:rPr>
      <w:b/>
      <w:sz w:val="22"/>
      <w:szCs w:val="22"/>
      <w:lang w:val="en-GB" w:eastAsia="ru-RU"/>
    </w:rPr>
  </w:style>
  <w:style w:type="paragraph" w:customStyle="1" w:styleId="TEEEEEXT">
    <w:name w:val="TEEEEEXT"/>
    <w:basedOn w:val="a"/>
    <w:link w:val="TEEEEEXT0"/>
    <w:qFormat/>
    <w:rsid w:val="008B054D"/>
    <w:pPr>
      <w:ind w:firstLine="567"/>
    </w:pPr>
    <w:rPr>
      <w:rFonts w:asciiTheme="minorHAnsi" w:hAnsiTheme="minorHAnsi" w:cstheme="minorHAnsi"/>
      <w:sz w:val="22"/>
      <w:szCs w:val="22"/>
    </w:rPr>
  </w:style>
  <w:style w:type="character" w:customStyle="1" w:styleId="-40">
    <w:name w:val="Стиль - БЛ4 Знак"/>
    <w:basedOn w:val="46"/>
    <w:link w:val="-4"/>
    <w:rsid w:val="00CB5D70"/>
    <w:rPr>
      <w:b/>
      <w:i w:val="0"/>
      <w:sz w:val="22"/>
      <w:szCs w:val="22"/>
      <w:lang w:val="en-GB" w:eastAsia="ru-RU"/>
    </w:rPr>
  </w:style>
  <w:style w:type="character" w:customStyle="1" w:styleId="TEEEEEXT0">
    <w:name w:val="TEEEEEXT Знак"/>
    <w:basedOn w:val="a0"/>
    <w:link w:val="TEEEEEXT"/>
    <w:rsid w:val="008B054D"/>
    <w:rPr>
      <w:rFonts w:asciiTheme="minorHAnsi" w:hAnsiTheme="minorHAnsi" w:cstheme="minorHAnsi"/>
      <w:sz w:val="22"/>
      <w:szCs w:val="22"/>
    </w:rPr>
  </w:style>
  <w:style w:type="paragraph" w:styleId="aff">
    <w:name w:val="Revision"/>
    <w:hidden/>
    <w:uiPriority w:val="99"/>
    <w:semiHidden/>
    <w:rsid w:val="008A5AE9"/>
    <w:rPr>
      <w:sz w:val="24"/>
      <w:szCs w:val="24"/>
    </w:rPr>
  </w:style>
  <w:style w:type="paragraph" w:styleId="aff0">
    <w:name w:val="endnote text"/>
    <w:basedOn w:val="a"/>
    <w:link w:val="aff1"/>
    <w:rsid w:val="004676A3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rsid w:val="004676A3"/>
    <w:rPr>
      <w:lang w:eastAsia="ru-RU"/>
    </w:rPr>
  </w:style>
  <w:style w:type="character" w:styleId="aff2">
    <w:name w:val="endnote reference"/>
    <w:basedOn w:val="a0"/>
    <w:rsid w:val="004676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fluence.moscow.alfaintra.net/pages/viewpage.action?pageId=202411482" TargetMode="External"/><Relationship Id="rId13" Type="http://schemas.openxmlformats.org/officeDocument/2006/relationships/image" Target="media/image2.emf"/><Relationship Id="rId18" Type="http://schemas.openxmlformats.org/officeDocument/2006/relationships/image" Target="media/image4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7" Type="http://schemas.openxmlformats.org/officeDocument/2006/relationships/endnotes" Target="endnotes.xml"/><Relationship Id="rId12" Type="http://schemas.openxmlformats.org/officeDocument/2006/relationships/hyperlink" Target="https://jupyterhub.readthedocs.io/en/stable/getting-started/config-basics.html" TargetMode="External"/><Relationship Id="rId17" Type="http://schemas.openxmlformats.org/officeDocument/2006/relationships/hyperlink" Target="https://github.com/jupyter/docker-stacks/tree/master/scipy-notebook" TargetMode="Externa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oter" Target="footer2.xml"/><Relationship Id="rId10" Type="http://schemas.openxmlformats.org/officeDocument/2006/relationships/hyperlink" Target="https://jupyterhub.readthedocs.io/en/stable/index.html" TargetMode="External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confluence.moscow.alfaintra.net/pages/viewpage.action?pageId=202411467" TargetMode="External"/><Relationship Id="rId14" Type="http://schemas.openxmlformats.org/officeDocument/2006/relationships/oleObject" Target="embeddings/oleObject1.bin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EAE8B-C690-48F8-91A6-6930384C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8072</TotalTime>
  <Pages>14</Pages>
  <Words>3118</Words>
  <Characters>17774</Characters>
  <Application>Microsoft Office Word</Application>
  <DocSecurity>0</DocSecurity>
  <Lines>148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Alfa-Bank</Company>
  <LinksUpToDate>false</LinksUpToDate>
  <CharactersWithSpaces>20851</CharactersWithSpaces>
  <SharedDoc>false</SharedDoc>
  <HLinks>
    <vt:vector size="90" baseType="variant"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_Toc199595112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_Toc199595111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_Toc199595110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_Toc199595109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_Toc199595108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_Toc199595107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_Toc199595106</vt:lpwstr>
      </vt:variant>
      <vt:variant>
        <vt:i4>1966128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_Toc199595105</vt:lpwstr>
      </vt:variant>
      <vt:variant>
        <vt:i4>1966128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_Toc199595104</vt:lpwstr>
      </vt:variant>
      <vt:variant>
        <vt:i4>1966128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_Toc199595103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_Toc199595102</vt:lpwstr>
      </vt:variant>
      <vt:variant>
        <vt:i4>1966128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_Toc199595101</vt:lpwstr>
      </vt:variant>
      <vt:variant>
        <vt:i4>1966128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_Toc199595100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_Toc199595099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_Toc199595098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Трофимов Алексей Витальевич</dc:creator>
  <cp:lastModifiedBy>Трофимов Алексей Витальевич</cp:lastModifiedBy>
  <cp:revision>307</cp:revision>
  <cp:lastPrinted>2014-03-28T15:33:00Z</cp:lastPrinted>
  <dcterms:created xsi:type="dcterms:W3CDTF">2014-05-29T09:22:00Z</dcterms:created>
  <dcterms:modified xsi:type="dcterms:W3CDTF">2018-12-10T12:58:00Z</dcterms:modified>
</cp:coreProperties>
</file>