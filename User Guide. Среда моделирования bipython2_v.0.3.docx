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BB" w:rsidRPr="000D1007" w:rsidRDefault="009654BB" w:rsidP="009654BB"/>
    <w:p w:rsidR="009654BB" w:rsidRPr="000D1007" w:rsidRDefault="009654BB" w:rsidP="009654BB"/>
    <w:p w:rsidR="009654BB" w:rsidRPr="000D1007" w:rsidRDefault="009654BB" w:rsidP="009654BB"/>
    <w:p w:rsidR="009654BB" w:rsidRPr="000D1007" w:rsidRDefault="009654BB" w:rsidP="009654BB"/>
    <w:p w:rsidR="009654BB" w:rsidRPr="000D1007" w:rsidRDefault="009654BB" w:rsidP="009654BB">
      <w:pPr>
        <w:rPr>
          <w:lang w:val="en-US"/>
        </w:rPr>
      </w:pPr>
    </w:p>
    <w:p w:rsidR="009654BB" w:rsidRPr="000D1007" w:rsidRDefault="009654BB" w:rsidP="009654BB">
      <w:pPr>
        <w:rPr>
          <w:lang w:val="en-US"/>
        </w:rPr>
      </w:pPr>
    </w:p>
    <w:p w:rsidR="009654BB" w:rsidRPr="000D1007" w:rsidRDefault="009654BB" w:rsidP="009654BB">
      <w:pPr>
        <w:rPr>
          <w:lang w:val="en-US"/>
        </w:rPr>
      </w:pPr>
    </w:p>
    <w:p w:rsidR="009654BB" w:rsidRPr="000D1007" w:rsidRDefault="009654BB" w:rsidP="009654BB">
      <w:pPr>
        <w:rPr>
          <w:lang w:val="en-US"/>
        </w:rPr>
      </w:pPr>
    </w:p>
    <w:p w:rsidR="009654BB" w:rsidRPr="000D1007" w:rsidRDefault="009654BB" w:rsidP="009654BB">
      <w:pPr>
        <w:rPr>
          <w:lang w:val="en-US"/>
        </w:rPr>
      </w:pPr>
    </w:p>
    <w:p w:rsidR="009654BB" w:rsidRPr="00127DB4" w:rsidRDefault="00592649" w:rsidP="009654BB">
      <w:pPr>
        <w:jc w:val="center"/>
        <w:rPr>
          <w:b/>
          <w:sz w:val="32"/>
          <w:szCs w:val="32"/>
        </w:rPr>
      </w:pPr>
      <w:bookmarkStart w:id="0" w:name="_Toc171319703"/>
      <w:bookmarkStart w:id="1" w:name="_Toc171319774"/>
      <w:r>
        <w:rPr>
          <w:b/>
          <w:sz w:val="32"/>
          <w:szCs w:val="32"/>
        </w:rPr>
        <w:t>Руководство пользователя</w:t>
      </w:r>
      <w:r w:rsidR="00870B2F" w:rsidRPr="00870B2F">
        <w:rPr>
          <w:b/>
          <w:sz w:val="32"/>
          <w:szCs w:val="32"/>
        </w:rPr>
        <w:t xml:space="preserve"> </w:t>
      </w:r>
      <w:bookmarkEnd w:id="0"/>
      <w:bookmarkEnd w:id="1"/>
      <w:r w:rsidR="00136AA6">
        <w:rPr>
          <w:b/>
          <w:sz w:val="32"/>
          <w:szCs w:val="32"/>
        </w:rPr>
        <w:t xml:space="preserve">сервера моделирования </w:t>
      </w:r>
      <w:r w:rsidR="00127DB4">
        <w:rPr>
          <w:b/>
          <w:sz w:val="32"/>
          <w:szCs w:val="32"/>
          <w:lang w:val="en-US"/>
        </w:rPr>
        <w:t>bipython</w:t>
      </w:r>
      <w:r w:rsidR="00136AA6" w:rsidRPr="00127DB4">
        <w:rPr>
          <w:b/>
          <w:sz w:val="32"/>
          <w:szCs w:val="32"/>
        </w:rPr>
        <w:t>2</w:t>
      </w:r>
    </w:p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9654BB" w:rsidRPr="000D1007" w:rsidRDefault="009654BB" w:rsidP="00E6372C"/>
    <w:p w:rsidR="00E933F6" w:rsidRPr="000D1007" w:rsidRDefault="009654BB" w:rsidP="000D1007">
      <w:r w:rsidRPr="000D1007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68269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5E3" w:rsidRDefault="006275E3">
          <w:pPr>
            <w:pStyle w:val="afa"/>
          </w:pPr>
          <w:r>
            <w:t>Оглавление</w:t>
          </w:r>
        </w:p>
        <w:p w:rsidR="004F74BB" w:rsidRDefault="006275E3">
          <w:pPr>
            <w:pStyle w:val="11"/>
            <w:tabs>
              <w:tab w:val="left" w:pos="480"/>
              <w:tab w:val="right" w:leader="dot" w:pos="10194"/>
            </w:tabs>
            <w:rPr>
              <w:ins w:id="2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ins w:id="3" w:author="Трофимов Алексей Витальевич" w:date="2019-03-18T09:25:00Z">
            <w:r w:rsidR="004F74BB" w:rsidRPr="004952E0">
              <w:rPr>
                <w:rStyle w:val="a3"/>
              </w:rPr>
              <w:fldChar w:fldCharType="begin"/>
            </w:r>
            <w:r w:rsidR="004F74BB" w:rsidRPr="004952E0">
              <w:rPr>
                <w:rStyle w:val="a3"/>
              </w:rPr>
              <w:instrText xml:space="preserve"> </w:instrText>
            </w:r>
            <w:r w:rsidR="004F74BB">
              <w:instrText>HYPERLINK \l "_Toc3793567"</w:instrText>
            </w:r>
            <w:r w:rsidR="004F74BB" w:rsidRPr="004952E0">
              <w:rPr>
                <w:rStyle w:val="a3"/>
              </w:rPr>
              <w:instrText xml:space="preserve"> </w:instrText>
            </w:r>
            <w:r w:rsidR="004F74BB" w:rsidRPr="004952E0">
              <w:rPr>
                <w:rStyle w:val="a3"/>
              </w:rPr>
              <w:fldChar w:fldCharType="separate"/>
            </w:r>
            <w:r w:rsidR="004F74BB" w:rsidRPr="004952E0">
              <w:rPr>
                <w:rStyle w:val="a3"/>
              </w:rPr>
              <w:t>1.</w:t>
            </w:r>
            <w:r w:rsidR="004F74B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4F74BB" w:rsidRPr="004952E0">
              <w:rPr>
                <w:rStyle w:val="a3"/>
              </w:rPr>
              <w:t>Введение</w:t>
            </w:r>
            <w:r w:rsidR="004F74BB">
              <w:rPr>
                <w:webHidden/>
              </w:rPr>
              <w:tab/>
            </w:r>
            <w:r w:rsidR="004F74BB">
              <w:rPr>
                <w:webHidden/>
              </w:rPr>
              <w:fldChar w:fldCharType="begin"/>
            </w:r>
            <w:r w:rsidR="004F74BB">
              <w:rPr>
                <w:webHidden/>
              </w:rPr>
              <w:instrText xml:space="preserve"> PAGEREF _Toc3793567 \h </w:instrText>
            </w:r>
          </w:ins>
          <w:r w:rsidR="004F74BB">
            <w:rPr>
              <w:webHidden/>
            </w:rPr>
          </w:r>
          <w:r w:rsidR="004F74BB">
            <w:rPr>
              <w:webHidden/>
            </w:rPr>
            <w:fldChar w:fldCharType="separate"/>
          </w:r>
          <w:ins w:id="4" w:author="Трофимов Алексей Витальевич" w:date="2019-03-18T09:25:00Z">
            <w:r w:rsidR="004F74BB">
              <w:rPr>
                <w:webHidden/>
              </w:rPr>
              <w:t>3</w:t>
            </w:r>
            <w:r w:rsidR="004F74BB">
              <w:rPr>
                <w:webHidden/>
              </w:rPr>
              <w:fldChar w:fldCharType="end"/>
            </w:r>
            <w:r w:rsidR="004F74BB" w:rsidRPr="004952E0">
              <w:rPr>
                <w:rStyle w:val="a3"/>
              </w:rPr>
              <w:fldChar w:fldCharType="end"/>
            </w:r>
          </w:ins>
        </w:p>
        <w:p w:rsidR="004F74BB" w:rsidRDefault="004F74BB">
          <w:pPr>
            <w:pStyle w:val="11"/>
            <w:tabs>
              <w:tab w:val="left" w:pos="480"/>
              <w:tab w:val="right" w:leader="dot" w:pos="10194"/>
            </w:tabs>
            <w:rPr>
              <w:ins w:id="5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ins w:id="6" w:author="Трофимов Алексей Витальевич" w:date="2019-03-18T09:25:00Z">
            <w:r w:rsidRPr="004952E0">
              <w:rPr>
                <w:rStyle w:val="a3"/>
              </w:rPr>
              <w:fldChar w:fldCharType="begin"/>
            </w:r>
            <w:r w:rsidRPr="004952E0">
              <w:rPr>
                <w:rStyle w:val="a3"/>
              </w:rPr>
              <w:instrText xml:space="preserve"> </w:instrText>
            </w:r>
            <w:r>
              <w:instrText>HYPERLINK \l "_Toc3793568"</w:instrText>
            </w:r>
            <w:r w:rsidRPr="004952E0">
              <w:rPr>
                <w:rStyle w:val="a3"/>
              </w:rPr>
              <w:instrText xml:space="preserve"> </w:instrText>
            </w:r>
            <w:r w:rsidRPr="004952E0">
              <w:rPr>
                <w:rStyle w:val="a3"/>
              </w:rPr>
              <w:fldChar w:fldCharType="separate"/>
            </w:r>
            <w:r w:rsidRPr="004952E0">
              <w:rPr>
                <w:rStyle w:val="a3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</w:rPr>
              <w:t>Ссылки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_Toc3793568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7" w:author="Трофимов Алексей Витальевич" w:date="2019-03-18T09:25:00Z"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  <w:r w:rsidRPr="004952E0">
              <w:rPr>
                <w:rStyle w:val="a3"/>
              </w:rPr>
              <w:fldChar w:fldCharType="end"/>
            </w:r>
          </w:ins>
        </w:p>
        <w:p w:rsidR="004F74BB" w:rsidRDefault="004F74BB">
          <w:pPr>
            <w:pStyle w:val="11"/>
            <w:tabs>
              <w:tab w:val="left" w:pos="480"/>
              <w:tab w:val="right" w:leader="dot" w:pos="10194"/>
            </w:tabs>
            <w:rPr>
              <w:ins w:id="8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ins w:id="9" w:author="Трофимов Алексей Витальевич" w:date="2019-03-18T09:25:00Z">
            <w:r w:rsidRPr="004952E0">
              <w:rPr>
                <w:rStyle w:val="a3"/>
              </w:rPr>
              <w:fldChar w:fldCharType="begin"/>
            </w:r>
            <w:r w:rsidRPr="004952E0">
              <w:rPr>
                <w:rStyle w:val="a3"/>
              </w:rPr>
              <w:instrText xml:space="preserve"> </w:instrText>
            </w:r>
            <w:r>
              <w:instrText>HYPERLINK \l "_Toc3793569"</w:instrText>
            </w:r>
            <w:r w:rsidRPr="004952E0">
              <w:rPr>
                <w:rStyle w:val="a3"/>
              </w:rPr>
              <w:instrText xml:space="preserve"> </w:instrText>
            </w:r>
            <w:r w:rsidRPr="004952E0">
              <w:rPr>
                <w:rStyle w:val="a3"/>
              </w:rPr>
              <w:fldChar w:fldCharType="separate"/>
            </w:r>
            <w:r w:rsidRPr="004952E0">
              <w:rPr>
                <w:rStyle w:val="a3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</w:rPr>
              <w:t>Глоссарий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_Toc3793569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0" w:author="Трофимов Алексей Витальевич" w:date="2019-03-18T09:25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4952E0">
              <w:rPr>
                <w:rStyle w:val="a3"/>
              </w:rPr>
              <w:fldChar w:fldCharType="end"/>
            </w:r>
          </w:ins>
        </w:p>
        <w:p w:rsidR="004F74BB" w:rsidRDefault="004F74BB">
          <w:pPr>
            <w:pStyle w:val="11"/>
            <w:tabs>
              <w:tab w:val="left" w:pos="480"/>
              <w:tab w:val="right" w:leader="dot" w:pos="10194"/>
            </w:tabs>
            <w:rPr>
              <w:ins w:id="11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ins w:id="12" w:author="Трофимов Алексей Витальевич" w:date="2019-03-18T09:25:00Z">
            <w:r w:rsidRPr="004952E0">
              <w:rPr>
                <w:rStyle w:val="a3"/>
              </w:rPr>
              <w:fldChar w:fldCharType="begin"/>
            </w:r>
            <w:r w:rsidRPr="004952E0">
              <w:rPr>
                <w:rStyle w:val="a3"/>
              </w:rPr>
              <w:instrText xml:space="preserve"> </w:instrText>
            </w:r>
            <w:r>
              <w:instrText>HYPERLINK \l "_Toc3793570"</w:instrText>
            </w:r>
            <w:r w:rsidRPr="004952E0">
              <w:rPr>
                <w:rStyle w:val="a3"/>
              </w:rPr>
              <w:instrText xml:space="preserve"> </w:instrText>
            </w:r>
            <w:r w:rsidRPr="004952E0">
              <w:rPr>
                <w:rStyle w:val="a3"/>
              </w:rPr>
              <w:fldChar w:fldCharType="separate"/>
            </w:r>
            <w:r w:rsidRPr="004952E0">
              <w:rPr>
                <w:rStyle w:val="a3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</w:rPr>
              <w:t>Получение доступа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_Toc3793570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3" w:author="Трофимов Алексей Витальевич" w:date="2019-03-18T09:25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4952E0">
              <w:rPr>
                <w:rStyle w:val="a3"/>
              </w:rPr>
              <w:fldChar w:fldCharType="end"/>
            </w:r>
          </w:ins>
        </w:p>
        <w:p w:rsidR="004F74BB" w:rsidRDefault="004F74BB">
          <w:pPr>
            <w:pStyle w:val="11"/>
            <w:tabs>
              <w:tab w:val="left" w:pos="480"/>
              <w:tab w:val="right" w:leader="dot" w:pos="10194"/>
            </w:tabs>
            <w:rPr>
              <w:ins w:id="14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ins w:id="15" w:author="Трофимов Алексей Витальевич" w:date="2019-03-18T09:25:00Z">
            <w:r w:rsidRPr="004952E0">
              <w:rPr>
                <w:rStyle w:val="a3"/>
              </w:rPr>
              <w:fldChar w:fldCharType="begin"/>
            </w:r>
            <w:r w:rsidRPr="004952E0">
              <w:rPr>
                <w:rStyle w:val="a3"/>
              </w:rPr>
              <w:instrText xml:space="preserve"> </w:instrText>
            </w:r>
            <w:r>
              <w:instrText>HYPERLINK \l "_Toc3793571"</w:instrText>
            </w:r>
            <w:r w:rsidRPr="004952E0">
              <w:rPr>
                <w:rStyle w:val="a3"/>
              </w:rPr>
              <w:instrText xml:space="preserve"> </w:instrText>
            </w:r>
            <w:r w:rsidRPr="004952E0">
              <w:rPr>
                <w:rStyle w:val="a3"/>
              </w:rPr>
              <w:fldChar w:fldCharType="separate"/>
            </w:r>
            <w:r w:rsidRPr="004952E0">
              <w:rPr>
                <w:rStyle w:val="a3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</w:rPr>
              <w:t>Руководство пользователя Jupyter Notebook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_Toc3793571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6" w:author="Трофимов Алексей Витальевич" w:date="2019-03-18T09:25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4952E0">
              <w:rPr>
                <w:rStyle w:val="a3"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17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18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"_Toc3793572"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Трофимов Алексей Витальевич" w:date="2019-03-18T09:2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20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21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"_Toc3793573"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Трофимов Алексей Витальевич" w:date="2019-03-18T09:2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23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24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"_Toc3793574"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>Основная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Трофимов Алексей Витальевич" w:date="2019-03-18T09:2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26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27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"_Toc3793575"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 xml:space="preserve">Перезагрузка пользовательского сервера </w:t>
            </w:r>
            <w:r w:rsidRPr="004952E0">
              <w:rPr>
                <w:rStyle w:val="a3"/>
                <w:noProof/>
                <w:lang w:val="en-US"/>
              </w:rPr>
              <w:t>jupyerhub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Трофимов Алексей Витальевич" w:date="2019-03-18T0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11"/>
            <w:tabs>
              <w:tab w:val="left" w:pos="480"/>
              <w:tab w:val="right" w:leader="dot" w:pos="10194"/>
            </w:tabs>
            <w:rPr>
              <w:ins w:id="29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ins w:id="30" w:author="Трофимов Алексей Витальевич" w:date="2019-03-18T09:25:00Z">
            <w:r w:rsidRPr="004952E0">
              <w:rPr>
                <w:rStyle w:val="a3"/>
              </w:rPr>
              <w:fldChar w:fldCharType="begin"/>
            </w:r>
            <w:r w:rsidRPr="004952E0">
              <w:rPr>
                <w:rStyle w:val="a3"/>
              </w:rPr>
              <w:instrText xml:space="preserve"> </w:instrText>
            </w:r>
            <w:r>
              <w:instrText>HYPERLINK \l "_Toc3793576"</w:instrText>
            </w:r>
            <w:r w:rsidRPr="004952E0">
              <w:rPr>
                <w:rStyle w:val="a3"/>
              </w:rPr>
              <w:instrText xml:space="preserve"> </w:instrText>
            </w:r>
            <w:r w:rsidRPr="004952E0">
              <w:rPr>
                <w:rStyle w:val="a3"/>
              </w:rPr>
              <w:fldChar w:fldCharType="separate"/>
            </w:r>
            <w:r w:rsidRPr="004952E0">
              <w:rPr>
                <w:rStyle w:val="a3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</w:rPr>
              <w:t>Руководство пользователя докерезированного Jupyter Notebook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_Toc3793576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31" w:author="Трофимов Алексей Витальевич" w:date="2019-03-18T09:25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4952E0">
              <w:rPr>
                <w:rStyle w:val="a3"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32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33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"_Toc3793577"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Трофимов Алексей Витальевич" w:date="2019-03-18T09:2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35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36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"_Toc3793578"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Трофимов Алексей Витальевич" w:date="2019-03-18T09:2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38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39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"_Toc3793579"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>Основная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Трофимов Алексей Витальевич" w:date="2019-03-18T09:2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11"/>
            <w:tabs>
              <w:tab w:val="left" w:pos="480"/>
              <w:tab w:val="right" w:leader="dot" w:pos="10194"/>
            </w:tabs>
            <w:rPr>
              <w:ins w:id="41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ins w:id="42" w:author="Трофимов Алексей Витальевич" w:date="2019-03-18T09:25:00Z">
            <w:r w:rsidRPr="004952E0">
              <w:rPr>
                <w:rStyle w:val="a3"/>
              </w:rPr>
              <w:fldChar w:fldCharType="begin"/>
            </w:r>
            <w:r w:rsidRPr="004952E0">
              <w:rPr>
                <w:rStyle w:val="a3"/>
              </w:rPr>
              <w:instrText xml:space="preserve"> </w:instrText>
            </w:r>
            <w:r>
              <w:instrText>HYPERLINK \l "_Toc3793580"</w:instrText>
            </w:r>
            <w:r w:rsidRPr="004952E0">
              <w:rPr>
                <w:rStyle w:val="a3"/>
              </w:rPr>
              <w:instrText xml:space="preserve"> </w:instrText>
            </w:r>
            <w:r w:rsidRPr="004952E0">
              <w:rPr>
                <w:rStyle w:val="a3"/>
              </w:rPr>
              <w:fldChar w:fldCharType="separate"/>
            </w:r>
            <w:r w:rsidRPr="004952E0">
              <w:rPr>
                <w:rStyle w:val="a3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</w:rPr>
              <w:t>Использования Docker CLI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_Toc3793580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43" w:author="Трофимов Алексей Витальевич" w:date="2019-03-18T09:25:00Z"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  <w:r w:rsidRPr="004952E0">
              <w:rPr>
                <w:rStyle w:val="a3"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44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45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"_Toc3793581"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Трофимов Алексей Витальевич" w:date="2019-03-18T09:2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47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48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"_Toc3793582"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>Матрица доступа к командам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Трофимов Алексей Витальевич" w:date="2019-03-18T09:2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50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51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"_Toc3793583"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 xml:space="preserve">Порядок работы с </w:t>
            </w:r>
            <w:r w:rsidRPr="004952E0">
              <w:rPr>
                <w:rStyle w:val="a3"/>
                <w:noProof/>
                <w:lang w:val="en-US"/>
              </w:rPr>
              <w:t>Python</w:t>
            </w:r>
            <w:r w:rsidRPr="004952E0">
              <w:rPr>
                <w:rStyle w:val="a3"/>
                <w:noProof/>
              </w:rPr>
              <w:t xml:space="preserve"> </w:t>
            </w:r>
            <w:r w:rsidRPr="004952E0">
              <w:rPr>
                <w:rStyle w:val="a3"/>
                <w:noProof/>
                <w:lang w:val="en-US"/>
              </w:rPr>
              <w:t>API</w:t>
            </w:r>
            <w:r w:rsidRPr="004952E0">
              <w:rPr>
                <w:rStyle w:val="a3"/>
                <w:noProof/>
              </w:rPr>
              <w:t xml:space="preserve"> для </w:t>
            </w:r>
            <w:r w:rsidRPr="004952E0">
              <w:rPr>
                <w:rStyle w:val="a3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Трофимов Алексей Витальевич" w:date="2019-03-18T09:25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4F74BB" w:rsidRDefault="004F74BB">
          <w:pPr>
            <w:pStyle w:val="20"/>
            <w:tabs>
              <w:tab w:val="left" w:pos="960"/>
              <w:tab w:val="right" w:leader="dot" w:pos="10194"/>
            </w:tabs>
            <w:rPr>
              <w:ins w:id="53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ins w:id="54" w:author="Трофимов Алексей Витальевич" w:date="2019-03-18T09:25:00Z">
            <w:r w:rsidRPr="004952E0">
              <w:rPr>
                <w:rStyle w:val="a3"/>
                <w:noProof/>
              </w:rPr>
              <w:fldChar w:fldCharType="begin"/>
            </w:r>
            <w:r w:rsidRPr="004952E0">
              <w:rPr>
                <w:rStyle w:val="a3"/>
                <w:noProof/>
              </w:rPr>
              <w:instrText xml:space="preserve"> </w:instrText>
            </w:r>
            <w:r>
              <w:rPr>
                <w:noProof/>
              </w:rPr>
              <w:instrText>HYPERLINK \l "_Toc3793584"</w:instrText>
            </w:r>
            <w:r w:rsidRPr="004952E0">
              <w:rPr>
                <w:rStyle w:val="a3"/>
                <w:noProof/>
              </w:rPr>
              <w:instrText xml:space="preserve"> </w:instrText>
            </w:r>
            <w:r w:rsidRPr="004952E0">
              <w:rPr>
                <w:rStyle w:val="a3"/>
                <w:noProof/>
              </w:rPr>
              <w:fldChar w:fldCharType="separate"/>
            </w:r>
            <w:r w:rsidRPr="004952E0">
              <w:rPr>
                <w:rStyle w:val="a3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952E0">
              <w:rPr>
                <w:rStyle w:val="a3"/>
                <w:noProof/>
              </w:rPr>
              <w:t>Доступ к внутренним ресурсам банка (</w:t>
            </w:r>
            <w:r w:rsidRPr="004952E0">
              <w:rPr>
                <w:rStyle w:val="a3"/>
                <w:noProof/>
                <w:lang w:val="en-US"/>
              </w:rPr>
              <w:t>docker</w:t>
            </w:r>
            <w:r w:rsidRPr="004952E0">
              <w:rPr>
                <w:rStyle w:val="a3"/>
                <w:noProof/>
              </w:rPr>
              <w:t xml:space="preserve"> </w:t>
            </w:r>
            <w:r w:rsidRPr="004952E0">
              <w:rPr>
                <w:rStyle w:val="a3"/>
                <w:noProof/>
                <w:lang w:val="en-US"/>
              </w:rPr>
              <w:t>registry</w:t>
            </w:r>
            <w:r w:rsidRPr="004952E0">
              <w:rPr>
                <w:rStyle w:val="a3"/>
                <w:noProof/>
              </w:rPr>
              <w:t xml:space="preserve">, </w:t>
            </w:r>
            <w:r w:rsidRPr="004952E0">
              <w:rPr>
                <w:rStyle w:val="a3"/>
                <w:noProof/>
                <w:lang w:val="en-US"/>
              </w:rPr>
              <w:t>PyPi</w:t>
            </w:r>
            <w:r w:rsidRPr="004952E0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_Toc3793584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Трофимов Алексей Витальевич" w:date="2019-03-18T09:25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4952E0">
              <w:rPr>
                <w:rStyle w:val="a3"/>
                <w:noProof/>
              </w:rPr>
              <w:fldChar w:fldCharType="end"/>
            </w:r>
          </w:ins>
        </w:p>
        <w:p w:rsidR="006275E3" w:rsidDel="004F74BB" w:rsidRDefault="006275E3">
          <w:pPr>
            <w:pStyle w:val="11"/>
            <w:tabs>
              <w:tab w:val="left" w:pos="480"/>
              <w:tab w:val="right" w:leader="dot" w:pos="10194"/>
            </w:tabs>
            <w:rPr>
              <w:del w:id="56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</w:rPr>
          </w:pPr>
          <w:del w:id="57" w:author="Трофимов Алексей Витальевич" w:date="2019-03-18T09:25:00Z">
            <w:r w:rsidRPr="004F74BB" w:rsidDel="004F74BB">
              <w:rPr>
                <w:rStyle w:val="a3"/>
              </w:rPr>
              <w:delText>1.</w:delText>
            </w:r>
            <w:r w:rsidDel="004F74B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74BB" w:rsidDel="004F74BB">
              <w:rPr>
                <w:rStyle w:val="a3"/>
              </w:rPr>
              <w:delText>Введение</w:delText>
            </w:r>
            <w:r w:rsidDel="004F74BB">
              <w:rPr>
                <w:webHidden/>
              </w:rPr>
              <w:tab/>
            </w:r>
            <w:r w:rsidR="00911F2D" w:rsidDel="004F74BB">
              <w:rPr>
                <w:webHidden/>
              </w:rPr>
              <w:delText>3</w:delText>
            </w:r>
          </w:del>
        </w:p>
        <w:p w:rsidR="006275E3" w:rsidDel="004F74BB" w:rsidRDefault="006275E3">
          <w:pPr>
            <w:pStyle w:val="11"/>
            <w:tabs>
              <w:tab w:val="left" w:pos="480"/>
              <w:tab w:val="right" w:leader="dot" w:pos="10194"/>
            </w:tabs>
            <w:rPr>
              <w:del w:id="58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</w:rPr>
          </w:pPr>
          <w:del w:id="59" w:author="Трофимов Алексей Витальевич" w:date="2019-03-18T09:25:00Z">
            <w:r w:rsidRPr="004F74BB" w:rsidDel="004F74BB">
              <w:rPr>
                <w:rStyle w:val="a3"/>
              </w:rPr>
              <w:delText>2.</w:delText>
            </w:r>
            <w:r w:rsidDel="004F74B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74BB" w:rsidDel="004F74BB">
              <w:rPr>
                <w:rStyle w:val="a3"/>
              </w:rPr>
              <w:delText>Ссылки</w:delText>
            </w:r>
            <w:r w:rsidDel="004F74BB">
              <w:rPr>
                <w:webHidden/>
              </w:rPr>
              <w:tab/>
            </w:r>
            <w:r w:rsidR="00911F2D" w:rsidDel="004F74BB">
              <w:rPr>
                <w:webHidden/>
              </w:rPr>
              <w:delText>3</w:delText>
            </w:r>
          </w:del>
        </w:p>
        <w:p w:rsidR="006275E3" w:rsidDel="004F74BB" w:rsidRDefault="006275E3">
          <w:pPr>
            <w:pStyle w:val="11"/>
            <w:tabs>
              <w:tab w:val="left" w:pos="480"/>
              <w:tab w:val="right" w:leader="dot" w:pos="10194"/>
            </w:tabs>
            <w:rPr>
              <w:del w:id="60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</w:rPr>
          </w:pPr>
          <w:del w:id="61" w:author="Трофимов Алексей Витальевич" w:date="2019-03-18T09:25:00Z">
            <w:r w:rsidRPr="004F74BB" w:rsidDel="004F74BB">
              <w:rPr>
                <w:rStyle w:val="a3"/>
              </w:rPr>
              <w:delText>3.</w:delText>
            </w:r>
            <w:r w:rsidDel="004F74B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74BB" w:rsidDel="004F74BB">
              <w:rPr>
                <w:rStyle w:val="a3"/>
              </w:rPr>
              <w:delText>Глоссарий</w:delText>
            </w:r>
            <w:r w:rsidDel="004F74BB">
              <w:rPr>
                <w:webHidden/>
              </w:rPr>
              <w:tab/>
            </w:r>
            <w:r w:rsidR="00911F2D" w:rsidDel="004F74BB">
              <w:rPr>
                <w:webHidden/>
              </w:rPr>
              <w:delText>4</w:delText>
            </w:r>
          </w:del>
        </w:p>
        <w:p w:rsidR="006275E3" w:rsidDel="004F74BB" w:rsidRDefault="006275E3">
          <w:pPr>
            <w:pStyle w:val="11"/>
            <w:tabs>
              <w:tab w:val="left" w:pos="480"/>
              <w:tab w:val="right" w:leader="dot" w:pos="10194"/>
            </w:tabs>
            <w:rPr>
              <w:del w:id="62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</w:rPr>
          </w:pPr>
          <w:del w:id="63" w:author="Трофимов Алексей Витальевич" w:date="2019-03-18T09:25:00Z">
            <w:r w:rsidRPr="004F74BB" w:rsidDel="004F74BB">
              <w:rPr>
                <w:rStyle w:val="a3"/>
              </w:rPr>
              <w:delText>4.</w:delText>
            </w:r>
            <w:r w:rsidDel="004F74B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74BB" w:rsidDel="004F74BB">
              <w:rPr>
                <w:rStyle w:val="a3"/>
              </w:rPr>
              <w:delText>Получение доступа к системе</w:delText>
            </w:r>
            <w:r w:rsidDel="004F74BB">
              <w:rPr>
                <w:webHidden/>
              </w:rPr>
              <w:tab/>
            </w:r>
            <w:r w:rsidR="00911F2D" w:rsidDel="004F74BB">
              <w:rPr>
                <w:webHidden/>
              </w:rPr>
              <w:delText>4</w:delText>
            </w:r>
          </w:del>
        </w:p>
        <w:p w:rsidR="006275E3" w:rsidDel="004F74BB" w:rsidRDefault="006275E3">
          <w:pPr>
            <w:pStyle w:val="11"/>
            <w:tabs>
              <w:tab w:val="left" w:pos="480"/>
              <w:tab w:val="right" w:leader="dot" w:pos="10194"/>
            </w:tabs>
            <w:rPr>
              <w:del w:id="64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</w:rPr>
          </w:pPr>
          <w:del w:id="65" w:author="Трофимов Алексей Витальевич" w:date="2019-03-18T09:25:00Z">
            <w:r w:rsidRPr="004F74BB" w:rsidDel="004F74BB">
              <w:rPr>
                <w:rStyle w:val="a3"/>
              </w:rPr>
              <w:delText>5.</w:delText>
            </w:r>
            <w:r w:rsidDel="004F74B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74BB" w:rsidDel="004F74BB">
              <w:rPr>
                <w:rStyle w:val="a3"/>
              </w:rPr>
              <w:delText>Руководство пользователя Jupyter Notebook</w:delText>
            </w:r>
            <w:r w:rsidDel="004F74BB">
              <w:rPr>
                <w:webHidden/>
              </w:rPr>
              <w:tab/>
            </w:r>
            <w:r w:rsidR="00911F2D" w:rsidDel="004F74BB">
              <w:rPr>
                <w:webHidden/>
              </w:rPr>
              <w:delText>4</w:delText>
            </w:r>
          </w:del>
        </w:p>
        <w:p w:rsidR="006275E3" w:rsidDel="004F74BB" w:rsidRDefault="006275E3">
          <w:pPr>
            <w:pStyle w:val="20"/>
            <w:tabs>
              <w:tab w:val="left" w:pos="960"/>
              <w:tab w:val="right" w:leader="dot" w:pos="10194"/>
            </w:tabs>
            <w:rPr>
              <w:del w:id="66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7" w:author="Трофимов Алексей Витальевич" w:date="2019-03-18T09:25:00Z">
            <w:r w:rsidRPr="004F74BB" w:rsidDel="004F74BB">
              <w:rPr>
                <w:rStyle w:val="a3"/>
                <w:noProof/>
              </w:rPr>
              <w:delText>5.1.</w:delText>
            </w:r>
            <w:r w:rsidDel="004F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74BB" w:rsidDel="004F74BB">
              <w:rPr>
                <w:rStyle w:val="a3"/>
                <w:noProof/>
              </w:rPr>
              <w:delText>Введение</w:delText>
            </w:r>
            <w:r w:rsidDel="004F74BB">
              <w:rPr>
                <w:noProof/>
                <w:webHidden/>
              </w:rPr>
              <w:tab/>
            </w:r>
            <w:r w:rsidR="00911F2D" w:rsidDel="004F74BB">
              <w:rPr>
                <w:noProof/>
                <w:webHidden/>
              </w:rPr>
              <w:delText>4</w:delText>
            </w:r>
          </w:del>
        </w:p>
        <w:p w:rsidR="006275E3" w:rsidDel="004F74BB" w:rsidRDefault="006275E3">
          <w:pPr>
            <w:pStyle w:val="20"/>
            <w:tabs>
              <w:tab w:val="left" w:pos="960"/>
              <w:tab w:val="right" w:leader="dot" w:pos="10194"/>
            </w:tabs>
            <w:rPr>
              <w:del w:id="68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9" w:author="Трофимов Алексей Витальевич" w:date="2019-03-18T09:25:00Z">
            <w:r w:rsidRPr="004F74BB" w:rsidDel="004F74BB">
              <w:rPr>
                <w:rStyle w:val="a3"/>
                <w:noProof/>
              </w:rPr>
              <w:delText>5.2.</w:delText>
            </w:r>
            <w:r w:rsidDel="004F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74BB" w:rsidDel="004F74BB">
              <w:rPr>
                <w:rStyle w:val="a3"/>
                <w:noProof/>
              </w:rPr>
              <w:delText>Начало работы</w:delText>
            </w:r>
            <w:r w:rsidDel="004F74BB">
              <w:rPr>
                <w:noProof/>
                <w:webHidden/>
              </w:rPr>
              <w:tab/>
            </w:r>
            <w:r w:rsidR="00911F2D" w:rsidDel="004F74BB">
              <w:rPr>
                <w:noProof/>
                <w:webHidden/>
              </w:rPr>
              <w:delText>5</w:delText>
            </w:r>
          </w:del>
        </w:p>
        <w:p w:rsidR="006275E3" w:rsidDel="004F74BB" w:rsidRDefault="006275E3">
          <w:pPr>
            <w:pStyle w:val="20"/>
            <w:tabs>
              <w:tab w:val="left" w:pos="960"/>
              <w:tab w:val="right" w:leader="dot" w:pos="10194"/>
            </w:tabs>
            <w:rPr>
              <w:del w:id="70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1" w:author="Трофимов Алексей Витальевич" w:date="2019-03-18T09:25:00Z">
            <w:r w:rsidRPr="004F74BB" w:rsidDel="004F74BB">
              <w:rPr>
                <w:rStyle w:val="a3"/>
                <w:noProof/>
              </w:rPr>
              <w:delText>5.3.</w:delText>
            </w:r>
            <w:r w:rsidDel="004F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74BB" w:rsidDel="004F74BB">
              <w:rPr>
                <w:rStyle w:val="a3"/>
                <w:noProof/>
              </w:rPr>
              <w:delText>Основная функциональность</w:delText>
            </w:r>
            <w:r w:rsidDel="004F74BB">
              <w:rPr>
                <w:noProof/>
                <w:webHidden/>
              </w:rPr>
              <w:tab/>
            </w:r>
            <w:r w:rsidR="00911F2D" w:rsidDel="004F74BB">
              <w:rPr>
                <w:noProof/>
                <w:webHidden/>
              </w:rPr>
              <w:delText>6</w:delText>
            </w:r>
          </w:del>
        </w:p>
        <w:p w:rsidR="006275E3" w:rsidDel="004F74BB" w:rsidRDefault="006275E3">
          <w:pPr>
            <w:pStyle w:val="11"/>
            <w:tabs>
              <w:tab w:val="left" w:pos="480"/>
              <w:tab w:val="right" w:leader="dot" w:pos="10194"/>
            </w:tabs>
            <w:rPr>
              <w:del w:id="72" w:author="Трофимов Алексей Витальевич" w:date="2019-03-18T09:25:00Z"/>
              <w:rFonts w:asciiTheme="minorHAnsi" w:eastAsiaTheme="minorEastAsia" w:hAnsiTheme="minorHAnsi" w:cstheme="minorBidi"/>
              <w:sz w:val="22"/>
              <w:szCs w:val="22"/>
            </w:rPr>
          </w:pPr>
          <w:del w:id="73" w:author="Трофимов Алексей Витальевич" w:date="2019-03-18T09:25:00Z">
            <w:r w:rsidRPr="004F74BB" w:rsidDel="004F74BB">
              <w:rPr>
                <w:rStyle w:val="a3"/>
              </w:rPr>
              <w:delText>6.</w:delText>
            </w:r>
            <w:r w:rsidDel="004F74B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74BB" w:rsidDel="004F74BB">
              <w:rPr>
                <w:rStyle w:val="a3"/>
              </w:rPr>
              <w:delText>Руководство пользователя докерезированного Jupyter Notebook</w:delText>
            </w:r>
            <w:r w:rsidDel="004F74BB">
              <w:rPr>
                <w:webHidden/>
              </w:rPr>
              <w:tab/>
            </w:r>
            <w:r w:rsidR="00911F2D" w:rsidDel="004F74BB">
              <w:rPr>
                <w:webHidden/>
              </w:rPr>
              <w:delText>6</w:delText>
            </w:r>
          </w:del>
        </w:p>
        <w:p w:rsidR="006275E3" w:rsidDel="004F74BB" w:rsidRDefault="006275E3">
          <w:pPr>
            <w:pStyle w:val="20"/>
            <w:tabs>
              <w:tab w:val="left" w:pos="960"/>
              <w:tab w:val="right" w:leader="dot" w:pos="10194"/>
            </w:tabs>
            <w:rPr>
              <w:del w:id="74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5" w:author="Трофимов Алексей Витальевич" w:date="2019-03-18T09:25:00Z">
            <w:r w:rsidRPr="004F74BB" w:rsidDel="004F74BB">
              <w:rPr>
                <w:rStyle w:val="a3"/>
                <w:noProof/>
              </w:rPr>
              <w:delText>6.1.</w:delText>
            </w:r>
            <w:r w:rsidDel="004F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74BB" w:rsidDel="004F74BB">
              <w:rPr>
                <w:rStyle w:val="a3"/>
                <w:noProof/>
              </w:rPr>
              <w:delText>Введение</w:delText>
            </w:r>
            <w:r w:rsidDel="004F74BB">
              <w:rPr>
                <w:noProof/>
                <w:webHidden/>
              </w:rPr>
              <w:tab/>
            </w:r>
            <w:r w:rsidR="00911F2D" w:rsidDel="004F74BB">
              <w:rPr>
                <w:noProof/>
                <w:webHidden/>
              </w:rPr>
              <w:delText>6</w:delText>
            </w:r>
          </w:del>
        </w:p>
        <w:p w:rsidR="006275E3" w:rsidDel="004F74BB" w:rsidRDefault="006275E3">
          <w:pPr>
            <w:pStyle w:val="20"/>
            <w:tabs>
              <w:tab w:val="left" w:pos="960"/>
              <w:tab w:val="right" w:leader="dot" w:pos="10194"/>
            </w:tabs>
            <w:rPr>
              <w:del w:id="76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7" w:author="Трофимов Алексей Витальевич" w:date="2019-03-18T09:25:00Z">
            <w:r w:rsidRPr="004F74BB" w:rsidDel="004F74BB">
              <w:rPr>
                <w:rStyle w:val="a3"/>
                <w:noProof/>
              </w:rPr>
              <w:delText>6.2.</w:delText>
            </w:r>
            <w:r w:rsidDel="004F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74BB" w:rsidDel="004F74BB">
              <w:rPr>
                <w:rStyle w:val="a3"/>
                <w:noProof/>
              </w:rPr>
              <w:delText>Начало работы</w:delText>
            </w:r>
            <w:r w:rsidDel="004F74BB">
              <w:rPr>
                <w:noProof/>
                <w:webHidden/>
              </w:rPr>
              <w:tab/>
            </w:r>
          </w:del>
          <w:del w:id="78" w:author="Трофимов Алексей Витальевич" w:date="2018-12-20T09:57:00Z">
            <w:r w:rsidDel="00911F2D">
              <w:rPr>
                <w:noProof/>
                <w:webHidden/>
              </w:rPr>
              <w:delText>6</w:delText>
            </w:r>
          </w:del>
        </w:p>
        <w:p w:rsidR="006275E3" w:rsidDel="004F74BB" w:rsidRDefault="006275E3">
          <w:pPr>
            <w:pStyle w:val="20"/>
            <w:tabs>
              <w:tab w:val="left" w:pos="960"/>
              <w:tab w:val="right" w:leader="dot" w:pos="10194"/>
            </w:tabs>
            <w:rPr>
              <w:del w:id="79" w:author="Трофимов Алексей Витальевич" w:date="2019-03-18T09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80" w:author="Трофимов Алексей Витальевич" w:date="2019-03-18T09:25:00Z">
            <w:r w:rsidRPr="004F74BB" w:rsidDel="004F74BB">
              <w:rPr>
                <w:rStyle w:val="a3"/>
                <w:noProof/>
              </w:rPr>
              <w:delText>6.3.</w:delText>
            </w:r>
            <w:r w:rsidDel="004F74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74BB" w:rsidDel="004F74BB">
              <w:rPr>
                <w:rStyle w:val="a3"/>
                <w:noProof/>
              </w:rPr>
              <w:delText>Основная функциональность</w:delText>
            </w:r>
            <w:r w:rsidDel="004F74BB">
              <w:rPr>
                <w:noProof/>
                <w:webHidden/>
              </w:rPr>
              <w:tab/>
            </w:r>
          </w:del>
          <w:del w:id="81" w:author="Трофимов Алексей Витальевич" w:date="2018-12-20T09:57:00Z">
            <w:r w:rsidDel="00911F2D">
              <w:rPr>
                <w:noProof/>
                <w:webHidden/>
              </w:rPr>
              <w:delText>6</w:delText>
            </w:r>
          </w:del>
        </w:p>
        <w:p w:rsidR="006275E3" w:rsidRDefault="006275E3">
          <w:r>
            <w:rPr>
              <w:b/>
              <w:bCs/>
            </w:rPr>
            <w:fldChar w:fldCharType="end"/>
          </w:r>
        </w:p>
      </w:sdtContent>
    </w:sdt>
    <w:p w:rsidR="00E70006" w:rsidRPr="000D1007" w:rsidRDefault="00E70006">
      <w:pPr>
        <w:rPr>
          <w:sz w:val="20"/>
          <w:szCs w:val="20"/>
        </w:rPr>
      </w:pPr>
    </w:p>
    <w:p w:rsidR="00E70006" w:rsidRPr="000D1007" w:rsidRDefault="00E70006">
      <w:pPr>
        <w:rPr>
          <w:sz w:val="20"/>
          <w:szCs w:val="20"/>
        </w:rPr>
      </w:pPr>
    </w:p>
    <w:p w:rsidR="00E70006" w:rsidRPr="000D1007" w:rsidRDefault="00E70006">
      <w:pPr>
        <w:rPr>
          <w:sz w:val="20"/>
          <w:szCs w:val="20"/>
        </w:rPr>
      </w:pPr>
    </w:p>
    <w:p w:rsidR="00AC0740" w:rsidRPr="00AC0740" w:rsidRDefault="00AC0740" w:rsidP="00AC0740">
      <w:pPr>
        <w:rPr>
          <w:lang w:eastAsia="en-US"/>
        </w:rPr>
      </w:pPr>
      <w:bookmarkStart w:id="82" w:name="_Toc117016156"/>
      <w:r>
        <w:rPr>
          <w:lang w:eastAsia="en-US"/>
        </w:rPr>
        <w:br w:type="page"/>
      </w:r>
    </w:p>
    <w:p w:rsidR="00E70006" w:rsidRPr="00AC0740" w:rsidRDefault="00E70006" w:rsidP="00AC0740">
      <w:pPr>
        <w:rPr>
          <w:b/>
          <w:sz w:val="32"/>
          <w:szCs w:val="32"/>
        </w:rPr>
      </w:pPr>
      <w:r w:rsidRPr="00AC0740">
        <w:rPr>
          <w:b/>
          <w:sz w:val="32"/>
          <w:szCs w:val="32"/>
        </w:rPr>
        <w:lastRenderedPageBreak/>
        <w:t>История внесения изменений в документ</w:t>
      </w:r>
    </w:p>
    <w:p w:rsidR="00AC0740" w:rsidRPr="000D1007" w:rsidRDefault="00AC0740" w:rsidP="00AC0740"/>
    <w:tbl>
      <w:tblPr>
        <w:tblW w:w="1018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2"/>
        <w:gridCol w:w="1980"/>
        <w:gridCol w:w="3966"/>
        <w:gridCol w:w="2655"/>
      </w:tblGrid>
      <w:tr w:rsidR="00E70006" w:rsidRPr="000D1007">
        <w:trPr>
          <w:tblHeader/>
          <w:jc w:val="center"/>
        </w:trPr>
        <w:tc>
          <w:tcPr>
            <w:tcW w:w="1582" w:type="dxa"/>
            <w:shd w:val="clear" w:color="auto" w:fill="C0C0C0"/>
            <w:vAlign w:val="center"/>
          </w:tcPr>
          <w:p w:rsidR="00E70006" w:rsidRPr="000D1007" w:rsidRDefault="00E70006" w:rsidP="00901B0D">
            <w:pPr>
              <w:keepNext/>
              <w:keepLines/>
              <w:rPr>
                <w:caps/>
              </w:rPr>
            </w:pPr>
            <w:r w:rsidRPr="000D1007">
              <w:rPr>
                <w:b/>
              </w:rPr>
              <w:t>Дата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E70006" w:rsidRPr="000D1007" w:rsidRDefault="00E70006" w:rsidP="00901B0D">
            <w:pPr>
              <w:keepNext/>
              <w:keepLines/>
              <w:rPr>
                <w:b/>
              </w:rPr>
            </w:pPr>
            <w:r w:rsidRPr="000D1007">
              <w:rPr>
                <w:b/>
              </w:rPr>
              <w:t>Версия</w:t>
            </w:r>
          </w:p>
        </w:tc>
        <w:tc>
          <w:tcPr>
            <w:tcW w:w="3966" w:type="dxa"/>
            <w:shd w:val="clear" w:color="auto" w:fill="C0C0C0"/>
            <w:vAlign w:val="center"/>
          </w:tcPr>
          <w:p w:rsidR="00E70006" w:rsidRPr="000D1007" w:rsidRDefault="00E70006" w:rsidP="00901B0D">
            <w:pPr>
              <w:keepNext/>
              <w:keepLines/>
              <w:rPr>
                <w:b/>
              </w:rPr>
            </w:pPr>
            <w:r w:rsidRPr="000D1007">
              <w:rPr>
                <w:b/>
              </w:rPr>
              <w:t>Изменения</w:t>
            </w:r>
          </w:p>
        </w:tc>
        <w:tc>
          <w:tcPr>
            <w:tcW w:w="2655" w:type="dxa"/>
            <w:shd w:val="clear" w:color="auto" w:fill="C0C0C0"/>
            <w:vAlign w:val="center"/>
          </w:tcPr>
          <w:p w:rsidR="00E70006" w:rsidRPr="000D1007" w:rsidRDefault="00E70006" w:rsidP="00901B0D">
            <w:pPr>
              <w:keepNext/>
              <w:keepLines/>
              <w:rPr>
                <w:b/>
              </w:rPr>
            </w:pPr>
            <w:r w:rsidRPr="000D1007">
              <w:rPr>
                <w:b/>
              </w:rPr>
              <w:t>Автор</w:t>
            </w:r>
          </w:p>
        </w:tc>
      </w:tr>
      <w:tr w:rsidR="00E70006" w:rsidRPr="000D1007">
        <w:trPr>
          <w:jc w:val="center"/>
        </w:trPr>
        <w:tc>
          <w:tcPr>
            <w:tcW w:w="1582" w:type="dxa"/>
          </w:tcPr>
          <w:p w:rsidR="00E70006" w:rsidRPr="00136AA6" w:rsidRDefault="00136AA6" w:rsidP="008A38D1">
            <w:pPr>
              <w:keepNext/>
              <w:keepLines/>
            </w:pPr>
            <w:r>
              <w:t>12.09.2018</w:t>
            </w:r>
          </w:p>
        </w:tc>
        <w:tc>
          <w:tcPr>
            <w:tcW w:w="1980" w:type="dxa"/>
          </w:tcPr>
          <w:p w:rsidR="00E70006" w:rsidRPr="000D1007" w:rsidRDefault="00F21AF9">
            <w:pPr>
              <w:keepNext/>
              <w:keepLines/>
            </w:pPr>
            <w:r>
              <w:t>0.1</w:t>
            </w:r>
          </w:p>
        </w:tc>
        <w:tc>
          <w:tcPr>
            <w:tcW w:w="3966" w:type="dxa"/>
          </w:tcPr>
          <w:p w:rsidR="00E70006" w:rsidRPr="000D1007" w:rsidRDefault="00F21AF9">
            <w:pPr>
              <w:keepNext/>
              <w:keepLines/>
            </w:pPr>
            <w:r>
              <w:t>Создание документа</w:t>
            </w:r>
          </w:p>
        </w:tc>
        <w:tc>
          <w:tcPr>
            <w:tcW w:w="2655" w:type="dxa"/>
          </w:tcPr>
          <w:p w:rsidR="00F21AF9" w:rsidRPr="008A38D1" w:rsidRDefault="00136AA6" w:rsidP="00F21AF9">
            <w:pPr>
              <w:keepNext/>
              <w:keepLines/>
            </w:pPr>
            <w:r>
              <w:t>Кабанов В.В.</w:t>
            </w:r>
          </w:p>
        </w:tc>
      </w:tr>
      <w:tr w:rsidR="00E70006" w:rsidRPr="000D1007">
        <w:trPr>
          <w:jc w:val="center"/>
        </w:trPr>
        <w:tc>
          <w:tcPr>
            <w:tcW w:w="1582" w:type="dxa"/>
          </w:tcPr>
          <w:p w:rsidR="00E70006" w:rsidRPr="000D1007" w:rsidRDefault="00AD0A97">
            <w:pPr>
              <w:keepNext/>
              <w:keepLines/>
            </w:pPr>
            <w:ins w:id="83" w:author="Трофимов Алексей Витальевич" w:date="2018-12-10T16:52:00Z">
              <w:r>
                <w:t>10.12.2018</w:t>
              </w:r>
            </w:ins>
          </w:p>
        </w:tc>
        <w:tc>
          <w:tcPr>
            <w:tcW w:w="1980" w:type="dxa"/>
          </w:tcPr>
          <w:p w:rsidR="00E70006" w:rsidRPr="000D1007" w:rsidRDefault="00AD0A97">
            <w:pPr>
              <w:keepNext/>
              <w:keepLines/>
            </w:pPr>
            <w:ins w:id="84" w:author="Трофимов Алексей Витальевич" w:date="2018-12-10T16:53:00Z">
              <w:r>
                <w:t>0.2</w:t>
              </w:r>
            </w:ins>
          </w:p>
        </w:tc>
        <w:tc>
          <w:tcPr>
            <w:tcW w:w="3966" w:type="dxa"/>
          </w:tcPr>
          <w:p w:rsidR="00E70006" w:rsidRPr="0056247E" w:rsidRDefault="00AD0A97" w:rsidP="00AD0A97">
            <w:pPr>
              <w:keepNext/>
              <w:keepLines/>
              <w:rPr>
                <w:lang w:val="en-US"/>
                <w:rPrChange w:id="85" w:author="Трофимов Алексей Витальевич" w:date="2018-12-14T13:13:00Z">
                  <w:rPr/>
                </w:rPrChange>
              </w:rPr>
            </w:pPr>
            <w:ins w:id="86" w:author="Трофимов Алексей Витальевич" w:date="2018-12-10T16:53:00Z">
              <w:r>
                <w:t>Доработаны ра</w:t>
              </w:r>
            </w:ins>
            <w:ins w:id="87" w:author="Трофимов Алексей Витальевич" w:date="2018-12-10T16:54:00Z">
              <w:r>
                <w:t>з</w:t>
              </w:r>
            </w:ins>
            <w:ins w:id="88" w:author="Трофимов Алексей Витальевич" w:date="2018-12-10T16:53:00Z">
              <w:r>
                <w:t xml:space="preserve">делы </w:t>
              </w:r>
            </w:ins>
            <w:ins w:id="89" w:author="Трофимов Алексей Витальевич" w:date="2018-12-10T16:54:00Z">
              <w:r>
                <w:t xml:space="preserve">3, 6 и </w:t>
              </w:r>
            </w:ins>
            <w:ins w:id="90" w:author="Трофимов Алексей Витальевич" w:date="2018-12-10T16:55:00Z">
              <w:r>
                <w:t>7.2</w:t>
              </w:r>
            </w:ins>
            <w:ins w:id="91" w:author="Трофимов Алексей Витальевич" w:date="2018-12-14T13:13:00Z">
              <w:r w:rsidR="0056247E">
                <w:rPr>
                  <w:lang w:val="en-US"/>
                </w:rPr>
                <w:t>, 7.3</w:t>
              </w:r>
            </w:ins>
          </w:p>
        </w:tc>
        <w:tc>
          <w:tcPr>
            <w:tcW w:w="2655" w:type="dxa"/>
          </w:tcPr>
          <w:p w:rsidR="00E70006" w:rsidRPr="000D1007" w:rsidRDefault="00AD0A97">
            <w:pPr>
              <w:keepNext/>
              <w:keepLines/>
            </w:pPr>
            <w:ins w:id="92" w:author="Трофимов Алексей Витальевич" w:date="2018-12-10T16:55:00Z">
              <w:r>
                <w:t>Трофимов А.В.</w:t>
              </w:r>
            </w:ins>
          </w:p>
        </w:tc>
      </w:tr>
      <w:tr w:rsidR="00E70006" w:rsidRPr="000D1007">
        <w:trPr>
          <w:jc w:val="center"/>
        </w:trPr>
        <w:tc>
          <w:tcPr>
            <w:tcW w:w="1582" w:type="dxa"/>
          </w:tcPr>
          <w:p w:rsidR="00E70006" w:rsidRPr="000D1007" w:rsidRDefault="004F74BB">
            <w:pPr>
              <w:keepNext/>
              <w:keepLines/>
            </w:pPr>
            <w:ins w:id="93" w:author="Трофимов Алексей Витальевич" w:date="2019-03-18T09:27:00Z">
              <w:r>
                <w:t>18.03.2019</w:t>
              </w:r>
            </w:ins>
          </w:p>
        </w:tc>
        <w:tc>
          <w:tcPr>
            <w:tcW w:w="1980" w:type="dxa"/>
          </w:tcPr>
          <w:p w:rsidR="00E70006" w:rsidRPr="000D1007" w:rsidRDefault="004F74BB">
            <w:pPr>
              <w:keepNext/>
              <w:keepLines/>
            </w:pPr>
            <w:ins w:id="94" w:author="Трофимов Алексей Витальевич" w:date="2019-03-18T09:27:00Z">
              <w:r>
                <w:t>0.3</w:t>
              </w:r>
            </w:ins>
          </w:p>
        </w:tc>
        <w:tc>
          <w:tcPr>
            <w:tcW w:w="3966" w:type="dxa"/>
          </w:tcPr>
          <w:p w:rsidR="00E70006" w:rsidRPr="000D1007" w:rsidRDefault="004F74BB">
            <w:pPr>
              <w:keepNext/>
              <w:keepLines/>
            </w:pPr>
            <w:ins w:id="95" w:author="Трофимов Алексей Витальевич" w:date="2019-03-18T09:27:00Z">
              <w:r>
                <w:t>Добавлен пункт 5.4</w:t>
              </w:r>
            </w:ins>
          </w:p>
        </w:tc>
        <w:tc>
          <w:tcPr>
            <w:tcW w:w="2655" w:type="dxa"/>
          </w:tcPr>
          <w:p w:rsidR="00E70006" w:rsidRPr="000D1007" w:rsidRDefault="004F74BB">
            <w:pPr>
              <w:keepNext/>
              <w:keepLines/>
            </w:pPr>
            <w:ins w:id="96" w:author="Трофимов Алексей Витальевич" w:date="2019-03-18T09:28:00Z">
              <w:r>
                <w:t>Трофимов А.В.</w:t>
              </w:r>
            </w:ins>
          </w:p>
        </w:tc>
      </w:tr>
      <w:tr w:rsidR="00E70006" w:rsidRPr="000D1007">
        <w:trPr>
          <w:jc w:val="center"/>
        </w:trPr>
        <w:tc>
          <w:tcPr>
            <w:tcW w:w="1582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1980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3966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2655" w:type="dxa"/>
          </w:tcPr>
          <w:p w:rsidR="00E70006" w:rsidRPr="000D1007" w:rsidRDefault="00E70006">
            <w:pPr>
              <w:keepNext/>
              <w:keepLines/>
            </w:pPr>
          </w:p>
        </w:tc>
      </w:tr>
      <w:tr w:rsidR="00E70006" w:rsidRPr="000D1007">
        <w:trPr>
          <w:jc w:val="center"/>
        </w:trPr>
        <w:tc>
          <w:tcPr>
            <w:tcW w:w="1582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1980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3966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2655" w:type="dxa"/>
          </w:tcPr>
          <w:p w:rsidR="00E70006" w:rsidRPr="000D1007" w:rsidRDefault="00E70006">
            <w:pPr>
              <w:keepNext/>
              <w:keepLines/>
            </w:pPr>
          </w:p>
        </w:tc>
      </w:tr>
      <w:tr w:rsidR="00E70006" w:rsidRPr="000D1007">
        <w:trPr>
          <w:jc w:val="center"/>
        </w:trPr>
        <w:tc>
          <w:tcPr>
            <w:tcW w:w="1582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1980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3966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2655" w:type="dxa"/>
          </w:tcPr>
          <w:p w:rsidR="00E70006" w:rsidRPr="000D1007" w:rsidRDefault="00E70006">
            <w:pPr>
              <w:keepNext/>
              <w:keepLines/>
            </w:pPr>
          </w:p>
        </w:tc>
      </w:tr>
      <w:tr w:rsidR="00E70006" w:rsidRPr="000D1007">
        <w:trPr>
          <w:jc w:val="center"/>
        </w:trPr>
        <w:tc>
          <w:tcPr>
            <w:tcW w:w="1582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1980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3966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2655" w:type="dxa"/>
          </w:tcPr>
          <w:p w:rsidR="00E70006" w:rsidRPr="000D1007" w:rsidRDefault="00E70006">
            <w:pPr>
              <w:keepNext/>
              <w:keepLines/>
            </w:pPr>
          </w:p>
        </w:tc>
      </w:tr>
      <w:tr w:rsidR="00E70006" w:rsidRPr="000D1007">
        <w:trPr>
          <w:jc w:val="center"/>
        </w:trPr>
        <w:tc>
          <w:tcPr>
            <w:tcW w:w="1582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1980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3966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2655" w:type="dxa"/>
          </w:tcPr>
          <w:p w:rsidR="00E70006" w:rsidRPr="000D1007" w:rsidRDefault="00E70006">
            <w:pPr>
              <w:keepNext/>
              <w:keepLines/>
            </w:pPr>
          </w:p>
        </w:tc>
      </w:tr>
      <w:tr w:rsidR="00E70006" w:rsidRPr="000D1007">
        <w:trPr>
          <w:jc w:val="center"/>
        </w:trPr>
        <w:tc>
          <w:tcPr>
            <w:tcW w:w="1582" w:type="dxa"/>
          </w:tcPr>
          <w:p w:rsidR="00E70006" w:rsidRPr="00220A14" w:rsidRDefault="00E70006">
            <w:pPr>
              <w:keepNext/>
              <w:keepLines/>
            </w:pPr>
          </w:p>
        </w:tc>
        <w:tc>
          <w:tcPr>
            <w:tcW w:w="1980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3966" w:type="dxa"/>
          </w:tcPr>
          <w:p w:rsidR="00E70006" w:rsidRPr="000D1007" w:rsidRDefault="00E70006">
            <w:pPr>
              <w:keepNext/>
              <w:keepLines/>
            </w:pPr>
          </w:p>
        </w:tc>
        <w:tc>
          <w:tcPr>
            <w:tcW w:w="2655" w:type="dxa"/>
          </w:tcPr>
          <w:p w:rsidR="00E70006" w:rsidRPr="000D1007" w:rsidRDefault="00E70006">
            <w:pPr>
              <w:keepNext/>
              <w:keepLines/>
            </w:pPr>
          </w:p>
        </w:tc>
      </w:tr>
    </w:tbl>
    <w:p w:rsidR="00AC0740" w:rsidRPr="00AC0740" w:rsidRDefault="00AC0740" w:rsidP="00AC0740">
      <w:bookmarkStart w:id="97" w:name="_Toc120686527"/>
    </w:p>
    <w:p w:rsidR="00AC0740" w:rsidRPr="00AC0740" w:rsidRDefault="00AC0740" w:rsidP="00AC0740">
      <w:pPr>
        <w:rPr>
          <w:lang w:eastAsia="en-US"/>
        </w:rPr>
      </w:pPr>
    </w:p>
    <w:p w:rsidR="00E70006" w:rsidRDefault="00E70006" w:rsidP="001B0275">
      <w:pPr>
        <w:pStyle w:val="1"/>
      </w:pPr>
      <w:bookmarkStart w:id="98" w:name="_Toc485217271"/>
      <w:bookmarkStart w:id="99" w:name="_Toc3793567"/>
      <w:r w:rsidRPr="000D1007">
        <w:t>Введение</w:t>
      </w:r>
      <w:bookmarkEnd w:id="97"/>
      <w:bookmarkEnd w:id="98"/>
      <w:bookmarkEnd w:id="99"/>
    </w:p>
    <w:p w:rsidR="00CA2CC9" w:rsidRDefault="002C08CE" w:rsidP="00A51BAE">
      <w:pPr>
        <w:rPr>
          <w:lang w:eastAsia="en-US"/>
        </w:rPr>
      </w:pPr>
      <w:r w:rsidRPr="00F21AF9">
        <w:rPr>
          <w:lang w:eastAsia="en-US"/>
        </w:rPr>
        <w:t xml:space="preserve">Настоящий документ </w:t>
      </w:r>
      <w:r w:rsidR="00136AA6">
        <w:rPr>
          <w:lang w:eastAsia="en-US"/>
        </w:rPr>
        <w:t>является</w:t>
      </w:r>
      <w:r w:rsidRPr="00F21AF9">
        <w:rPr>
          <w:lang w:eastAsia="en-US"/>
        </w:rPr>
        <w:t xml:space="preserve"> руководство</w:t>
      </w:r>
      <w:r w:rsidR="00136AA6">
        <w:rPr>
          <w:lang w:eastAsia="en-US"/>
        </w:rPr>
        <w:t>м</w:t>
      </w:r>
      <w:r w:rsidRPr="00F21AF9">
        <w:rPr>
          <w:lang w:eastAsia="en-US"/>
        </w:rPr>
        <w:t xml:space="preserve"> пользователя </w:t>
      </w:r>
      <w:r w:rsidR="00804FE2">
        <w:rPr>
          <w:lang w:eastAsia="en-US"/>
        </w:rPr>
        <w:t xml:space="preserve">сервера моделирования </w:t>
      </w:r>
      <w:r w:rsidR="00127DB4">
        <w:rPr>
          <w:lang w:val="en-US" w:eastAsia="en-US"/>
        </w:rPr>
        <w:t>bipython</w:t>
      </w:r>
      <w:r w:rsidR="00804FE2" w:rsidRPr="00804FE2">
        <w:rPr>
          <w:lang w:eastAsia="en-US"/>
        </w:rPr>
        <w:t>2</w:t>
      </w:r>
      <w:r w:rsidR="00285B78">
        <w:rPr>
          <w:lang w:eastAsia="en-US"/>
        </w:rPr>
        <w:t>.</w:t>
      </w:r>
      <w:r w:rsidR="00CA2CC9">
        <w:rPr>
          <w:lang w:eastAsia="en-US"/>
        </w:rPr>
        <w:t xml:space="preserve"> </w:t>
      </w:r>
    </w:p>
    <w:p w:rsidR="00CA2CC9" w:rsidRDefault="00804FE2" w:rsidP="00A51BAE">
      <w:pPr>
        <w:rPr>
          <w:lang w:eastAsia="en-US"/>
        </w:rPr>
      </w:pPr>
      <w:r>
        <w:rPr>
          <w:lang w:eastAsia="en-US"/>
        </w:rPr>
        <w:t xml:space="preserve">Документ описывает использование приложения </w:t>
      </w:r>
      <w:r>
        <w:rPr>
          <w:lang w:val="en-US" w:eastAsia="en-US"/>
        </w:rPr>
        <w:t>Jupyter</w:t>
      </w:r>
      <w:r w:rsidR="00D341AD" w:rsidRPr="00D341AD">
        <w:rPr>
          <w:lang w:eastAsia="en-US"/>
        </w:rPr>
        <w:t xml:space="preserve"> </w:t>
      </w:r>
      <w:r w:rsidR="00D341AD">
        <w:rPr>
          <w:lang w:val="en-US" w:eastAsia="en-US"/>
        </w:rPr>
        <w:t>Notebbok</w:t>
      </w:r>
      <w:r w:rsidRPr="00804FE2">
        <w:rPr>
          <w:lang w:eastAsia="en-US"/>
        </w:rPr>
        <w:t xml:space="preserve">, </w:t>
      </w:r>
      <w:r>
        <w:rPr>
          <w:lang w:eastAsia="en-US"/>
        </w:rPr>
        <w:t>в том числе</w:t>
      </w:r>
      <w:r w:rsidR="00D341AD" w:rsidRPr="00D341AD">
        <w:rPr>
          <w:lang w:eastAsia="en-US"/>
        </w:rPr>
        <w:t xml:space="preserve"> </w:t>
      </w:r>
      <w:r w:rsidR="00D341AD">
        <w:rPr>
          <w:lang w:eastAsia="en-US"/>
        </w:rPr>
        <w:t xml:space="preserve">в </w:t>
      </w:r>
      <w:r w:rsidR="00D341AD">
        <w:rPr>
          <w:lang w:val="en-US" w:eastAsia="en-US"/>
        </w:rPr>
        <w:t>docker</w:t>
      </w:r>
      <w:r w:rsidR="00D341AD" w:rsidRPr="00D341AD">
        <w:rPr>
          <w:lang w:eastAsia="en-US"/>
        </w:rPr>
        <w:t xml:space="preserve"> </w:t>
      </w:r>
      <w:r w:rsidR="00D341AD">
        <w:rPr>
          <w:lang w:eastAsia="en-US"/>
        </w:rPr>
        <w:t>контейнере</w:t>
      </w:r>
      <w:r>
        <w:rPr>
          <w:lang w:eastAsia="en-US"/>
        </w:rPr>
        <w:t xml:space="preserve">. Документ также описывает использование </w:t>
      </w:r>
      <w:r>
        <w:rPr>
          <w:lang w:val="en-US" w:eastAsia="en-US"/>
        </w:rPr>
        <w:t>docker</w:t>
      </w:r>
      <w:r>
        <w:rPr>
          <w:lang w:eastAsia="en-US"/>
        </w:rPr>
        <w:t xml:space="preserve"> команд через командную </w:t>
      </w:r>
      <w:bookmarkStart w:id="100" w:name="_GoBack"/>
      <w:bookmarkEnd w:id="100"/>
      <w:r>
        <w:rPr>
          <w:lang w:eastAsia="en-US"/>
        </w:rPr>
        <w:t>строку.</w:t>
      </w:r>
    </w:p>
    <w:p w:rsidR="00804FE2" w:rsidRDefault="00804FE2" w:rsidP="00A51BAE">
      <w:pPr>
        <w:rPr>
          <w:lang w:eastAsia="en-US"/>
        </w:rPr>
      </w:pPr>
    </w:p>
    <w:p w:rsidR="00804FE2" w:rsidRPr="00262CE4" w:rsidRDefault="00804FE2" w:rsidP="00A51BAE">
      <w:pPr>
        <w:rPr>
          <w:lang w:eastAsia="en-US"/>
        </w:rPr>
      </w:pPr>
      <w:r>
        <w:rPr>
          <w:lang w:eastAsia="en-US"/>
        </w:rPr>
        <w:t xml:space="preserve">Целью документа является описание в полном объеме особенностей использования функционала, связанных с конкретными настройками ПО на сервере </w:t>
      </w:r>
      <w:r w:rsidR="00127DB4">
        <w:rPr>
          <w:lang w:val="en-US" w:eastAsia="en-US"/>
        </w:rPr>
        <w:t>bipython</w:t>
      </w:r>
      <w:r w:rsidRPr="00804FE2">
        <w:rPr>
          <w:lang w:eastAsia="en-US"/>
        </w:rPr>
        <w:t>2</w:t>
      </w:r>
      <w:r w:rsidR="00262CE4">
        <w:rPr>
          <w:lang w:eastAsia="en-US"/>
        </w:rPr>
        <w:t xml:space="preserve"> и</w:t>
      </w:r>
      <w:r>
        <w:rPr>
          <w:lang w:eastAsia="en-US"/>
        </w:rPr>
        <w:t xml:space="preserve"> </w:t>
      </w:r>
      <w:r w:rsidR="00262CE4">
        <w:rPr>
          <w:lang w:eastAsia="en-US"/>
        </w:rPr>
        <w:t>о</w:t>
      </w:r>
      <w:r>
        <w:rPr>
          <w:lang w:eastAsia="en-US"/>
        </w:rPr>
        <w:t xml:space="preserve">писание возможностей </w:t>
      </w:r>
      <w:r w:rsidR="00262CE4">
        <w:rPr>
          <w:lang w:eastAsia="en-US"/>
        </w:rPr>
        <w:t xml:space="preserve">функционала в объеме достаточном для того, чтобы понять, годится ли он для решения того или иного класса задач. Целью документа не является описание возможностей, настроек и особенностей работы </w:t>
      </w:r>
      <w:r w:rsidR="00262CE4">
        <w:rPr>
          <w:lang w:val="en-US" w:eastAsia="en-US"/>
        </w:rPr>
        <w:t>Jupyter</w:t>
      </w:r>
      <w:r w:rsidR="00262CE4">
        <w:rPr>
          <w:lang w:eastAsia="en-US"/>
        </w:rPr>
        <w:t xml:space="preserve">, </w:t>
      </w:r>
      <w:r w:rsidR="00262CE4">
        <w:rPr>
          <w:lang w:val="en-US" w:eastAsia="en-US"/>
        </w:rPr>
        <w:t>docker</w:t>
      </w:r>
      <w:r w:rsidR="00262CE4" w:rsidRPr="00262CE4">
        <w:rPr>
          <w:lang w:eastAsia="en-US"/>
        </w:rPr>
        <w:t xml:space="preserve"> </w:t>
      </w:r>
      <w:r w:rsidR="00262CE4">
        <w:rPr>
          <w:lang w:eastAsia="en-US"/>
        </w:rPr>
        <w:t>или другого ПО, развернутого на среде моделирования – для этих целей даются ссылки на официальную документацию ПО в соответствующих местах.</w:t>
      </w:r>
    </w:p>
    <w:p w:rsidR="00A51BAE" w:rsidRDefault="00A51BAE" w:rsidP="00A51BAE">
      <w:pPr>
        <w:rPr>
          <w:lang w:eastAsia="en-US"/>
        </w:rPr>
      </w:pPr>
    </w:p>
    <w:p w:rsidR="00607905" w:rsidRPr="00F21AF9" w:rsidRDefault="00607905" w:rsidP="00A51BAE">
      <w:pPr>
        <w:rPr>
          <w:lang w:eastAsia="en-US"/>
        </w:rPr>
      </w:pPr>
      <w:r w:rsidRPr="00F21AF9">
        <w:rPr>
          <w:lang w:eastAsia="en-US"/>
        </w:rPr>
        <w:t>Стороны могут изменять и дополнять настоящий документ. Документ подлежит версионному  контролю; выпуск новой версии документа отменяет действие всех предыдущих версий. Все изменения и дополнения описываются в Листе изменений в начале документа.</w:t>
      </w:r>
    </w:p>
    <w:p w:rsidR="00607905" w:rsidRDefault="00607905">
      <w:pPr>
        <w:pStyle w:val="a6"/>
      </w:pPr>
    </w:p>
    <w:p w:rsidR="001B0275" w:rsidRPr="00AD481A" w:rsidRDefault="001B0275" w:rsidP="001B0275">
      <w:pPr>
        <w:pStyle w:val="1"/>
        <w:keepNext w:val="0"/>
        <w:widowControl w:val="0"/>
        <w:spacing w:after="0"/>
        <w:jc w:val="both"/>
        <w:rPr>
          <w:rFonts w:ascii="Times New Roman" w:hAnsi="Times New Roman" w:cs="Times New Roman"/>
          <w:lang w:val="ru-RU"/>
        </w:rPr>
      </w:pPr>
      <w:bookmarkStart w:id="101" w:name="_Toc101255768"/>
      <w:bookmarkStart w:id="102" w:name="_Toc197927098"/>
      <w:bookmarkStart w:id="103" w:name="_Toc410737669"/>
      <w:bookmarkStart w:id="104" w:name="_Toc485217272"/>
      <w:bookmarkStart w:id="105" w:name="_Toc3793568"/>
      <w:r w:rsidRPr="00AD481A">
        <w:rPr>
          <w:rFonts w:ascii="Times New Roman" w:hAnsi="Times New Roman" w:cs="Times New Roman"/>
          <w:lang w:val="ru-RU"/>
        </w:rPr>
        <w:t>Ссылки</w:t>
      </w:r>
      <w:bookmarkEnd w:id="101"/>
      <w:bookmarkEnd w:id="102"/>
      <w:bookmarkEnd w:id="103"/>
      <w:bookmarkEnd w:id="104"/>
      <w:bookmarkEnd w:id="105"/>
    </w:p>
    <w:p w:rsidR="001B0275" w:rsidRPr="00C610EE" w:rsidRDefault="001B0275" w:rsidP="001B0275">
      <w:pPr>
        <w:rPr>
          <w:b/>
          <w:i/>
          <w:iCs/>
          <w:color w:val="0000FF"/>
        </w:rPr>
      </w:pPr>
      <w:r w:rsidRPr="00C610EE">
        <w:rPr>
          <w:b/>
          <w:i/>
          <w:iCs/>
          <w:color w:val="0000FF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4651"/>
        <w:gridCol w:w="5209"/>
      </w:tblGrid>
      <w:tr w:rsidR="001B0275" w:rsidRPr="0078234E" w:rsidTr="004824CB">
        <w:tc>
          <w:tcPr>
            <w:tcW w:w="560" w:type="dxa"/>
            <w:shd w:val="clear" w:color="auto" w:fill="D9D9D9"/>
          </w:tcPr>
          <w:p w:rsidR="001B0275" w:rsidRPr="00901B0D" w:rsidRDefault="001B0275" w:rsidP="004824CB">
            <w:pPr>
              <w:tabs>
                <w:tab w:val="left" w:pos="1379"/>
              </w:tabs>
              <w:rPr>
                <w:b/>
                <w:iCs/>
              </w:rPr>
            </w:pPr>
            <w:r>
              <w:rPr>
                <w:b/>
                <w:iCs/>
              </w:rPr>
              <w:t>№ п/п</w:t>
            </w:r>
          </w:p>
        </w:tc>
        <w:tc>
          <w:tcPr>
            <w:tcW w:w="4651" w:type="dxa"/>
            <w:shd w:val="clear" w:color="auto" w:fill="D9D9D9"/>
          </w:tcPr>
          <w:p w:rsidR="001B0275" w:rsidRPr="00901B0D" w:rsidRDefault="001B0275" w:rsidP="004824CB">
            <w:pPr>
              <w:tabs>
                <w:tab w:val="left" w:pos="1379"/>
              </w:tabs>
              <w:rPr>
                <w:b/>
                <w:iCs/>
                <w:highlight w:val="lightGray"/>
              </w:rPr>
            </w:pPr>
            <w:r w:rsidRPr="00901B0D">
              <w:rPr>
                <w:b/>
                <w:iCs/>
              </w:rPr>
              <w:t>Ссылка</w:t>
            </w:r>
          </w:p>
        </w:tc>
        <w:tc>
          <w:tcPr>
            <w:tcW w:w="5209" w:type="dxa"/>
            <w:shd w:val="clear" w:color="auto" w:fill="D9D9D9"/>
          </w:tcPr>
          <w:p w:rsidR="001B0275" w:rsidRPr="00901B0D" w:rsidRDefault="001B0275" w:rsidP="004824CB">
            <w:pPr>
              <w:rPr>
                <w:b/>
                <w:iCs/>
                <w:highlight w:val="lightGray"/>
              </w:rPr>
            </w:pPr>
            <w:r w:rsidRPr="00901B0D">
              <w:rPr>
                <w:b/>
                <w:iCs/>
              </w:rPr>
              <w:t>Описание</w:t>
            </w:r>
          </w:p>
        </w:tc>
      </w:tr>
      <w:tr w:rsidR="001B0275" w:rsidRPr="0078234E" w:rsidTr="004824CB">
        <w:tc>
          <w:tcPr>
            <w:tcW w:w="560" w:type="dxa"/>
          </w:tcPr>
          <w:p w:rsidR="001B0275" w:rsidRDefault="001B0275" w:rsidP="004824CB">
            <w:r>
              <w:t>1</w:t>
            </w:r>
          </w:p>
        </w:tc>
        <w:tc>
          <w:tcPr>
            <w:tcW w:w="4651" w:type="dxa"/>
          </w:tcPr>
          <w:p w:rsidR="001B0275" w:rsidRPr="00261232" w:rsidRDefault="00245828" w:rsidP="004824CB">
            <w:hyperlink r:id="rId11" w:history="1">
              <w:r w:rsidR="00683F11" w:rsidRPr="00683F11">
                <w:rPr>
                  <w:rStyle w:val="a3"/>
                </w:rPr>
                <w:t>Admin Guide среды моделирования</w:t>
              </w:r>
            </w:hyperlink>
          </w:p>
        </w:tc>
        <w:tc>
          <w:tcPr>
            <w:tcW w:w="5209" w:type="dxa"/>
          </w:tcPr>
          <w:p w:rsidR="001B0275" w:rsidRPr="00683F11" w:rsidRDefault="00683F11" w:rsidP="00127DB4">
            <w:pPr>
              <w:rPr>
                <w:lang w:val="en-US"/>
              </w:rPr>
            </w:pPr>
            <w:r>
              <w:t xml:space="preserve">Руководство администратора сервера </w:t>
            </w:r>
            <w:r w:rsidR="00127DB4">
              <w:rPr>
                <w:lang w:val="en-US"/>
              </w:rPr>
              <w:t>bipython2</w:t>
            </w:r>
          </w:p>
        </w:tc>
      </w:tr>
      <w:tr w:rsidR="002B72FB" w:rsidRPr="0078234E" w:rsidTr="004824CB">
        <w:tc>
          <w:tcPr>
            <w:tcW w:w="560" w:type="dxa"/>
          </w:tcPr>
          <w:p w:rsidR="002B72FB" w:rsidRPr="002B72FB" w:rsidRDefault="002B72FB" w:rsidP="004824CB">
            <w:pPr>
              <w:rPr>
                <w:b/>
              </w:rPr>
            </w:pPr>
            <w:r w:rsidRPr="002B72FB">
              <w:rPr>
                <w:b/>
              </w:rPr>
              <w:t>2</w:t>
            </w:r>
          </w:p>
        </w:tc>
        <w:tc>
          <w:tcPr>
            <w:tcW w:w="4651" w:type="dxa"/>
          </w:tcPr>
          <w:p w:rsidR="002B72FB" w:rsidRPr="00261232" w:rsidRDefault="00245828" w:rsidP="004824CB">
            <w:hyperlink r:id="rId12" w:history="1">
              <w:r w:rsidR="00683F11" w:rsidRPr="00683F11">
                <w:rPr>
                  <w:rStyle w:val="a3"/>
                </w:rPr>
                <w:t>Инструкция по настройке среды моделирования</w:t>
              </w:r>
            </w:hyperlink>
          </w:p>
        </w:tc>
        <w:tc>
          <w:tcPr>
            <w:tcW w:w="5209" w:type="dxa"/>
          </w:tcPr>
          <w:p w:rsidR="002B72FB" w:rsidRPr="001F1944" w:rsidRDefault="001F1944" w:rsidP="00127DB4">
            <w:r>
              <w:t xml:space="preserve">Инструкция по настройке севера </w:t>
            </w:r>
            <w:r w:rsidR="00127DB4">
              <w:rPr>
                <w:lang w:val="en-US"/>
              </w:rPr>
              <w:t>bipython</w:t>
            </w:r>
            <w:r w:rsidR="00127DB4" w:rsidRPr="00127DB4">
              <w:t>2</w:t>
            </w:r>
            <w:del w:id="106" w:author="Трофимов Алексей Витальевич" w:date="2018-12-10T13:47:00Z">
              <w:r w:rsidRPr="001F1944" w:rsidDel="00C22CB0">
                <w:delText>2</w:delText>
              </w:r>
            </w:del>
          </w:p>
        </w:tc>
      </w:tr>
      <w:tr w:rsidR="002B72FB" w:rsidRPr="0078234E" w:rsidTr="004824CB">
        <w:tc>
          <w:tcPr>
            <w:tcW w:w="560" w:type="dxa"/>
          </w:tcPr>
          <w:p w:rsidR="002B72FB" w:rsidRPr="002B72FB" w:rsidRDefault="002B72FB" w:rsidP="004824C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51" w:type="dxa"/>
          </w:tcPr>
          <w:p w:rsidR="002B72FB" w:rsidRPr="00261232" w:rsidRDefault="002B72FB" w:rsidP="004824CB"/>
        </w:tc>
        <w:tc>
          <w:tcPr>
            <w:tcW w:w="5209" w:type="dxa"/>
          </w:tcPr>
          <w:p w:rsidR="002B72FB" w:rsidRDefault="002B72FB" w:rsidP="004824CB"/>
        </w:tc>
      </w:tr>
      <w:tr w:rsidR="002B72FB" w:rsidRPr="0078234E" w:rsidTr="004824CB">
        <w:tc>
          <w:tcPr>
            <w:tcW w:w="560" w:type="dxa"/>
          </w:tcPr>
          <w:p w:rsidR="002B72FB" w:rsidRPr="002B72FB" w:rsidRDefault="002B72FB" w:rsidP="004824C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51" w:type="dxa"/>
          </w:tcPr>
          <w:p w:rsidR="002B72FB" w:rsidRPr="00261232" w:rsidRDefault="002B72FB" w:rsidP="004824CB"/>
        </w:tc>
        <w:tc>
          <w:tcPr>
            <w:tcW w:w="5209" w:type="dxa"/>
          </w:tcPr>
          <w:p w:rsidR="002B72FB" w:rsidRDefault="002B72FB" w:rsidP="004824CB"/>
        </w:tc>
      </w:tr>
      <w:tr w:rsidR="002B72FB" w:rsidRPr="0078234E" w:rsidTr="004824CB">
        <w:tc>
          <w:tcPr>
            <w:tcW w:w="560" w:type="dxa"/>
          </w:tcPr>
          <w:p w:rsidR="002B72FB" w:rsidRPr="002B72FB" w:rsidRDefault="002B72FB" w:rsidP="004824C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51" w:type="dxa"/>
          </w:tcPr>
          <w:p w:rsidR="002B72FB" w:rsidRPr="00261232" w:rsidRDefault="002B72FB" w:rsidP="004824CB"/>
        </w:tc>
        <w:tc>
          <w:tcPr>
            <w:tcW w:w="5209" w:type="dxa"/>
          </w:tcPr>
          <w:p w:rsidR="002B72FB" w:rsidRDefault="002B72FB" w:rsidP="004824CB"/>
        </w:tc>
      </w:tr>
    </w:tbl>
    <w:p w:rsidR="001B0275" w:rsidRDefault="001B0275">
      <w:pPr>
        <w:pStyle w:val="a6"/>
      </w:pPr>
    </w:p>
    <w:p w:rsidR="002A5C4B" w:rsidRDefault="002A5C4B" w:rsidP="002A5C4B">
      <w:pPr>
        <w:pStyle w:val="1"/>
        <w:keepNext w:val="0"/>
        <w:widowControl w:val="0"/>
        <w:spacing w:after="0"/>
        <w:jc w:val="both"/>
        <w:rPr>
          <w:rFonts w:ascii="Times New Roman" w:hAnsi="Times New Roman" w:cs="Times New Roman"/>
          <w:lang w:val="ru-RU"/>
        </w:rPr>
      </w:pPr>
      <w:bookmarkStart w:id="107" w:name="_Toc197927105"/>
      <w:bookmarkStart w:id="108" w:name="_Toc485217273"/>
      <w:bookmarkStart w:id="109" w:name="_Toc3793569"/>
      <w:bookmarkStart w:id="110" w:name="_Toc120686528"/>
      <w:r w:rsidRPr="002359C7">
        <w:rPr>
          <w:rFonts w:ascii="Times New Roman" w:hAnsi="Times New Roman" w:cs="Times New Roman"/>
          <w:lang w:val="ru-RU"/>
        </w:rPr>
        <w:lastRenderedPageBreak/>
        <w:t>Глоссарий</w:t>
      </w:r>
      <w:bookmarkEnd w:id="107"/>
      <w:bookmarkEnd w:id="108"/>
      <w:bookmarkEnd w:id="109"/>
    </w:p>
    <w:p w:rsidR="00D276B0" w:rsidRPr="00D276B0" w:rsidRDefault="00D276B0" w:rsidP="00D276B0">
      <w:pPr>
        <w:rPr>
          <w:lang w:eastAsia="en-US"/>
        </w:rPr>
      </w:pPr>
    </w:p>
    <w:tbl>
      <w:tblPr>
        <w:tblW w:w="10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1702"/>
        <w:gridCol w:w="5591"/>
      </w:tblGrid>
      <w:tr w:rsidR="00D276B0" w:rsidRPr="002359C7" w:rsidTr="004824CB">
        <w:tc>
          <w:tcPr>
            <w:tcW w:w="2726" w:type="dxa"/>
            <w:shd w:val="clear" w:color="auto" w:fill="D9D9D9"/>
          </w:tcPr>
          <w:p w:rsidR="00D276B0" w:rsidRPr="002A5C4B" w:rsidRDefault="00D276B0" w:rsidP="004824CB">
            <w:pPr>
              <w:pStyle w:val="TableHeading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C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Понятие</w:t>
            </w:r>
          </w:p>
        </w:tc>
        <w:tc>
          <w:tcPr>
            <w:tcW w:w="1702" w:type="dxa"/>
            <w:shd w:val="clear" w:color="auto" w:fill="D9D9D9"/>
          </w:tcPr>
          <w:p w:rsidR="00D276B0" w:rsidRPr="002A5C4B" w:rsidRDefault="00D276B0" w:rsidP="004824CB">
            <w:pPr>
              <w:pStyle w:val="TableHeading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C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Сокращение</w:t>
            </w:r>
          </w:p>
        </w:tc>
        <w:tc>
          <w:tcPr>
            <w:tcW w:w="5591" w:type="dxa"/>
            <w:shd w:val="clear" w:color="auto" w:fill="D9D9D9"/>
          </w:tcPr>
          <w:p w:rsidR="00D276B0" w:rsidRPr="002A5C4B" w:rsidRDefault="00D276B0" w:rsidP="004824CB">
            <w:pPr>
              <w:pStyle w:val="TableHeading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C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Определение понятия</w:t>
            </w:r>
          </w:p>
        </w:tc>
      </w:tr>
      <w:tr w:rsidR="00D276B0" w:rsidRPr="002359C7" w:rsidTr="004824CB">
        <w:tc>
          <w:tcPr>
            <w:tcW w:w="2726" w:type="dxa"/>
          </w:tcPr>
          <w:p w:rsidR="00D276B0" w:rsidRPr="00047E9E" w:rsidRDefault="00D276B0" w:rsidP="004824CB">
            <w:pPr>
              <w:rPr>
                <w:iCs/>
              </w:rPr>
            </w:pPr>
            <w:r w:rsidRPr="00047E9E">
              <w:rPr>
                <w:iCs/>
              </w:rPr>
              <w:t>Руководство пользователя</w:t>
            </w:r>
          </w:p>
        </w:tc>
        <w:tc>
          <w:tcPr>
            <w:tcW w:w="1702" w:type="dxa"/>
          </w:tcPr>
          <w:p w:rsidR="00D276B0" w:rsidRPr="00047E9E" w:rsidRDefault="00D276B0" w:rsidP="004824CB">
            <w:pPr>
              <w:rPr>
                <w:iCs/>
              </w:rPr>
            </w:pPr>
            <w:r w:rsidRPr="00047E9E">
              <w:rPr>
                <w:iCs/>
              </w:rPr>
              <w:t>РП</w:t>
            </w:r>
          </w:p>
        </w:tc>
        <w:tc>
          <w:tcPr>
            <w:tcW w:w="5591" w:type="dxa"/>
          </w:tcPr>
          <w:p w:rsidR="00D276B0" w:rsidRPr="00047E9E" w:rsidRDefault="00D276B0" w:rsidP="004824CB">
            <w:pPr>
              <w:rPr>
                <w:iCs/>
              </w:rPr>
            </w:pPr>
            <w:r w:rsidRPr="00047E9E">
              <w:rPr>
                <w:iCs/>
              </w:rPr>
              <w:t>Данный документ</w:t>
            </w:r>
          </w:p>
        </w:tc>
      </w:tr>
      <w:tr w:rsidR="00BA4268" w:rsidRPr="002359C7" w:rsidTr="001C3BD7">
        <w:trPr>
          <w:trHeight w:val="1316"/>
        </w:trPr>
        <w:tc>
          <w:tcPr>
            <w:tcW w:w="2726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  <w:r w:rsidRPr="00BA4268">
              <w:t>Сервер моделирования</w:t>
            </w:r>
          </w:p>
        </w:tc>
        <w:tc>
          <w:tcPr>
            <w:tcW w:w="1702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</w:p>
        </w:tc>
        <w:tc>
          <w:tcPr>
            <w:tcW w:w="5591" w:type="dxa"/>
          </w:tcPr>
          <w:p w:rsidR="00BA4268" w:rsidRPr="00BA4268" w:rsidRDefault="00BA4268" w:rsidP="00C22CB0">
            <w:pPr>
              <w:keepNext/>
              <w:keepLines/>
              <w:tabs>
                <w:tab w:val="left" w:pos="9781"/>
              </w:tabs>
            </w:pPr>
            <w:r w:rsidRPr="00BA4268">
              <w:t xml:space="preserve">Сервер, на котором осуществляется работа команд моделирования. Предполагается, что сервер заведен в кластере Хадуп, как </w:t>
            </w:r>
            <w:r w:rsidRPr="00BA4268">
              <w:rPr>
                <w:lang w:val="en-US"/>
              </w:rPr>
              <w:t>edge</w:t>
            </w:r>
            <w:r w:rsidRPr="00BA4268">
              <w:t xml:space="preserve"> </w:t>
            </w:r>
            <w:r w:rsidRPr="00BA4268">
              <w:rPr>
                <w:lang w:val="en-US"/>
              </w:rPr>
              <w:t>node</w:t>
            </w:r>
            <w:r w:rsidRPr="00BA4268">
              <w:t>. Данн</w:t>
            </w:r>
            <w:ins w:id="111" w:author="Трофимов Алексей Витальевич" w:date="2018-12-10T13:48:00Z">
              <w:r w:rsidR="00C22CB0">
                <w:t>ое</w:t>
              </w:r>
            </w:ins>
            <w:del w:id="112" w:author="Трофимов Алексей Витальевич" w:date="2018-12-10T13:48:00Z">
              <w:r w:rsidRPr="00BA4268" w:rsidDel="00C22CB0">
                <w:delText>ый</w:delText>
              </w:r>
            </w:del>
            <w:r w:rsidRPr="00BA4268">
              <w:t xml:space="preserve"> </w:t>
            </w:r>
            <w:ins w:id="113" w:author="Трофимов Алексей Витальевич" w:date="2018-12-10T13:49:00Z">
              <w:r w:rsidR="00C22CB0">
                <w:t>РП</w:t>
              </w:r>
            </w:ins>
            <w:del w:id="114" w:author="Трофимов Алексей Витальевич" w:date="2018-12-10T13:49:00Z">
              <w:r w:rsidRPr="00BA4268" w:rsidDel="00C22CB0">
                <w:rPr>
                  <w:lang w:val="en-US"/>
                </w:rPr>
                <w:delText>Admin</w:delText>
              </w:r>
              <w:r w:rsidRPr="00BA4268" w:rsidDel="00C22CB0">
                <w:delText xml:space="preserve"> </w:delText>
              </w:r>
              <w:r w:rsidRPr="00BA4268" w:rsidDel="00C22CB0">
                <w:rPr>
                  <w:lang w:val="en-US"/>
                </w:rPr>
                <w:delText>Guide</w:delText>
              </w:r>
            </w:del>
            <w:r w:rsidRPr="00BA4268">
              <w:t xml:space="preserve"> писал</w:t>
            </w:r>
            <w:ins w:id="115" w:author="Трофимов Алексей Витальевич" w:date="2018-12-10T13:49:00Z">
              <w:r w:rsidR="00C22CB0">
                <w:t>о</w:t>
              </w:r>
            </w:ins>
            <w:r w:rsidRPr="00BA4268">
              <w:t>с</w:t>
            </w:r>
            <w:ins w:id="116" w:author="Трофимов Алексей Витальевич" w:date="2018-12-10T13:49:00Z">
              <w:r w:rsidR="00C22CB0">
                <w:t>ь</w:t>
              </w:r>
            </w:ins>
            <w:del w:id="117" w:author="Трофимов Алексей Витальевич" w:date="2018-12-10T13:49:00Z">
              <w:r w:rsidRPr="00BA4268" w:rsidDel="00C22CB0">
                <w:delText>я</w:delText>
              </w:r>
            </w:del>
            <w:r w:rsidRPr="00BA4268">
              <w:t xml:space="preserve"> по итогам настройки функционала на сервере </w:t>
            </w:r>
            <w:r w:rsidRPr="00BA4268">
              <w:rPr>
                <w:lang w:val="en-US"/>
              </w:rPr>
              <w:t>bipython</w:t>
            </w:r>
            <w:r w:rsidRPr="00BA4268">
              <w:t>2.</w:t>
            </w:r>
          </w:p>
        </w:tc>
      </w:tr>
      <w:tr w:rsidR="00BA4268" w:rsidRPr="002359C7" w:rsidTr="004824CB">
        <w:tc>
          <w:tcPr>
            <w:tcW w:w="2726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  <w:r w:rsidRPr="00BA4268">
              <w:t xml:space="preserve">Кластер, </w:t>
            </w:r>
            <w:r w:rsidRPr="00BA4268">
              <w:rPr>
                <w:lang w:val="en-US"/>
              </w:rPr>
              <w:t>Hadoop</w:t>
            </w:r>
          </w:p>
        </w:tc>
        <w:tc>
          <w:tcPr>
            <w:tcW w:w="1702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</w:p>
        </w:tc>
        <w:tc>
          <w:tcPr>
            <w:tcW w:w="5591" w:type="dxa"/>
          </w:tcPr>
          <w:p w:rsidR="00BA4268" w:rsidRPr="00BA4268" w:rsidRDefault="00BA4268" w:rsidP="00C22CB0">
            <w:pPr>
              <w:keepNext/>
              <w:keepLines/>
              <w:tabs>
                <w:tab w:val="left" w:pos="9781"/>
              </w:tabs>
            </w:pPr>
            <w:r w:rsidRPr="00BA4268">
              <w:t xml:space="preserve">Кластер </w:t>
            </w:r>
            <w:r w:rsidRPr="00BA4268">
              <w:rPr>
                <w:lang w:val="en-US"/>
              </w:rPr>
              <w:t>Hadoop</w:t>
            </w:r>
            <w:r w:rsidRPr="00BA4268">
              <w:t xml:space="preserve">, на котором выполняются </w:t>
            </w:r>
            <w:r w:rsidRPr="00BA4268">
              <w:rPr>
                <w:lang w:val="en-US"/>
              </w:rPr>
              <w:t>Spark</w:t>
            </w:r>
            <w:r w:rsidRPr="00BA4268">
              <w:t xml:space="preserve">, </w:t>
            </w:r>
            <w:r w:rsidRPr="00BA4268">
              <w:rPr>
                <w:lang w:val="en-US"/>
              </w:rPr>
              <w:t>Hive</w:t>
            </w:r>
            <w:r w:rsidRPr="00BA4268">
              <w:t xml:space="preserve"> и </w:t>
            </w:r>
            <w:r w:rsidRPr="00BA4268">
              <w:rPr>
                <w:lang w:val="en-US"/>
              </w:rPr>
              <w:t>Impala</w:t>
            </w:r>
            <w:r w:rsidRPr="00BA4268">
              <w:t xml:space="preserve"> задания из ноутбуков </w:t>
            </w:r>
            <w:r w:rsidRPr="00BA4268">
              <w:rPr>
                <w:lang w:val="en-US"/>
              </w:rPr>
              <w:t>jupyter</w:t>
            </w:r>
            <w:r w:rsidRPr="00BA4268">
              <w:t xml:space="preserve">. Сервер моделирования заведен в нем, как </w:t>
            </w:r>
            <w:r w:rsidRPr="00BA4268">
              <w:rPr>
                <w:lang w:val="en-US"/>
              </w:rPr>
              <w:t>edge</w:t>
            </w:r>
            <w:r w:rsidRPr="00BA4268">
              <w:t xml:space="preserve"> </w:t>
            </w:r>
            <w:r w:rsidRPr="00BA4268">
              <w:rPr>
                <w:lang w:val="en-US"/>
              </w:rPr>
              <w:t>node</w:t>
            </w:r>
            <w:r w:rsidRPr="00BA4268">
              <w:t xml:space="preserve">. На момент написания </w:t>
            </w:r>
            <w:ins w:id="118" w:author="Трофимов Алексей Витальевич" w:date="2018-12-10T13:49:00Z">
              <w:r w:rsidR="00C22CB0">
                <w:t>РП</w:t>
              </w:r>
            </w:ins>
            <w:del w:id="119" w:author="Трофимов Алексей Витальевич" w:date="2018-12-10T13:49:00Z">
              <w:r w:rsidRPr="00BA4268" w:rsidDel="00C22CB0">
                <w:rPr>
                  <w:lang w:val="en-US"/>
                </w:rPr>
                <w:delText>Admin</w:delText>
              </w:r>
              <w:r w:rsidRPr="00BA4268" w:rsidDel="00C22CB0">
                <w:delText xml:space="preserve"> </w:delText>
              </w:r>
              <w:r w:rsidRPr="00BA4268" w:rsidDel="00C22CB0">
                <w:rPr>
                  <w:lang w:val="en-US"/>
                </w:rPr>
                <w:delText>Guide</w:delText>
              </w:r>
            </w:del>
            <w:r w:rsidRPr="00BA4268">
              <w:t xml:space="preserve">, функционал был настроен на кластере </w:t>
            </w:r>
            <w:r w:rsidRPr="00BA4268">
              <w:rPr>
                <w:lang w:val="en-US"/>
              </w:rPr>
              <w:t>BDA</w:t>
            </w:r>
            <w:r w:rsidRPr="00BA4268">
              <w:t>31.</w:t>
            </w:r>
          </w:p>
        </w:tc>
      </w:tr>
      <w:tr w:rsidR="00BA4268" w:rsidRPr="002359C7" w:rsidTr="004824CB">
        <w:tc>
          <w:tcPr>
            <w:tcW w:w="2726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  <w:rPr>
                <w:lang w:val="en-US"/>
              </w:rPr>
            </w:pPr>
            <w:r w:rsidRPr="00BA4268">
              <w:rPr>
                <w:lang w:val="en-US"/>
              </w:rPr>
              <w:t>Jupyterhub</w:t>
            </w:r>
          </w:p>
        </w:tc>
        <w:tc>
          <w:tcPr>
            <w:tcW w:w="1702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</w:p>
        </w:tc>
        <w:tc>
          <w:tcPr>
            <w:tcW w:w="5591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  <w:r w:rsidRPr="00BA4268">
              <w:t xml:space="preserve">Сервер для многопользовательского использования </w:t>
            </w:r>
            <w:r w:rsidRPr="00BA4268">
              <w:rPr>
                <w:lang w:val="en-US"/>
              </w:rPr>
              <w:t>Jupyter</w:t>
            </w:r>
            <w:r w:rsidRPr="00BA4268">
              <w:t xml:space="preserve"> </w:t>
            </w:r>
            <w:r w:rsidRPr="00BA4268">
              <w:rPr>
                <w:lang w:val="en-US"/>
              </w:rPr>
              <w:t>Notebook</w:t>
            </w:r>
            <w:r w:rsidRPr="00BA4268">
              <w:t>.</w:t>
            </w:r>
          </w:p>
        </w:tc>
      </w:tr>
      <w:tr w:rsidR="00BA4268" w:rsidRPr="002359C7" w:rsidTr="004824CB">
        <w:tc>
          <w:tcPr>
            <w:tcW w:w="2726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  <w:r w:rsidRPr="00BA4268">
              <w:rPr>
                <w:lang w:val="en-US"/>
              </w:rPr>
              <w:t>Jupyter Notebook</w:t>
            </w:r>
            <w:r w:rsidRPr="00BA4268">
              <w:t>, ноутбук.</w:t>
            </w:r>
          </w:p>
        </w:tc>
        <w:tc>
          <w:tcPr>
            <w:tcW w:w="1702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</w:p>
        </w:tc>
        <w:tc>
          <w:tcPr>
            <w:tcW w:w="5591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  <w:r w:rsidRPr="00BA4268">
              <w:t xml:space="preserve">Приложение для интерактивной разработки. В </w:t>
            </w:r>
            <w:r w:rsidRPr="00BA4268">
              <w:rPr>
                <w:lang w:val="en-US"/>
              </w:rPr>
              <w:t>JupyterHub</w:t>
            </w:r>
            <w:r w:rsidRPr="00BA4268">
              <w:t xml:space="preserve"> для пользователя запускается личный </w:t>
            </w:r>
            <w:r w:rsidRPr="00BA4268">
              <w:rPr>
                <w:lang w:val="en-US"/>
              </w:rPr>
              <w:t>Jupyter</w:t>
            </w:r>
            <w:r w:rsidRPr="00BA4268">
              <w:t xml:space="preserve"> </w:t>
            </w:r>
            <w:r w:rsidRPr="00BA4268">
              <w:rPr>
                <w:lang w:val="en-US"/>
              </w:rPr>
              <w:t>Notebook</w:t>
            </w:r>
            <w:r w:rsidRPr="00BA4268">
              <w:t>.</w:t>
            </w:r>
          </w:p>
        </w:tc>
      </w:tr>
      <w:tr w:rsidR="00BA4268" w:rsidRPr="002359C7" w:rsidTr="004824CB">
        <w:tc>
          <w:tcPr>
            <w:tcW w:w="2726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  <w:r w:rsidRPr="00BA4268">
              <w:rPr>
                <w:lang w:val="en-US"/>
              </w:rPr>
              <w:t xml:space="preserve">Docker, </w:t>
            </w:r>
            <w:r w:rsidRPr="00BA4268">
              <w:t>докер</w:t>
            </w:r>
          </w:p>
        </w:tc>
        <w:tc>
          <w:tcPr>
            <w:tcW w:w="1702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</w:p>
        </w:tc>
        <w:tc>
          <w:tcPr>
            <w:tcW w:w="5591" w:type="dxa"/>
          </w:tcPr>
          <w:p w:rsidR="00BA4268" w:rsidRPr="00BA4268" w:rsidRDefault="00BA4268" w:rsidP="00BA4268">
            <w:pPr>
              <w:keepNext/>
              <w:keepLines/>
              <w:tabs>
                <w:tab w:val="left" w:pos="9781"/>
              </w:tabs>
            </w:pPr>
            <w:r w:rsidRPr="00BA4268">
              <w:t>Движок для контейнеризации приложений.</w:t>
            </w:r>
          </w:p>
        </w:tc>
      </w:tr>
    </w:tbl>
    <w:p w:rsidR="00D276B0" w:rsidRDefault="00D276B0" w:rsidP="00D276B0">
      <w:pPr>
        <w:rPr>
          <w:lang w:eastAsia="en-US"/>
        </w:rPr>
      </w:pPr>
    </w:p>
    <w:p w:rsidR="00127DB4" w:rsidRPr="00935609" w:rsidRDefault="00127DB4" w:rsidP="00127DB4">
      <w:pPr>
        <w:pStyle w:val="1"/>
        <w:rPr>
          <w:rFonts w:ascii="Times New Roman" w:hAnsi="Times New Roman" w:cs="Times New Roman"/>
          <w:lang w:val="ru-RU"/>
        </w:rPr>
      </w:pPr>
      <w:bookmarkStart w:id="120" w:name="_Получение_доступа_к"/>
      <w:bookmarkStart w:id="121" w:name="_Toc3793570"/>
      <w:bookmarkEnd w:id="110"/>
      <w:bookmarkEnd w:id="120"/>
      <w:r>
        <w:rPr>
          <w:rFonts w:ascii="Times New Roman" w:hAnsi="Times New Roman" w:cs="Times New Roman"/>
          <w:lang w:val="ru-RU"/>
        </w:rPr>
        <w:t>Получение доступа к системе</w:t>
      </w:r>
      <w:bookmarkEnd w:id="121"/>
    </w:p>
    <w:p w:rsidR="00D341AD" w:rsidRDefault="00D341AD">
      <w:pPr>
        <w:pStyle w:val="1"/>
      </w:pPr>
      <w:bookmarkStart w:id="122" w:name="_Toc3793571"/>
      <w:bookmarkEnd w:id="82"/>
      <w:r>
        <w:rPr>
          <w:rFonts w:ascii="Times New Roman" w:hAnsi="Times New Roman" w:cs="Times New Roman"/>
          <w:lang w:val="ru-RU"/>
        </w:rPr>
        <w:t xml:space="preserve">Руководство пользователя </w:t>
      </w:r>
      <w:r w:rsidRPr="00D341AD">
        <w:rPr>
          <w:rFonts w:ascii="Times New Roman" w:hAnsi="Times New Roman" w:cs="Times New Roman"/>
        </w:rPr>
        <w:t>Jupyter</w:t>
      </w:r>
      <w:r w:rsidRPr="00D341AD">
        <w:rPr>
          <w:rFonts w:ascii="Times New Roman" w:hAnsi="Times New Roman" w:cs="Times New Roman"/>
          <w:lang w:val="ru-RU"/>
        </w:rPr>
        <w:t xml:space="preserve"> </w:t>
      </w:r>
      <w:r w:rsidRPr="00D341AD">
        <w:rPr>
          <w:rFonts w:ascii="Times New Roman" w:hAnsi="Times New Roman" w:cs="Times New Roman"/>
        </w:rPr>
        <w:t>Notebook</w:t>
      </w:r>
      <w:bookmarkEnd w:id="122"/>
    </w:p>
    <w:p w:rsidR="00D341AD" w:rsidRDefault="008417D0" w:rsidP="00D341AD">
      <w:pPr>
        <w:pStyle w:val="2"/>
        <w:rPr>
          <w:rFonts w:ascii="Times New Roman" w:hAnsi="Times New Roman" w:cs="Times New Roman"/>
        </w:rPr>
      </w:pPr>
      <w:bookmarkStart w:id="123" w:name="_Toc3793572"/>
      <w:r>
        <w:rPr>
          <w:rFonts w:ascii="Times New Roman" w:hAnsi="Times New Roman" w:cs="Times New Roman"/>
        </w:rPr>
        <w:t>Введение</w:t>
      </w:r>
      <w:bookmarkEnd w:id="123"/>
    </w:p>
    <w:p w:rsidR="007573F1" w:rsidRDefault="008417D0" w:rsidP="008417D0">
      <w:r>
        <w:rPr>
          <w:lang w:val="en-US"/>
        </w:rPr>
        <w:t>Jupyter</w:t>
      </w:r>
      <w:r w:rsidRPr="008417D0">
        <w:t xml:space="preserve"> </w:t>
      </w:r>
      <w:r>
        <w:rPr>
          <w:lang w:val="en-US"/>
        </w:rPr>
        <w:t>Notebook</w:t>
      </w:r>
      <w:r w:rsidRPr="008417D0">
        <w:t xml:space="preserve"> </w:t>
      </w:r>
      <w:r>
        <w:t xml:space="preserve">является средой интерактивного программирования. Основной сценарий использования – протопирование и эксперементирование. </w:t>
      </w:r>
      <w:r>
        <w:rPr>
          <w:lang w:val="en-US"/>
        </w:rPr>
        <w:t>Jupyter</w:t>
      </w:r>
      <w:r>
        <w:t xml:space="preserve"> </w:t>
      </w:r>
      <w:r>
        <w:rPr>
          <w:lang w:val="en-US"/>
        </w:rPr>
        <w:t>Notebook</w:t>
      </w:r>
      <w:r w:rsidRPr="008417D0">
        <w:t xml:space="preserve"> </w:t>
      </w:r>
      <w:r>
        <w:t>не привязан к конкретному языку программирования, но поддерживает разные ядра или интепретаторы.</w:t>
      </w:r>
      <w:r w:rsidR="007573F1">
        <w:t xml:space="preserve"> </w:t>
      </w:r>
    </w:p>
    <w:p w:rsidR="007573F1" w:rsidRDefault="007573F1" w:rsidP="008417D0"/>
    <w:p w:rsidR="008417D0" w:rsidRPr="00390DF5" w:rsidRDefault="007573F1" w:rsidP="008417D0">
      <w:r>
        <w:t xml:space="preserve">Работа с </w:t>
      </w:r>
      <w:r>
        <w:rPr>
          <w:lang w:val="en-US"/>
        </w:rPr>
        <w:t>Jupyter</w:t>
      </w:r>
      <w:r w:rsidRPr="007573F1">
        <w:t xml:space="preserve"> </w:t>
      </w:r>
      <w:r>
        <w:rPr>
          <w:lang w:val="en-US"/>
        </w:rPr>
        <w:t>Notebook</w:t>
      </w:r>
      <w:r w:rsidRPr="007573F1">
        <w:t xml:space="preserve"> </w:t>
      </w:r>
      <w:r>
        <w:t xml:space="preserve">на сервере моделирования осуществляется через </w:t>
      </w:r>
      <w:r>
        <w:rPr>
          <w:lang w:val="en-US"/>
        </w:rPr>
        <w:t>JupyterHub</w:t>
      </w:r>
      <w:r>
        <w:t xml:space="preserve">. </w:t>
      </w:r>
      <w:r>
        <w:rPr>
          <w:lang w:val="en-US"/>
        </w:rPr>
        <w:t>JupyterHub</w:t>
      </w:r>
      <w:r w:rsidRPr="007573F1">
        <w:t xml:space="preserve"> </w:t>
      </w:r>
      <w:r w:rsidR="00D26AC6">
        <w:t>является серверным приложением</w:t>
      </w:r>
      <w:r>
        <w:t xml:space="preserve">, обеспечивающим многопользовательскую работу с </w:t>
      </w:r>
      <w:r>
        <w:rPr>
          <w:lang w:val="en-US"/>
        </w:rPr>
        <w:t>Jupyter</w:t>
      </w:r>
      <w:r w:rsidRPr="007573F1">
        <w:t xml:space="preserve"> </w:t>
      </w:r>
      <w:r>
        <w:rPr>
          <w:lang w:val="en-US"/>
        </w:rPr>
        <w:t>Notebook</w:t>
      </w:r>
      <w:r w:rsidRPr="007573F1">
        <w:t xml:space="preserve">. </w:t>
      </w:r>
      <w:r>
        <w:t xml:space="preserve">Пользователь осуществляет логин в </w:t>
      </w:r>
      <w:r>
        <w:rPr>
          <w:lang w:val="en-US"/>
        </w:rPr>
        <w:t>JupyterHub</w:t>
      </w:r>
      <w:r>
        <w:t xml:space="preserve">, </w:t>
      </w:r>
      <w:r>
        <w:rPr>
          <w:lang w:val="en-US"/>
        </w:rPr>
        <w:t>JupyterHub</w:t>
      </w:r>
      <w:r w:rsidRPr="007573F1">
        <w:t xml:space="preserve"> </w:t>
      </w:r>
      <w:r>
        <w:t xml:space="preserve">создает для этого пользователя </w:t>
      </w:r>
      <w:r>
        <w:rPr>
          <w:lang w:val="en-US"/>
        </w:rPr>
        <w:t>Jupyter</w:t>
      </w:r>
      <w:r w:rsidRPr="007573F1">
        <w:t xml:space="preserve"> </w:t>
      </w:r>
      <w:r>
        <w:rPr>
          <w:lang w:val="en-US"/>
        </w:rPr>
        <w:t>Notebook</w:t>
      </w:r>
      <w:r w:rsidRPr="007573F1">
        <w:t xml:space="preserve"> </w:t>
      </w:r>
      <w:r>
        <w:t xml:space="preserve">и перенаправляет пользователя туда. Дальнейшая работа осуществляется в </w:t>
      </w:r>
      <w:r>
        <w:rPr>
          <w:lang w:val="en-US"/>
        </w:rPr>
        <w:t>Jupyter</w:t>
      </w:r>
      <w:r w:rsidRPr="00390DF5">
        <w:t xml:space="preserve"> </w:t>
      </w:r>
      <w:r>
        <w:rPr>
          <w:lang w:val="en-US"/>
        </w:rPr>
        <w:t>Notebook</w:t>
      </w:r>
      <w:r w:rsidRPr="00390DF5">
        <w:t>.</w:t>
      </w:r>
    </w:p>
    <w:p w:rsidR="008417D0" w:rsidRDefault="008417D0" w:rsidP="008417D0"/>
    <w:p w:rsidR="008417D0" w:rsidRPr="008417D0" w:rsidRDefault="008417D0" w:rsidP="008417D0">
      <w:r>
        <w:t xml:space="preserve">На данный момент на </w:t>
      </w:r>
      <w:r>
        <w:rPr>
          <w:lang w:val="en-US"/>
        </w:rPr>
        <w:t>bipython</w:t>
      </w:r>
      <w:r w:rsidRPr="008417D0">
        <w:t xml:space="preserve">2 </w:t>
      </w:r>
      <w:r>
        <w:t xml:space="preserve">установлены следующие ядра для </w:t>
      </w:r>
      <w:r>
        <w:rPr>
          <w:lang w:val="en-US"/>
        </w:rPr>
        <w:t>Jupyter</w:t>
      </w:r>
      <w:r w:rsidRPr="008417D0">
        <w:t xml:space="preserve"> </w:t>
      </w:r>
      <w:r>
        <w:rPr>
          <w:lang w:val="en-US"/>
        </w:rPr>
        <w:t>Notebook</w:t>
      </w:r>
      <w:r w:rsidRPr="008417D0"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328"/>
        <w:gridCol w:w="3336"/>
        <w:gridCol w:w="3756"/>
      </w:tblGrid>
      <w:tr w:rsidR="008417D0" w:rsidTr="00544C43">
        <w:tc>
          <w:tcPr>
            <w:tcW w:w="3328" w:type="dxa"/>
          </w:tcPr>
          <w:p w:rsidR="008417D0" w:rsidRPr="008417D0" w:rsidRDefault="008417D0" w:rsidP="008417D0">
            <w:r>
              <w:t>Ядро</w:t>
            </w:r>
          </w:p>
        </w:tc>
        <w:tc>
          <w:tcPr>
            <w:tcW w:w="3336" w:type="dxa"/>
          </w:tcPr>
          <w:p w:rsidR="008417D0" w:rsidRDefault="008417D0" w:rsidP="008417D0">
            <w:r>
              <w:t>Описание</w:t>
            </w:r>
          </w:p>
        </w:tc>
        <w:tc>
          <w:tcPr>
            <w:tcW w:w="3756" w:type="dxa"/>
          </w:tcPr>
          <w:p w:rsidR="008417D0" w:rsidRDefault="008417D0" w:rsidP="008417D0">
            <w:r>
              <w:t>Комментарий</w:t>
            </w:r>
          </w:p>
        </w:tc>
      </w:tr>
      <w:tr w:rsidR="008417D0" w:rsidTr="00544C43">
        <w:tc>
          <w:tcPr>
            <w:tcW w:w="3328" w:type="dxa"/>
          </w:tcPr>
          <w:p w:rsidR="008417D0" w:rsidRPr="008A01CB" w:rsidRDefault="008A01CB" w:rsidP="008417D0">
            <w:pPr>
              <w:rPr>
                <w:lang w:val="en-US"/>
              </w:rPr>
            </w:pPr>
            <w:r>
              <w:rPr>
                <w:lang w:val="en-US"/>
              </w:rPr>
              <w:t>Python 3</w:t>
            </w:r>
          </w:p>
        </w:tc>
        <w:tc>
          <w:tcPr>
            <w:tcW w:w="3336" w:type="dxa"/>
          </w:tcPr>
          <w:p w:rsidR="008417D0" w:rsidRPr="008A01CB" w:rsidRDefault="008A01CB" w:rsidP="008A01CB">
            <w:r>
              <w:t xml:space="preserve">Интерпретатор </w:t>
            </w:r>
            <w:r>
              <w:rPr>
                <w:lang w:val="en-US"/>
              </w:rPr>
              <w:t>Python</w:t>
            </w:r>
            <w:r w:rsidRPr="008A01CB">
              <w:t xml:space="preserve">3.6. </w:t>
            </w:r>
          </w:p>
        </w:tc>
        <w:tc>
          <w:tcPr>
            <w:tcW w:w="3756" w:type="dxa"/>
          </w:tcPr>
          <w:p w:rsidR="008417D0" w:rsidRDefault="008A01CB" w:rsidP="008417D0">
            <w:r w:rsidRPr="008A01CB">
              <w:t>Список библиотек см.</w:t>
            </w:r>
            <w:r>
              <w:t xml:space="preserve"> в документе 2.</w:t>
            </w:r>
          </w:p>
        </w:tc>
      </w:tr>
      <w:tr w:rsidR="008417D0" w:rsidRPr="00F077A2" w:rsidTr="00544C43">
        <w:tc>
          <w:tcPr>
            <w:tcW w:w="3328" w:type="dxa"/>
          </w:tcPr>
          <w:p w:rsidR="008417D0" w:rsidRPr="008A01CB" w:rsidRDefault="008A01CB" w:rsidP="008417D0">
            <w:pPr>
              <w:rPr>
                <w:lang w:val="en-US"/>
              </w:rPr>
            </w:pPr>
            <w:r>
              <w:rPr>
                <w:lang w:val="en-US"/>
              </w:rPr>
              <w:t xml:space="preserve">Python3.6 + PySpark(Spark </w:t>
            </w:r>
            <w:r>
              <w:rPr>
                <w:lang w:val="en-US"/>
              </w:rPr>
              <w:lastRenderedPageBreak/>
              <w:t>2.2.0) 16GB</w:t>
            </w:r>
          </w:p>
        </w:tc>
        <w:tc>
          <w:tcPr>
            <w:tcW w:w="3336" w:type="dxa"/>
          </w:tcPr>
          <w:p w:rsidR="008417D0" w:rsidRPr="00D714D7" w:rsidRDefault="008A01CB" w:rsidP="008417D0">
            <w:r>
              <w:lastRenderedPageBreak/>
              <w:t>Интерпретатор</w:t>
            </w:r>
            <w:r w:rsidRPr="00D714D7">
              <w:t xml:space="preserve"> </w:t>
            </w:r>
            <w:r>
              <w:rPr>
                <w:lang w:val="en-US"/>
              </w:rPr>
              <w:t>PySpark</w:t>
            </w:r>
            <w:r w:rsidRPr="00D714D7">
              <w:t>.</w:t>
            </w:r>
            <w:r w:rsidR="00D714D7">
              <w:t xml:space="preserve"> </w:t>
            </w:r>
            <w:r w:rsidR="00D714D7">
              <w:lastRenderedPageBreak/>
              <w:t xml:space="preserve">Автоматически созадется </w:t>
            </w:r>
            <w:r w:rsidR="00D714D7">
              <w:rPr>
                <w:lang w:val="en-US"/>
              </w:rPr>
              <w:t>Spark</w:t>
            </w:r>
            <w:r w:rsidR="00D714D7" w:rsidRPr="00D714D7">
              <w:t xml:space="preserve"> </w:t>
            </w:r>
            <w:r w:rsidR="00D714D7">
              <w:rPr>
                <w:lang w:val="en-US"/>
              </w:rPr>
              <w:t>session</w:t>
            </w:r>
            <w:r w:rsidR="00D714D7" w:rsidRPr="00D714D7">
              <w:t xml:space="preserve"> </w:t>
            </w:r>
            <w:r w:rsidR="00D714D7">
              <w:t xml:space="preserve">с подключением к кластеру </w:t>
            </w:r>
            <w:r w:rsidR="00D714D7">
              <w:rPr>
                <w:lang w:val="en-US"/>
              </w:rPr>
              <w:t>BDA</w:t>
            </w:r>
            <w:r w:rsidR="00D714D7" w:rsidRPr="00D714D7">
              <w:t>31.</w:t>
            </w:r>
          </w:p>
        </w:tc>
        <w:tc>
          <w:tcPr>
            <w:tcW w:w="3756" w:type="dxa"/>
          </w:tcPr>
          <w:p w:rsidR="008417D0" w:rsidRPr="009A4C15" w:rsidRDefault="009A4C15" w:rsidP="008417D0">
            <w:pPr>
              <w:rPr>
                <w:lang w:val="en-US"/>
              </w:rPr>
            </w:pPr>
            <w:r>
              <w:lastRenderedPageBreak/>
              <w:t>Сессия</w:t>
            </w:r>
            <w:r w:rsidRPr="009A4C15">
              <w:rPr>
                <w:lang w:val="en-US"/>
              </w:rPr>
              <w:t xml:space="preserve"> </w:t>
            </w:r>
            <w:r>
              <w:rPr>
                <w:lang w:val="en-US"/>
              </w:rPr>
              <w:t>Spark</w:t>
            </w:r>
            <w:r w:rsidRPr="009A4C15">
              <w:rPr>
                <w:lang w:val="en-US"/>
              </w:rPr>
              <w:t xml:space="preserve"> </w:t>
            </w:r>
            <w:r>
              <w:t>создается</w:t>
            </w:r>
            <w:r w:rsidRPr="009A4C15">
              <w:rPr>
                <w:lang w:val="en-US"/>
              </w:rPr>
              <w:t xml:space="preserve"> </w:t>
            </w:r>
            <w:r>
              <w:t>с</w:t>
            </w:r>
            <w:r w:rsidRPr="009A4C15">
              <w:rPr>
                <w:lang w:val="en-US"/>
              </w:rPr>
              <w:t xml:space="preserve"> </w:t>
            </w:r>
            <w:r>
              <w:lastRenderedPageBreak/>
              <w:t>параметарами</w:t>
            </w:r>
            <w:r w:rsidRPr="009A4C15">
              <w:rPr>
                <w:lang w:val="en-US"/>
              </w:rPr>
              <w:t xml:space="preserve"> 16</w:t>
            </w:r>
            <w:r>
              <w:rPr>
                <w:lang w:val="en-US"/>
              </w:rPr>
              <w:t>GB driver memory, 4GB executor memory</w:t>
            </w:r>
          </w:p>
        </w:tc>
      </w:tr>
      <w:tr w:rsidR="008417D0" w:rsidRPr="00F077A2" w:rsidTr="00544C43">
        <w:tc>
          <w:tcPr>
            <w:tcW w:w="3328" w:type="dxa"/>
          </w:tcPr>
          <w:p w:rsidR="008417D0" w:rsidRPr="008A01CB" w:rsidRDefault="008A01CB" w:rsidP="008417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Python3.6 + PySpark(Spark 2.2.0) 64GB</w:t>
            </w:r>
          </w:p>
        </w:tc>
        <w:tc>
          <w:tcPr>
            <w:tcW w:w="3336" w:type="dxa"/>
          </w:tcPr>
          <w:p w:rsidR="008417D0" w:rsidRPr="00D714D7" w:rsidRDefault="00D714D7" w:rsidP="008417D0">
            <w:r>
              <w:t>Интерпретатор</w:t>
            </w:r>
            <w:r w:rsidRPr="00D714D7">
              <w:t xml:space="preserve"> </w:t>
            </w:r>
            <w:r>
              <w:rPr>
                <w:lang w:val="en-US"/>
              </w:rPr>
              <w:t>PySpark</w:t>
            </w:r>
            <w:r w:rsidRPr="00D714D7">
              <w:t>.</w:t>
            </w:r>
            <w:r>
              <w:t xml:space="preserve"> Автоматически созадется </w:t>
            </w:r>
            <w:r>
              <w:rPr>
                <w:lang w:val="en-US"/>
              </w:rPr>
              <w:t>Spark</w:t>
            </w:r>
            <w:r w:rsidRPr="00D714D7">
              <w:t xml:space="preserve"> </w:t>
            </w:r>
            <w:r>
              <w:rPr>
                <w:lang w:val="en-US"/>
              </w:rPr>
              <w:t>session</w:t>
            </w:r>
            <w:r w:rsidRPr="00D714D7">
              <w:t xml:space="preserve"> </w:t>
            </w:r>
            <w:r>
              <w:t xml:space="preserve">с подключением к кластеру </w:t>
            </w:r>
            <w:r>
              <w:rPr>
                <w:lang w:val="en-US"/>
              </w:rPr>
              <w:t>BDA</w:t>
            </w:r>
            <w:r w:rsidRPr="00D714D7">
              <w:t>31.</w:t>
            </w:r>
          </w:p>
        </w:tc>
        <w:tc>
          <w:tcPr>
            <w:tcW w:w="3756" w:type="dxa"/>
          </w:tcPr>
          <w:p w:rsidR="008417D0" w:rsidRPr="008A01CB" w:rsidRDefault="009A4C15" w:rsidP="008417D0">
            <w:pPr>
              <w:rPr>
                <w:lang w:val="en-US"/>
              </w:rPr>
            </w:pPr>
            <w:r w:rsidRPr="009A4C15">
              <w:rPr>
                <w:lang w:val="en-US"/>
              </w:rPr>
              <w:t>6</w:t>
            </w:r>
            <w:r>
              <w:rPr>
                <w:lang w:val="en-US"/>
              </w:rPr>
              <w:t>4GB driver memory, 8GB executor memory</w:t>
            </w:r>
          </w:p>
        </w:tc>
      </w:tr>
      <w:tr w:rsidR="008A01CB" w:rsidRPr="00F077A2" w:rsidTr="00544C43">
        <w:tc>
          <w:tcPr>
            <w:tcW w:w="3328" w:type="dxa"/>
          </w:tcPr>
          <w:p w:rsidR="008A01CB" w:rsidRPr="008A01CB" w:rsidRDefault="008A01CB" w:rsidP="008417D0">
            <w:pPr>
              <w:rPr>
                <w:lang w:val="en-US"/>
              </w:rPr>
            </w:pPr>
            <w:r>
              <w:rPr>
                <w:lang w:val="en-US"/>
              </w:rPr>
              <w:t>Python3.6 + PySpark(Spark 2.2.0) 128GB</w:t>
            </w:r>
          </w:p>
        </w:tc>
        <w:tc>
          <w:tcPr>
            <w:tcW w:w="3336" w:type="dxa"/>
          </w:tcPr>
          <w:p w:rsidR="008A01CB" w:rsidRPr="00D714D7" w:rsidRDefault="00D714D7" w:rsidP="008417D0">
            <w:r>
              <w:t>Интерпретатор</w:t>
            </w:r>
            <w:r w:rsidRPr="00D714D7">
              <w:t xml:space="preserve"> </w:t>
            </w:r>
            <w:r>
              <w:rPr>
                <w:lang w:val="en-US"/>
              </w:rPr>
              <w:t>PySpark</w:t>
            </w:r>
            <w:r w:rsidRPr="00D714D7">
              <w:t>.</w:t>
            </w:r>
            <w:r>
              <w:t xml:space="preserve"> Автоматически созадется </w:t>
            </w:r>
            <w:r>
              <w:rPr>
                <w:lang w:val="en-US"/>
              </w:rPr>
              <w:t>Spark</w:t>
            </w:r>
            <w:r w:rsidRPr="00D714D7">
              <w:t xml:space="preserve"> </w:t>
            </w:r>
            <w:r>
              <w:rPr>
                <w:lang w:val="en-US"/>
              </w:rPr>
              <w:t>session</w:t>
            </w:r>
            <w:r w:rsidRPr="00D714D7">
              <w:t xml:space="preserve"> </w:t>
            </w:r>
            <w:r>
              <w:t xml:space="preserve">с подключением к кластеру </w:t>
            </w:r>
            <w:r>
              <w:rPr>
                <w:lang w:val="en-US"/>
              </w:rPr>
              <w:t>BDA</w:t>
            </w:r>
            <w:r w:rsidRPr="00D714D7">
              <w:t>31.</w:t>
            </w:r>
            <w:r w:rsidR="008A01CB" w:rsidRPr="00D714D7">
              <w:t>.</w:t>
            </w:r>
          </w:p>
        </w:tc>
        <w:tc>
          <w:tcPr>
            <w:tcW w:w="3756" w:type="dxa"/>
          </w:tcPr>
          <w:p w:rsidR="008A01CB" w:rsidRPr="008A01CB" w:rsidRDefault="009A4C15" w:rsidP="008417D0">
            <w:pPr>
              <w:rPr>
                <w:lang w:val="en-US"/>
              </w:rPr>
            </w:pPr>
            <w:r>
              <w:rPr>
                <w:lang w:val="en-US"/>
              </w:rPr>
              <w:t>128GB driver memory, 16GB executor memory</w:t>
            </w:r>
          </w:p>
        </w:tc>
      </w:tr>
      <w:tr w:rsidR="008A01CB" w:rsidRPr="008A01CB" w:rsidTr="00544C43">
        <w:tc>
          <w:tcPr>
            <w:tcW w:w="3328" w:type="dxa"/>
          </w:tcPr>
          <w:p w:rsidR="008A01CB" w:rsidRPr="008A01CB" w:rsidRDefault="008A01CB" w:rsidP="008417D0">
            <w:pPr>
              <w:rPr>
                <w:lang w:val="en-US"/>
              </w:rPr>
            </w:pPr>
            <w:r>
              <w:rPr>
                <w:lang w:val="en-US"/>
              </w:rPr>
              <w:t>Spark -Scala</w:t>
            </w:r>
          </w:p>
        </w:tc>
        <w:tc>
          <w:tcPr>
            <w:tcW w:w="3336" w:type="dxa"/>
          </w:tcPr>
          <w:p w:rsidR="008A01CB" w:rsidRPr="00D714D7" w:rsidRDefault="008A01CB" w:rsidP="00D714D7">
            <w:r>
              <w:t xml:space="preserve">Интерпретатор </w:t>
            </w:r>
            <w:r>
              <w:rPr>
                <w:lang w:val="en-US"/>
              </w:rPr>
              <w:t>Spark</w:t>
            </w:r>
            <w:r>
              <w:t xml:space="preserve"> </w:t>
            </w:r>
            <w:r>
              <w:rPr>
                <w:lang w:val="en-US"/>
              </w:rPr>
              <w:t>Scala</w:t>
            </w:r>
            <w:r w:rsidRPr="00D714D7">
              <w:t>.</w:t>
            </w:r>
            <w:r w:rsidR="00D714D7" w:rsidRPr="00D714D7">
              <w:t xml:space="preserve"> </w:t>
            </w:r>
            <w:r w:rsidR="00D714D7">
              <w:t xml:space="preserve">Автоматически созадется </w:t>
            </w:r>
            <w:r w:rsidR="00D714D7">
              <w:rPr>
                <w:lang w:val="en-US"/>
              </w:rPr>
              <w:t>Spark</w:t>
            </w:r>
            <w:r w:rsidR="00D714D7" w:rsidRPr="00D714D7">
              <w:t xml:space="preserve"> </w:t>
            </w:r>
            <w:r w:rsidR="00D714D7">
              <w:rPr>
                <w:lang w:val="en-US"/>
              </w:rPr>
              <w:t>session</w:t>
            </w:r>
            <w:r w:rsidR="00D714D7" w:rsidRPr="00D714D7">
              <w:t xml:space="preserve"> </w:t>
            </w:r>
            <w:r w:rsidR="00D714D7">
              <w:t xml:space="preserve">с подключением к кластеру </w:t>
            </w:r>
            <w:r w:rsidR="00D714D7">
              <w:rPr>
                <w:lang w:val="en-US"/>
              </w:rPr>
              <w:t>BDA</w:t>
            </w:r>
            <w:r w:rsidR="00D714D7" w:rsidRPr="00D714D7">
              <w:t>31.</w:t>
            </w:r>
          </w:p>
        </w:tc>
        <w:tc>
          <w:tcPr>
            <w:tcW w:w="3756" w:type="dxa"/>
          </w:tcPr>
          <w:p w:rsidR="008A01CB" w:rsidRPr="008A01CB" w:rsidRDefault="008A01CB" w:rsidP="008417D0">
            <w:r>
              <w:t xml:space="preserve">Используется интерпретатор </w:t>
            </w:r>
            <w:r>
              <w:rPr>
                <w:lang w:val="en-US"/>
              </w:rPr>
              <w:t>toree</w:t>
            </w:r>
            <w:r w:rsidRPr="008A01CB">
              <w:t xml:space="preserve"> </w:t>
            </w:r>
            <w:r w:rsidR="009D280F">
              <w:rPr>
                <w:rStyle w:val="a3"/>
                <w:lang w:val="en-US"/>
              </w:rPr>
              <w:fldChar w:fldCharType="begin"/>
            </w:r>
            <w:r w:rsidR="009D280F" w:rsidRPr="00F3628B">
              <w:rPr>
                <w:rStyle w:val="a3"/>
                <w:rPrChange w:id="124" w:author="Трофимов Алексей Витальевич" w:date="2018-12-13T17:17:00Z">
                  <w:rPr>
                    <w:rStyle w:val="a3"/>
                    <w:lang w:val="en-US"/>
                  </w:rPr>
                </w:rPrChange>
              </w:rPr>
              <w:instrText xml:space="preserve"> </w:instrText>
            </w:r>
            <w:r w:rsidR="009D280F">
              <w:rPr>
                <w:rStyle w:val="a3"/>
                <w:lang w:val="en-US"/>
              </w:rPr>
              <w:instrText>HYPERLINK</w:instrText>
            </w:r>
            <w:r w:rsidR="009D280F" w:rsidRPr="00F3628B">
              <w:rPr>
                <w:rStyle w:val="a3"/>
                <w:rPrChange w:id="125" w:author="Трофимов Алексей Витальевич" w:date="2018-12-13T17:17:00Z">
                  <w:rPr>
                    <w:rStyle w:val="a3"/>
                    <w:lang w:val="en-US"/>
                  </w:rPr>
                </w:rPrChange>
              </w:rPr>
              <w:instrText xml:space="preserve"> "</w:instrText>
            </w:r>
            <w:r w:rsidR="009D280F">
              <w:rPr>
                <w:rStyle w:val="a3"/>
                <w:lang w:val="en-US"/>
              </w:rPr>
              <w:instrText>https</w:instrText>
            </w:r>
            <w:r w:rsidR="009D280F" w:rsidRPr="00F3628B">
              <w:rPr>
                <w:rStyle w:val="a3"/>
                <w:rPrChange w:id="126" w:author="Трофимов Алексей Витальевич" w:date="2018-12-13T17:17:00Z">
                  <w:rPr>
                    <w:rStyle w:val="a3"/>
                    <w:lang w:val="en-US"/>
                  </w:rPr>
                </w:rPrChange>
              </w:rPr>
              <w:instrText>://</w:instrText>
            </w:r>
            <w:r w:rsidR="009D280F">
              <w:rPr>
                <w:rStyle w:val="a3"/>
                <w:lang w:val="en-US"/>
              </w:rPr>
              <w:instrText>github</w:instrText>
            </w:r>
            <w:r w:rsidR="009D280F" w:rsidRPr="00F3628B">
              <w:rPr>
                <w:rStyle w:val="a3"/>
                <w:rPrChange w:id="127" w:author="Трофимов Алексей Витальевич" w:date="2018-12-13T17:17:00Z">
                  <w:rPr>
                    <w:rStyle w:val="a3"/>
                    <w:lang w:val="en-US"/>
                  </w:rPr>
                </w:rPrChange>
              </w:rPr>
              <w:instrText>.</w:instrText>
            </w:r>
            <w:r w:rsidR="009D280F">
              <w:rPr>
                <w:rStyle w:val="a3"/>
                <w:lang w:val="en-US"/>
              </w:rPr>
              <w:instrText>com</w:instrText>
            </w:r>
            <w:r w:rsidR="009D280F" w:rsidRPr="00F3628B">
              <w:rPr>
                <w:rStyle w:val="a3"/>
                <w:rPrChange w:id="128" w:author="Трофимов Алексей Витальевич" w:date="2018-12-13T17:17:00Z">
                  <w:rPr>
                    <w:rStyle w:val="a3"/>
                    <w:lang w:val="en-US"/>
                  </w:rPr>
                </w:rPrChange>
              </w:rPr>
              <w:instrText>/</w:instrText>
            </w:r>
            <w:r w:rsidR="009D280F">
              <w:rPr>
                <w:rStyle w:val="a3"/>
                <w:lang w:val="en-US"/>
              </w:rPr>
              <w:instrText>apache</w:instrText>
            </w:r>
            <w:r w:rsidR="009D280F" w:rsidRPr="00F3628B">
              <w:rPr>
                <w:rStyle w:val="a3"/>
                <w:rPrChange w:id="129" w:author="Трофимов Алексей Витальевич" w:date="2018-12-13T17:17:00Z">
                  <w:rPr>
                    <w:rStyle w:val="a3"/>
                    <w:lang w:val="en-US"/>
                  </w:rPr>
                </w:rPrChange>
              </w:rPr>
              <w:instrText>/</w:instrText>
            </w:r>
            <w:r w:rsidR="009D280F">
              <w:rPr>
                <w:rStyle w:val="a3"/>
                <w:lang w:val="en-US"/>
              </w:rPr>
              <w:instrText>incubator</w:instrText>
            </w:r>
            <w:r w:rsidR="009D280F" w:rsidRPr="00F3628B">
              <w:rPr>
                <w:rStyle w:val="a3"/>
                <w:rPrChange w:id="130" w:author="Трофимов Алексей Витальевич" w:date="2018-12-13T17:17:00Z">
                  <w:rPr>
                    <w:rStyle w:val="a3"/>
                    <w:lang w:val="en-US"/>
                  </w:rPr>
                </w:rPrChange>
              </w:rPr>
              <w:instrText>-</w:instrText>
            </w:r>
            <w:r w:rsidR="009D280F">
              <w:rPr>
                <w:rStyle w:val="a3"/>
                <w:lang w:val="en-US"/>
              </w:rPr>
              <w:instrText>toree</w:instrText>
            </w:r>
            <w:r w:rsidR="009D280F" w:rsidRPr="00F3628B">
              <w:rPr>
                <w:rStyle w:val="a3"/>
                <w:rPrChange w:id="131" w:author="Трофимов Алексей Витальевич" w:date="2018-12-13T17:17:00Z">
                  <w:rPr>
                    <w:rStyle w:val="a3"/>
                    <w:lang w:val="en-US"/>
                  </w:rPr>
                </w:rPrChange>
              </w:rPr>
              <w:instrText xml:space="preserve">" </w:instrText>
            </w:r>
            <w:r w:rsidR="009D280F">
              <w:rPr>
                <w:rStyle w:val="a3"/>
                <w:lang w:val="en-US"/>
              </w:rPr>
              <w:fldChar w:fldCharType="separate"/>
            </w:r>
            <w:r w:rsidRPr="008A01CB">
              <w:rPr>
                <w:rStyle w:val="a3"/>
                <w:lang w:val="en-US"/>
              </w:rPr>
              <w:t>https</w:t>
            </w:r>
            <w:r w:rsidRPr="008A01CB">
              <w:rPr>
                <w:rStyle w:val="a3"/>
              </w:rPr>
              <w:t>://</w:t>
            </w:r>
            <w:r w:rsidRPr="008A01CB">
              <w:rPr>
                <w:rStyle w:val="a3"/>
                <w:lang w:val="en-US"/>
              </w:rPr>
              <w:t>github</w:t>
            </w:r>
            <w:r w:rsidRPr="008A01CB">
              <w:rPr>
                <w:rStyle w:val="a3"/>
              </w:rPr>
              <w:t>.</w:t>
            </w:r>
            <w:r w:rsidRPr="008A01CB">
              <w:rPr>
                <w:rStyle w:val="a3"/>
                <w:lang w:val="en-US"/>
              </w:rPr>
              <w:t>com</w:t>
            </w:r>
            <w:r w:rsidRPr="008A01CB">
              <w:rPr>
                <w:rStyle w:val="a3"/>
              </w:rPr>
              <w:t>/</w:t>
            </w:r>
            <w:r w:rsidRPr="008A01CB">
              <w:rPr>
                <w:rStyle w:val="a3"/>
                <w:lang w:val="en-US"/>
              </w:rPr>
              <w:t>apache</w:t>
            </w:r>
            <w:r w:rsidRPr="008A01CB">
              <w:rPr>
                <w:rStyle w:val="a3"/>
              </w:rPr>
              <w:t>/</w:t>
            </w:r>
            <w:r w:rsidRPr="008A01CB">
              <w:rPr>
                <w:rStyle w:val="a3"/>
                <w:lang w:val="en-US"/>
              </w:rPr>
              <w:t>incubator</w:t>
            </w:r>
            <w:r w:rsidRPr="008A01CB">
              <w:rPr>
                <w:rStyle w:val="a3"/>
              </w:rPr>
              <w:t>-</w:t>
            </w:r>
            <w:r w:rsidRPr="008A01CB">
              <w:rPr>
                <w:rStyle w:val="a3"/>
                <w:lang w:val="en-US"/>
              </w:rPr>
              <w:t>toree</w:t>
            </w:r>
            <w:r w:rsidR="009D280F">
              <w:rPr>
                <w:rStyle w:val="a3"/>
                <w:lang w:val="en-US"/>
              </w:rPr>
              <w:fldChar w:fldCharType="end"/>
            </w:r>
          </w:p>
        </w:tc>
      </w:tr>
    </w:tbl>
    <w:p w:rsidR="008417D0" w:rsidRDefault="008417D0" w:rsidP="008417D0"/>
    <w:p w:rsidR="00F41B7A" w:rsidRPr="00786BB4" w:rsidRDefault="00F41B7A" w:rsidP="008417D0">
      <w:r>
        <w:t xml:space="preserve">Полный список доступных ядер: </w:t>
      </w:r>
      <w:hyperlink r:id="rId13" w:history="1">
        <w:r w:rsidRPr="00F41B7A">
          <w:rPr>
            <w:rStyle w:val="a3"/>
          </w:rPr>
          <w:t>https://github.com/jupyter/jupyter/wiki/Jupyter-kernels</w:t>
        </w:r>
      </w:hyperlink>
      <w:r w:rsidR="00E71D7B">
        <w:t>.</w:t>
      </w:r>
      <w:r>
        <w:t xml:space="preserve"> </w:t>
      </w:r>
      <w:r w:rsidR="00544C43">
        <w:t xml:space="preserve">Для установки дополнительных ядер обращаться к </w:t>
      </w:r>
      <w:r w:rsidR="000E4BE4">
        <w:t>3 линии поддержки (контактное лицо – Владимир Кабанов)</w:t>
      </w:r>
      <w:r w:rsidR="00544C43">
        <w:t>.</w:t>
      </w:r>
      <w:r w:rsidR="00E71D7B">
        <w:t xml:space="preserve"> Документация </w:t>
      </w:r>
      <w:r w:rsidR="00E71D7B">
        <w:rPr>
          <w:lang w:val="en-US"/>
        </w:rPr>
        <w:t>Jupyter</w:t>
      </w:r>
      <w:r w:rsidR="00E71D7B" w:rsidRPr="00E71D7B">
        <w:t xml:space="preserve"> </w:t>
      </w:r>
      <w:r w:rsidR="009D280F">
        <w:rPr>
          <w:rStyle w:val="a3"/>
          <w:lang w:val="en-US"/>
        </w:rPr>
        <w:fldChar w:fldCharType="begin"/>
      </w:r>
      <w:r w:rsidR="009D280F" w:rsidRPr="00F3628B">
        <w:rPr>
          <w:rStyle w:val="a3"/>
          <w:rPrChange w:id="132" w:author="Трофимов Алексей Витальевич" w:date="2018-12-13T17:17:00Z">
            <w:rPr>
              <w:rStyle w:val="a3"/>
              <w:lang w:val="en-US"/>
            </w:rPr>
          </w:rPrChange>
        </w:rPr>
        <w:instrText xml:space="preserve"> </w:instrText>
      </w:r>
      <w:r w:rsidR="009D280F">
        <w:rPr>
          <w:rStyle w:val="a3"/>
          <w:lang w:val="en-US"/>
        </w:rPr>
        <w:instrText>HYPERLINK</w:instrText>
      </w:r>
      <w:r w:rsidR="009D280F" w:rsidRPr="00F3628B">
        <w:rPr>
          <w:rStyle w:val="a3"/>
          <w:rPrChange w:id="133" w:author="Трофимов Алексей Витальевич" w:date="2018-12-13T17:17:00Z">
            <w:rPr>
              <w:rStyle w:val="a3"/>
              <w:lang w:val="en-US"/>
            </w:rPr>
          </w:rPrChange>
        </w:rPr>
        <w:instrText xml:space="preserve"> "</w:instrText>
      </w:r>
      <w:r w:rsidR="009D280F">
        <w:rPr>
          <w:rStyle w:val="a3"/>
          <w:lang w:val="en-US"/>
        </w:rPr>
        <w:instrText>http</w:instrText>
      </w:r>
      <w:r w:rsidR="009D280F" w:rsidRPr="00F3628B">
        <w:rPr>
          <w:rStyle w:val="a3"/>
          <w:rPrChange w:id="134" w:author="Трофимов Алексей Витальевич" w:date="2018-12-13T17:17:00Z">
            <w:rPr>
              <w:rStyle w:val="a3"/>
              <w:lang w:val="en-US"/>
            </w:rPr>
          </w:rPrChange>
        </w:rPr>
        <w:instrText>://</w:instrText>
      </w:r>
      <w:r w:rsidR="009D280F">
        <w:rPr>
          <w:rStyle w:val="a3"/>
          <w:lang w:val="en-US"/>
        </w:rPr>
        <w:instrText>jupyter</w:instrText>
      </w:r>
      <w:r w:rsidR="009D280F" w:rsidRPr="00F3628B">
        <w:rPr>
          <w:rStyle w:val="a3"/>
          <w:rPrChange w:id="135" w:author="Трофимов Алексей Витальевич" w:date="2018-12-13T17:17:00Z">
            <w:rPr>
              <w:rStyle w:val="a3"/>
              <w:lang w:val="en-US"/>
            </w:rPr>
          </w:rPrChange>
        </w:rPr>
        <w:instrText>.</w:instrText>
      </w:r>
      <w:r w:rsidR="009D280F">
        <w:rPr>
          <w:rStyle w:val="a3"/>
          <w:lang w:val="en-US"/>
        </w:rPr>
        <w:instrText>org</w:instrText>
      </w:r>
      <w:r w:rsidR="009D280F" w:rsidRPr="00F3628B">
        <w:rPr>
          <w:rStyle w:val="a3"/>
          <w:rPrChange w:id="136" w:author="Трофимов Алексей Витальевич" w:date="2018-12-13T17:17:00Z">
            <w:rPr>
              <w:rStyle w:val="a3"/>
              <w:lang w:val="en-US"/>
            </w:rPr>
          </w:rPrChange>
        </w:rPr>
        <w:instrText>/</w:instrText>
      </w:r>
      <w:r w:rsidR="009D280F">
        <w:rPr>
          <w:rStyle w:val="a3"/>
          <w:lang w:val="en-US"/>
        </w:rPr>
        <w:instrText>documentation</w:instrText>
      </w:r>
      <w:r w:rsidR="009D280F" w:rsidRPr="00F3628B">
        <w:rPr>
          <w:rStyle w:val="a3"/>
          <w:rPrChange w:id="137" w:author="Трофимов Алексей Витальевич" w:date="2018-12-13T17:17:00Z">
            <w:rPr>
              <w:rStyle w:val="a3"/>
              <w:lang w:val="en-US"/>
            </w:rPr>
          </w:rPrChange>
        </w:rPr>
        <w:instrText xml:space="preserve">" </w:instrText>
      </w:r>
      <w:r w:rsidR="009D280F">
        <w:rPr>
          <w:rStyle w:val="a3"/>
          <w:lang w:val="en-US"/>
        </w:rPr>
        <w:fldChar w:fldCharType="separate"/>
      </w:r>
      <w:r w:rsidR="00E71D7B" w:rsidRPr="00E71D7B">
        <w:rPr>
          <w:rStyle w:val="a3"/>
          <w:lang w:val="en-US"/>
        </w:rPr>
        <w:t>http</w:t>
      </w:r>
      <w:r w:rsidR="00E71D7B" w:rsidRPr="00E71D7B">
        <w:rPr>
          <w:rStyle w:val="a3"/>
        </w:rPr>
        <w:t>://</w:t>
      </w:r>
      <w:r w:rsidR="00E71D7B" w:rsidRPr="00E71D7B">
        <w:rPr>
          <w:rStyle w:val="a3"/>
          <w:lang w:val="en-US"/>
        </w:rPr>
        <w:t>jupyter</w:t>
      </w:r>
      <w:r w:rsidR="00E71D7B" w:rsidRPr="00E71D7B">
        <w:rPr>
          <w:rStyle w:val="a3"/>
        </w:rPr>
        <w:t>.</w:t>
      </w:r>
      <w:r w:rsidR="00E71D7B" w:rsidRPr="00E71D7B">
        <w:rPr>
          <w:rStyle w:val="a3"/>
          <w:lang w:val="en-US"/>
        </w:rPr>
        <w:t>org</w:t>
      </w:r>
      <w:r w:rsidR="00E71D7B" w:rsidRPr="00E71D7B">
        <w:rPr>
          <w:rStyle w:val="a3"/>
        </w:rPr>
        <w:t>/</w:t>
      </w:r>
      <w:r w:rsidR="00E71D7B" w:rsidRPr="00E71D7B">
        <w:rPr>
          <w:rStyle w:val="a3"/>
          <w:lang w:val="en-US"/>
        </w:rPr>
        <w:t>documentation</w:t>
      </w:r>
      <w:r w:rsidR="009D280F">
        <w:rPr>
          <w:rStyle w:val="a3"/>
          <w:lang w:val="en-US"/>
        </w:rPr>
        <w:fldChar w:fldCharType="end"/>
      </w:r>
      <w:r w:rsidR="00E71D7B" w:rsidRPr="00E71D7B">
        <w:t xml:space="preserve">. </w:t>
      </w:r>
      <w:r w:rsidR="00E71D7B">
        <w:t xml:space="preserve">Также для </w:t>
      </w:r>
      <w:r w:rsidR="00E71D7B">
        <w:rPr>
          <w:lang w:val="en-US"/>
        </w:rPr>
        <w:t>Jupyter</w:t>
      </w:r>
      <w:r w:rsidR="00E71D7B" w:rsidRPr="00E71D7B">
        <w:t xml:space="preserve"> </w:t>
      </w:r>
      <w:r w:rsidR="00E71D7B">
        <w:t xml:space="preserve">установлен пакет </w:t>
      </w:r>
      <w:r w:rsidR="00786BB4">
        <w:rPr>
          <w:lang w:val="en-US"/>
        </w:rPr>
        <w:t>jupyter</w:t>
      </w:r>
      <w:r w:rsidR="00786BB4" w:rsidRPr="00786BB4">
        <w:t>_</w:t>
      </w:r>
      <w:r w:rsidR="00786BB4">
        <w:rPr>
          <w:lang w:val="en-US"/>
        </w:rPr>
        <w:t>contrib</w:t>
      </w:r>
      <w:r w:rsidR="00786BB4" w:rsidRPr="00786BB4">
        <w:t>_</w:t>
      </w:r>
      <w:r w:rsidR="00786BB4">
        <w:rPr>
          <w:lang w:val="en-US"/>
        </w:rPr>
        <w:t>nbextensions</w:t>
      </w:r>
      <w:r w:rsidR="00786BB4">
        <w:t xml:space="preserve"> с пользовательскими плагинами для удобства разработки </w:t>
      </w:r>
      <w:hyperlink r:id="rId14" w:history="1">
        <w:r w:rsidR="00786BB4" w:rsidRPr="00786BB4">
          <w:rPr>
            <w:rStyle w:val="a3"/>
          </w:rPr>
          <w:t>https://github.com/ipython-contrib/jupyter_contrib_nbextensions</w:t>
        </w:r>
      </w:hyperlink>
      <w:r w:rsidR="00786BB4">
        <w:t>.</w:t>
      </w:r>
    </w:p>
    <w:p w:rsidR="00D341AD" w:rsidRPr="006B4E7D" w:rsidRDefault="009907E6">
      <w:pPr>
        <w:pStyle w:val="2"/>
        <w:rPr>
          <w:rFonts w:ascii="Times New Roman" w:hAnsi="Times New Roman" w:cs="Times New Roman"/>
        </w:rPr>
      </w:pPr>
      <w:bookmarkStart w:id="138" w:name="_Начало_работы"/>
      <w:bookmarkStart w:id="139" w:name="_Toc3793573"/>
      <w:bookmarkEnd w:id="138"/>
      <w:r w:rsidRPr="006B4E7D">
        <w:rPr>
          <w:rFonts w:ascii="Times New Roman" w:hAnsi="Times New Roman" w:cs="Times New Roman"/>
        </w:rPr>
        <w:t>Начало работы</w:t>
      </w:r>
      <w:bookmarkEnd w:id="139"/>
    </w:p>
    <w:p w:rsidR="006B4E7D" w:rsidRDefault="006B4E7D" w:rsidP="006B4E7D">
      <w:r>
        <w:t xml:space="preserve">После получения доступа к системе (см. параграф 4), приложение JupyterHub доступно по адресу </w:t>
      </w:r>
      <w:hyperlink r:id="rId15" w:history="1">
        <w:r w:rsidRPr="006B4E7D">
          <w:rPr>
            <w:rStyle w:val="a3"/>
          </w:rPr>
          <w:t>http://bipython2:8000</w:t>
        </w:r>
      </w:hyperlink>
      <w:r>
        <w:t xml:space="preserve">. Аутентификация осуществляется по учетной записи на сервере. </w:t>
      </w:r>
    </w:p>
    <w:p w:rsidR="006B4E7D" w:rsidRDefault="006B4E7D" w:rsidP="006B4E7D"/>
    <w:p w:rsidR="006B4E7D" w:rsidRDefault="006B4E7D" w:rsidP="006B4E7D">
      <w:pPr>
        <w:ind w:left="708"/>
      </w:pPr>
      <w:r>
        <w:t>Важно: для работы с приложением рекомендуется использовать браузер Google Chrome и не рекомендуется использовать Internet Explorer. Другие браузеры (Yandex Browser, Mozilla) на момент написание документа не тестировались. Приложение не поддерживает одновременную работу под несколькими учетными записями с одного локального компьютера.</w:t>
      </w:r>
    </w:p>
    <w:p w:rsidR="006B4E7D" w:rsidRDefault="006B4E7D" w:rsidP="006B4E7D"/>
    <w:p w:rsidR="006B4E7D" w:rsidRPr="009907E6" w:rsidRDefault="006B4E7D" w:rsidP="006B4E7D">
      <w:r>
        <w:t>При успешной аутентификации в JupyterHub пользователь будет перенаправлен в созданный для него Jupyter Notebook и дальнейшая работа будет проходить в Jupyter Notebook.</w:t>
      </w:r>
    </w:p>
    <w:p w:rsidR="00CF53EF" w:rsidRDefault="00CF53EF">
      <w:pPr>
        <w:pStyle w:val="2"/>
        <w:rPr>
          <w:rFonts w:ascii="Times New Roman" w:hAnsi="Times New Roman" w:cs="Times New Roman"/>
        </w:rPr>
      </w:pPr>
      <w:bookmarkStart w:id="140" w:name="_Toc3793574"/>
      <w:r w:rsidRPr="00CF53EF">
        <w:rPr>
          <w:rFonts w:ascii="Times New Roman" w:hAnsi="Times New Roman" w:cs="Times New Roman"/>
        </w:rPr>
        <w:lastRenderedPageBreak/>
        <w:t>Основная функциональность</w:t>
      </w:r>
      <w:bookmarkEnd w:id="140"/>
    </w:p>
    <w:p w:rsidR="007F2C75" w:rsidRDefault="007F2C75" w:rsidP="007F2C7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479540" cy="34455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nb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75" w:rsidRDefault="007F2C75" w:rsidP="007F2C75">
      <w:pPr>
        <w:rPr>
          <w:lang w:val="en-US"/>
        </w:rPr>
      </w:pPr>
      <w:r>
        <w:t>Рис</w:t>
      </w:r>
      <w:r w:rsidRPr="00390DF5">
        <w:rPr>
          <w:lang w:val="en-US"/>
        </w:rPr>
        <w:t xml:space="preserve">.1 </w:t>
      </w:r>
      <w:r>
        <w:t>интерфейс</w:t>
      </w:r>
      <w:r w:rsidRPr="00390DF5">
        <w:rPr>
          <w:lang w:val="en-US"/>
        </w:rPr>
        <w:t xml:space="preserve"> </w:t>
      </w:r>
      <w:r>
        <w:rPr>
          <w:lang w:val="en-US"/>
        </w:rPr>
        <w:t>Jupyter Notebook</w:t>
      </w:r>
    </w:p>
    <w:p w:rsidR="007F2C75" w:rsidRDefault="007F2C75" w:rsidP="007F2C75">
      <w:pPr>
        <w:rPr>
          <w:lang w:val="en-US"/>
        </w:rPr>
      </w:pPr>
    </w:p>
    <w:p w:rsidR="007F2C75" w:rsidRPr="00390DF5" w:rsidRDefault="007F2C75" w:rsidP="007F2C75">
      <w:pPr>
        <w:rPr>
          <w:lang w:val="en-US"/>
        </w:rPr>
      </w:pPr>
      <w:r>
        <w:t>Компоненты</w:t>
      </w:r>
      <w:r w:rsidRPr="00390DF5">
        <w:rPr>
          <w:lang w:val="en-US"/>
        </w:rPr>
        <w:t xml:space="preserve"> </w:t>
      </w:r>
      <w:r>
        <w:t>интерфейса</w:t>
      </w:r>
    </w:p>
    <w:p w:rsidR="007F2C75" w:rsidRDefault="007F2C75" w:rsidP="00DE3F79">
      <w:pPr>
        <w:pStyle w:val="af5"/>
        <w:numPr>
          <w:ilvl w:val="0"/>
          <w:numId w:val="4"/>
        </w:numPr>
      </w:pPr>
      <w:r>
        <w:rPr>
          <w:lang w:val="en-US"/>
        </w:rPr>
        <w:t>New</w:t>
      </w:r>
      <w:r w:rsidRPr="007F2C75">
        <w:t xml:space="preserve"> – </w:t>
      </w:r>
      <w:r>
        <w:t>создание нового ноутбука. В выпадающем списке можно выбрать ядро или открыть терминал (командную строку).</w:t>
      </w:r>
    </w:p>
    <w:p w:rsidR="007F2C75" w:rsidRDefault="007F2C75" w:rsidP="00DE3F79">
      <w:pPr>
        <w:pStyle w:val="af5"/>
        <w:numPr>
          <w:ilvl w:val="0"/>
          <w:numId w:val="4"/>
        </w:numPr>
      </w:pPr>
      <w:r>
        <w:rPr>
          <w:lang w:val="en-US"/>
        </w:rPr>
        <w:t>Upload</w:t>
      </w:r>
      <w:r>
        <w:t xml:space="preserve"> – загрузка файлов в рабочий каталог.</w:t>
      </w:r>
    </w:p>
    <w:p w:rsidR="007F2C75" w:rsidRDefault="007F2C75" w:rsidP="00DE3F79">
      <w:pPr>
        <w:pStyle w:val="af5"/>
        <w:numPr>
          <w:ilvl w:val="0"/>
          <w:numId w:val="4"/>
        </w:numPr>
      </w:pPr>
      <w:r>
        <w:t xml:space="preserve">Вкладка </w:t>
      </w:r>
      <w:r>
        <w:rPr>
          <w:lang w:val="en-US"/>
        </w:rPr>
        <w:t>Files</w:t>
      </w:r>
      <w:r>
        <w:t xml:space="preserve"> – открывает рабочий каталог.</w:t>
      </w:r>
    </w:p>
    <w:p w:rsidR="007F2C75" w:rsidRDefault="007F2C75" w:rsidP="00DE3F79">
      <w:pPr>
        <w:pStyle w:val="af5"/>
        <w:numPr>
          <w:ilvl w:val="0"/>
          <w:numId w:val="4"/>
        </w:numPr>
      </w:pPr>
      <w:r>
        <w:t xml:space="preserve">Вкладка </w:t>
      </w:r>
      <w:r>
        <w:rPr>
          <w:lang w:val="en-US"/>
        </w:rPr>
        <w:t>Running</w:t>
      </w:r>
      <w:r>
        <w:t xml:space="preserve"> – активные приложения (ноутбуки, терминалы) пользователя. </w:t>
      </w:r>
      <w:r>
        <w:rPr>
          <w:b/>
        </w:rPr>
        <w:t xml:space="preserve">Не рекомендуется открывать большое количество </w:t>
      </w:r>
      <w:r>
        <w:rPr>
          <w:b/>
          <w:lang w:val="en-US"/>
        </w:rPr>
        <w:t>Spark</w:t>
      </w:r>
      <w:r w:rsidRPr="007F2C75">
        <w:rPr>
          <w:b/>
        </w:rPr>
        <w:t xml:space="preserve"> </w:t>
      </w:r>
      <w:r>
        <w:rPr>
          <w:b/>
        </w:rPr>
        <w:t>ноутбуков, т.к. даже в пассивном режиме они утилизируют ресурсы.</w:t>
      </w:r>
    </w:p>
    <w:p w:rsidR="007F2C75" w:rsidRDefault="007F2C75" w:rsidP="00DE3F79">
      <w:pPr>
        <w:pStyle w:val="af5"/>
        <w:numPr>
          <w:ilvl w:val="0"/>
          <w:numId w:val="4"/>
        </w:numPr>
      </w:pPr>
      <w:r>
        <w:t xml:space="preserve">Вкладка </w:t>
      </w:r>
      <w:r>
        <w:rPr>
          <w:lang w:val="en-US"/>
        </w:rPr>
        <w:t>Nbextensions</w:t>
      </w:r>
      <w:r>
        <w:t xml:space="preserve"> – управление расширениями (см. </w:t>
      </w:r>
      <w:hyperlink w:anchor="_Начало_работы" w:history="1">
        <w:r w:rsidRPr="007F2C75">
          <w:rPr>
            <w:rStyle w:val="a3"/>
          </w:rPr>
          <w:t xml:space="preserve">параграф </w:t>
        </w:r>
        <w:r>
          <w:rPr>
            <w:rStyle w:val="a3"/>
          </w:rPr>
          <w:t>5.</w:t>
        </w:r>
        <w:r w:rsidRPr="007F2C75">
          <w:rPr>
            <w:rStyle w:val="a3"/>
          </w:rPr>
          <w:t>2</w:t>
        </w:r>
      </w:hyperlink>
      <w:r>
        <w:t>).</w:t>
      </w:r>
    </w:p>
    <w:p w:rsidR="007F2C75" w:rsidRDefault="007F2C75" w:rsidP="00DE3F79">
      <w:pPr>
        <w:pStyle w:val="af5"/>
        <w:numPr>
          <w:ilvl w:val="0"/>
          <w:numId w:val="4"/>
        </w:numPr>
      </w:pPr>
      <w:r>
        <w:t xml:space="preserve">Рабочий каталог. Рабочим каталогом является директория </w:t>
      </w:r>
      <w:r w:rsidRPr="007F2C75">
        <w:t>/</w:t>
      </w:r>
      <w:r>
        <w:rPr>
          <w:lang w:val="en-US"/>
        </w:rPr>
        <w:t>home</w:t>
      </w:r>
      <w:r w:rsidRPr="007F2C75">
        <w:t>/&lt;</w:t>
      </w:r>
      <w:r>
        <w:rPr>
          <w:lang w:val="en-US"/>
        </w:rPr>
        <w:t>username</w:t>
      </w:r>
      <w:r w:rsidRPr="007F2C75">
        <w:t>&gt;</w:t>
      </w:r>
      <w:r>
        <w:t xml:space="preserve"> в файловой системе сервера. Не рекомендуется хранить в ней большие файлы (см. </w:t>
      </w:r>
      <w:hyperlink w:anchor="_Введение" w:history="1">
        <w:r w:rsidRPr="004824CB">
          <w:rPr>
            <w:rStyle w:val="a3"/>
          </w:rPr>
          <w:t>параграф 6</w:t>
        </w:r>
        <w:r w:rsidR="004824CB" w:rsidRPr="004824CB">
          <w:rPr>
            <w:rStyle w:val="a3"/>
          </w:rPr>
          <w:t>.1</w:t>
        </w:r>
      </w:hyperlink>
      <w:r>
        <w:t>).</w:t>
      </w:r>
    </w:p>
    <w:p w:rsidR="007F2C75" w:rsidRDefault="007F2C75" w:rsidP="00DE3F79">
      <w:pPr>
        <w:pStyle w:val="af5"/>
        <w:numPr>
          <w:ilvl w:val="0"/>
          <w:numId w:val="4"/>
        </w:numPr>
      </w:pPr>
      <w:r>
        <w:rPr>
          <w:lang w:val="en-US"/>
        </w:rPr>
        <w:t>Logout</w:t>
      </w:r>
      <w:r>
        <w:t xml:space="preserve"> – выход из приложения. При это </w:t>
      </w:r>
      <w:r>
        <w:rPr>
          <w:lang w:val="en-US"/>
        </w:rPr>
        <w:t>Jupyter</w:t>
      </w:r>
      <w:r w:rsidRPr="007F2C75">
        <w:t xml:space="preserve"> </w:t>
      </w:r>
      <w:r>
        <w:rPr>
          <w:lang w:val="en-US"/>
        </w:rPr>
        <w:t>Notebook</w:t>
      </w:r>
      <w:r w:rsidRPr="007F2C75">
        <w:t xml:space="preserve"> </w:t>
      </w:r>
      <w:r>
        <w:t>продолжает работать.</w:t>
      </w:r>
    </w:p>
    <w:p w:rsidR="007F2C75" w:rsidRDefault="007F2C75" w:rsidP="00DE3F79">
      <w:pPr>
        <w:pStyle w:val="af5"/>
        <w:numPr>
          <w:ilvl w:val="0"/>
          <w:numId w:val="4"/>
        </w:numPr>
        <w:rPr>
          <w:ins w:id="141" w:author="Трофимов Алексей Витальевич" w:date="2019-03-18T09:25:00Z"/>
        </w:rPr>
      </w:pPr>
      <w:r>
        <w:rPr>
          <w:lang w:val="en-US"/>
        </w:rPr>
        <w:t>Control</w:t>
      </w:r>
      <w:r w:rsidRPr="007F2C75">
        <w:t xml:space="preserve"> </w:t>
      </w:r>
      <w:r>
        <w:rPr>
          <w:lang w:val="en-US"/>
        </w:rPr>
        <w:t>panel</w:t>
      </w:r>
      <w:r w:rsidRPr="007F2C75">
        <w:t xml:space="preserve"> – </w:t>
      </w:r>
      <w:r>
        <w:t xml:space="preserve">остановка </w:t>
      </w:r>
      <w:r>
        <w:rPr>
          <w:lang w:val="en-US"/>
        </w:rPr>
        <w:t>Jupyter</w:t>
      </w:r>
      <w:r w:rsidRPr="007F2C75">
        <w:t xml:space="preserve"> </w:t>
      </w:r>
      <w:r>
        <w:rPr>
          <w:lang w:val="en-US"/>
        </w:rPr>
        <w:t>Notebook</w:t>
      </w:r>
      <w:r w:rsidRPr="007F2C75">
        <w:t xml:space="preserve"> </w:t>
      </w:r>
      <w:r>
        <w:t xml:space="preserve">пользователя. При повторном логине </w:t>
      </w:r>
      <w:r>
        <w:rPr>
          <w:lang w:val="en-US"/>
        </w:rPr>
        <w:t>Jupyter</w:t>
      </w:r>
      <w:r w:rsidRPr="007F2C75">
        <w:t xml:space="preserve"> </w:t>
      </w:r>
      <w:r>
        <w:rPr>
          <w:lang w:val="en-US"/>
        </w:rPr>
        <w:t>Notebook</w:t>
      </w:r>
      <w:r w:rsidRPr="007F2C75">
        <w:t xml:space="preserve"> </w:t>
      </w:r>
      <w:r>
        <w:t>будет снова запущен.</w:t>
      </w:r>
    </w:p>
    <w:p w:rsidR="004F74BB" w:rsidRDefault="004F74BB">
      <w:pPr>
        <w:ind w:left="360"/>
        <w:rPr>
          <w:ins w:id="142" w:author="Трофимов Алексей Витальевич" w:date="2019-03-18T09:25:00Z"/>
        </w:rPr>
        <w:pPrChange w:id="143" w:author="Трофимов Алексей Витальевич" w:date="2019-03-18T09:25:00Z">
          <w:pPr>
            <w:pStyle w:val="af5"/>
            <w:numPr>
              <w:numId w:val="4"/>
            </w:numPr>
            <w:ind w:hanging="360"/>
          </w:pPr>
        </w:pPrChange>
      </w:pPr>
    </w:p>
    <w:p w:rsidR="004F74BB" w:rsidRDefault="004F74BB">
      <w:pPr>
        <w:ind w:left="360"/>
        <w:rPr>
          <w:ins w:id="144" w:author="Трофимов Алексей Витальевич" w:date="2019-03-18T09:25:00Z"/>
        </w:rPr>
        <w:pPrChange w:id="145" w:author="Трофимов Алексей Витальевич" w:date="2019-03-18T09:25:00Z">
          <w:pPr>
            <w:pStyle w:val="af5"/>
            <w:numPr>
              <w:numId w:val="4"/>
            </w:numPr>
            <w:ind w:hanging="360"/>
          </w:pPr>
        </w:pPrChange>
      </w:pPr>
    </w:p>
    <w:p w:rsidR="004F74BB" w:rsidRDefault="004F74BB">
      <w:pPr>
        <w:ind w:left="360"/>
        <w:rPr>
          <w:ins w:id="146" w:author="Трофимов Алексей Витальевич" w:date="2019-03-18T09:25:00Z"/>
        </w:rPr>
        <w:pPrChange w:id="147" w:author="Трофимов Алексей Витальевич" w:date="2019-03-18T09:25:00Z">
          <w:pPr>
            <w:pStyle w:val="af5"/>
            <w:numPr>
              <w:numId w:val="4"/>
            </w:numPr>
            <w:ind w:hanging="360"/>
          </w:pPr>
        </w:pPrChange>
      </w:pPr>
    </w:p>
    <w:p w:rsidR="004F74BB" w:rsidRDefault="004F74BB">
      <w:pPr>
        <w:ind w:left="360"/>
        <w:rPr>
          <w:ins w:id="148" w:author="Трофимов Алексей Витальевич" w:date="2019-03-18T09:25:00Z"/>
        </w:rPr>
        <w:pPrChange w:id="149" w:author="Трофимов Алексей Витальевич" w:date="2019-03-18T09:25:00Z">
          <w:pPr>
            <w:pStyle w:val="af5"/>
            <w:numPr>
              <w:numId w:val="4"/>
            </w:numPr>
            <w:ind w:hanging="360"/>
          </w:pPr>
        </w:pPrChange>
      </w:pPr>
    </w:p>
    <w:p w:rsidR="004F74BB" w:rsidRDefault="004F74BB">
      <w:pPr>
        <w:ind w:left="360"/>
        <w:rPr>
          <w:ins w:id="150" w:author="Трофимов Алексей Витальевич" w:date="2019-03-18T09:25:00Z"/>
        </w:rPr>
        <w:pPrChange w:id="151" w:author="Трофимов Алексей Витальевич" w:date="2019-03-18T09:25:00Z">
          <w:pPr>
            <w:pStyle w:val="af5"/>
            <w:numPr>
              <w:numId w:val="4"/>
            </w:numPr>
            <w:ind w:hanging="360"/>
          </w:pPr>
        </w:pPrChange>
      </w:pPr>
    </w:p>
    <w:p w:rsidR="004F74BB" w:rsidRDefault="004F74BB">
      <w:pPr>
        <w:ind w:left="360"/>
        <w:rPr>
          <w:ins w:id="152" w:author="Трофимов Алексей Витальевич" w:date="2019-03-18T09:10:00Z"/>
        </w:rPr>
        <w:pPrChange w:id="153" w:author="Трофимов Алексей Витальевич" w:date="2019-03-18T09:25:00Z">
          <w:pPr>
            <w:pStyle w:val="af5"/>
            <w:numPr>
              <w:numId w:val="4"/>
            </w:numPr>
            <w:ind w:hanging="360"/>
          </w:pPr>
        </w:pPrChange>
      </w:pPr>
    </w:p>
    <w:p w:rsidR="006216A9" w:rsidRPr="004F74BB" w:rsidRDefault="006216A9">
      <w:pPr>
        <w:pStyle w:val="2"/>
        <w:rPr>
          <w:ins w:id="154" w:author="Трофимов Алексей Витальевич" w:date="2019-03-18T09:15:00Z"/>
          <w:rPrChange w:id="155" w:author="Трофимов Алексей Витальевич" w:date="2019-03-18T09:28:00Z">
            <w:rPr>
              <w:ins w:id="156" w:author="Трофимов Алексей Витальевич" w:date="2019-03-18T09:15:00Z"/>
            </w:rPr>
          </w:rPrChange>
        </w:rPr>
        <w:pPrChange w:id="157" w:author="Трофимов Алексей Витальевич" w:date="2019-03-18T09:11:00Z">
          <w:pPr>
            <w:pStyle w:val="af5"/>
            <w:numPr>
              <w:numId w:val="4"/>
            </w:numPr>
            <w:ind w:hanging="360"/>
          </w:pPr>
        </w:pPrChange>
      </w:pPr>
      <w:bookmarkStart w:id="158" w:name="_Toc3793575"/>
      <w:ins w:id="159" w:author="Трофимов Алексей Витальевич" w:date="2019-03-18T09:15:00Z">
        <w:r w:rsidRPr="004F74BB">
          <w:rPr>
            <w:rFonts w:ascii="Times New Roman" w:hAnsi="Times New Roman" w:cs="Times New Roman"/>
            <w:rPrChange w:id="160" w:author="Трофимов Алексей Витальевич" w:date="2019-03-18T09:28:00Z">
              <w:rPr>
                <w:b/>
                <w:bCs/>
                <w:i/>
                <w:iCs/>
              </w:rPr>
            </w:rPrChange>
          </w:rPr>
          <w:lastRenderedPageBreak/>
          <w:t xml:space="preserve">Перезагрузка пользовательского сервера </w:t>
        </w:r>
        <w:r w:rsidRPr="004F74BB">
          <w:rPr>
            <w:rFonts w:ascii="Times New Roman" w:hAnsi="Times New Roman" w:cs="Times New Roman"/>
            <w:lang w:val="en-US"/>
            <w:rPrChange w:id="161" w:author="Трофимов Алексей Витальевич" w:date="2019-03-18T09:28:00Z">
              <w:rPr>
                <w:b/>
                <w:bCs/>
                <w:i/>
                <w:iCs/>
                <w:lang w:val="en-US"/>
              </w:rPr>
            </w:rPrChange>
          </w:rPr>
          <w:t>jupyerhub</w:t>
        </w:r>
        <w:bookmarkEnd w:id="158"/>
      </w:ins>
    </w:p>
    <w:p w:rsidR="006216A9" w:rsidRPr="004F74BB" w:rsidRDefault="006216A9">
      <w:pPr>
        <w:pStyle w:val="af5"/>
        <w:numPr>
          <w:ilvl w:val="0"/>
          <w:numId w:val="9"/>
        </w:numPr>
        <w:rPr>
          <w:ins w:id="162" w:author="Трофимов Алексей Витальевич" w:date="2019-03-18T09:22:00Z"/>
          <w:rPrChange w:id="163" w:author="Трофимов Алексей Витальевич" w:date="2019-03-18T09:29:00Z">
            <w:rPr>
              <w:ins w:id="164" w:author="Трофимов Алексей Витальевич" w:date="2019-03-18T09:22:00Z"/>
              <w:rFonts w:asciiTheme="minorHAnsi" w:hAnsiTheme="minorHAnsi" w:cs="Helv"/>
              <w:color w:val="000000"/>
              <w:sz w:val="20"/>
              <w:szCs w:val="20"/>
            </w:rPr>
          </w:rPrChange>
        </w:rPr>
        <w:pPrChange w:id="165" w:author="Трофимов Алексей Витальевич" w:date="2019-03-18T09:19:00Z">
          <w:pPr>
            <w:pStyle w:val="af5"/>
            <w:numPr>
              <w:numId w:val="4"/>
            </w:numPr>
            <w:ind w:hanging="360"/>
          </w:pPr>
        </w:pPrChange>
      </w:pPr>
      <w:ins w:id="166" w:author="Трофимов Алексей Витальевич" w:date="2019-03-18T09:19:00Z">
        <w:r w:rsidRPr="004F74BB">
          <w:rPr>
            <w:color w:val="000000"/>
            <w:rPrChange w:id="167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 xml:space="preserve">Зайти в </w:t>
        </w:r>
        <w:r w:rsidRPr="004F74BB">
          <w:rPr>
            <w:color w:val="000000"/>
            <w:lang w:val="en-US"/>
            <w:rPrChange w:id="168" w:author="Трофимов Алексей Витальевич" w:date="2019-03-18T09:29:00Z">
              <w:rPr>
                <w:lang w:val="en-US"/>
              </w:rPr>
            </w:rPrChange>
          </w:rPr>
          <w:t>Control</w:t>
        </w:r>
        <w:r w:rsidRPr="004F74BB">
          <w:rPr>
            <w:color w:val="000000"/>
            <w:rPrChange w:id="169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 xml:space="preserve"> </w:t>
        </w:r>
        <w:r w:rsidRPr="004F74BB">
          <w:rPr>
            <w:color w:val="000000"/>
            <w:lang w:val="en-US"/>
            <w:rPrChange w:id="170" w:author="Трофимов Алексей Витальевич" w:date="2019-03-18T09:29:00Z">
              <w:rPr>
                <w:lang w:val="en-US"/>
              </w:rPr>
            </w:rPrChange>
          </w:rPr>
          <w:t>Panel</w:t>
        </w:r>
        <w:r w:rsidRPr="004F74BB">
          <w:rPr>
            <w:color w:val="000000"/>
            <w:rPrChange w:id="171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 xml:space="preserve"> (правый верхний угол)</w:t>
        </w:r>
      </w:ins>
    </w:p>
    <w:p w:rsidR="004F74BB" w:rsidRPr="004F74BB" w:rsidRDefault="004F74BB">
      <w:pPr>
        <w:rPr>
          <w:ins w:id="172" w:author="Трофимов Алексей Витальевич" w:date="2019-03-18T09:20:00Z"/>
          <w:rPrChange w:id="173" w:author="Трофимов Алексей Витальевич" w:date="2019-03-18T09:29:00Z">
            <w:rPr>
              <w:ins w:id="174" w:author="Трофимов Алексей Витальевич" w:date="2019-03-18T09:20:00Z"/>
              <w:rFonts w:asciiTheme="minorHAnsi" w:hAnsiTheme="minorHAnsi" w:cs="Helv"/>
              <w:color w:val="000000"/>
              <w:sz w:val="20"/>
              <w:szCs w:val="20"/>
            </w:rPr>
          </w:rPrChange>
        </w:rPr>
        <w:pPrChange w:id="175" w:author="Трофимов Алексей Витальевич" w:date="2019-03-18T09:22:00Z">
          <w:pPr>
            <w:pStyle w:val="af5"/>
            <w:numPr>
              <w:numId w:val="4"/>
            </w:numPr>
            <w:ind w:hanging="360"/>
          </w:pPr>
        </w:pPrChange>
      </w:pPr>
      <w:ins w:id="176" w:author="Трофимов Алексей Витальевич" w:date="2019-03-18T09:22:00Z">
        <w:r w:rsidRPr="004F74BB">
          <w:rPr>
            <w:noProof/>
            <w:lang w:val="en-US" w:eastAsia="en-US"/>
          </w:rPr>
          <w:drawing>
            <wp:inline distT="0" distB="0" distL="0" distR="0">
              <wp:extent cx="6512118" cy="1134031"/>
              <wp:effectExtent l="0" t="0" r="3175" b="9525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16326" cy="11521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F74BB" w:rsidRPr="004F74BB" w:rsidRDefault="004F74BB">
      <w:pPr>
        <w:pStyle w:val="af5"/>
        <w:numPr>
          <w:ilvl w:val="0"/>
          <w:numId w:val="9"/>
        </w:numPr>
        <w:rPr>
          <w:ins w:id="177" w:author="Трофимов Алексей Витальевич" w:date="2019-03-18T09:23:00Z"/>
          <w:rPrChange w:id="178" w:author="Трофимов Алексей Витальевич" w:date="2019-03-18T09:29:00Z">
            <w:rPr>
              <w:ins w:id="179" w:author="Трофимов Алексей Витальевич" w:date="2019-03-18T09:23:00Z"/>
              <w:rFonts w:asciiTheme="minorHAnsi" w:hAnsiTheme="minorHAnsi" w:cs="Helv"/>
              <w:color w:val="000000"/>
              <w:sz w:val="20"/>
              <w:szCs w:val="20"/>
            </w:rPr>
          </w:rPrChange>
        </w:rPr>
        <w:pPrChange w:id="180" w:author="Трофимов Алексей Витальевич" w:date="2019-03-18T09:19:00Z">
          <w:pPr>
            <w:pStyle w:val="af5"/>
            <w:numPr>
              <w:numId w:val="4"/>
            </w:numPr>
            <w:ind w:hanging="360"/>
          </w:pPr>
        </w:pPrChange>
      </w:pPr>
      <w:ins w:id="181" w:author="Трофимов Алексей Витальевич" w:date="2019-03-18T09:20:00Z">
        <w:r w:rsidRPr="004F74BB">
          <w:rPr>
            <w:color w:val="000000"/>
            <w:rPrChange w:id="182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 xml:space="preserve">Остановить сервер (Красная кнопка </w:t>
        </w:r>
        <w:r w:rsidRPr="004F74BB">
          <w:rPr>
            <w:color w:val="000000"/>
            <w:lang w:val="en-US"/>
            <w:rPrChange w:id="183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>Stop</w:t>
        </w:r>
        <w:r w:rsidRPr="004F74BB">
          <w:rPr>
            <w:color w:val="000000"/>
            <w:rPrChange w:id="184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 xml:space="preserve"> </w:t>
        </w:r>
        <w:r w:rsidRPr="004F74BB">
          <w:rPr>
            <w:color w:val="000000"/>
            <w:lang w:val="en-US"/>
            <w:rPrChange w:id="185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>My</w:t>
        </w:r>
        <w:r w:rsidRPr="004F74BB">
          <w:rPr>
            <w:color w:val="000000"/>
            <w:rPrChange w:id="186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 xml:space="preserve"> </w:t>
        </w:r>
        <w:r w:rsidRPr="004F74BB">
          <w:rPr>
            <w:color w:val="000000"/>
            <w:lang w:val="en-US"/>
            <w:rPrChange w:id="187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>Server</w:t>
        </w:r>
        <w:r w:rsidRPr="004F74BB">
          <w:rPr>
            <w:color w:val="000000"/>
            <w:rPrChange w:id="188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>)</w:t>
        </w:r>
      </w:ins>
    </w:p>
    <w:p w:rsidR="004F74BB" w:rsidRPr="004F74BB" w:rsidRDefault="004F74BB">
      <w:pPr>
        <w:rPr>
          <w:ins w:id="189" w:author="Трофимов Алексей Витальевич" w:date="2019-03-18T09:20:00Z"/>
          <w:rPrChange w:id="190" w:author="Трофимов Алексей Витальевич" w:date="2019-03-18T09:29:00Z">
            <w:rPr>
              <w:ins w:id="191" w:author="Трофимов Алексей Витальевич" w:date="2019-03-18T09:20:00Z"/>
              <w:rFonts w:asciiTheme="minorHAnsi" w:hAnsiTheme="minorHAnsi" w:cs="Helv"/>
              <w:color w:val="000000"/>
              <w:sz w:val="20"/>
              <w:szCs w:val="20"/>
            </w:rPr>
          </w:rPrChange>
        </w:rPr>
        <w:pPrChange w:id="192" w:author="Трофимов Алексей Витальевич" w:date="2019-03-18T09:23:00Z">
          <w:pPr>
            <w:pStyle w:val="af5"/>
            <w:numPr>
              <w:numId w:val="4"/>
            </w:numPr>
            <w:ind w:hanging="360"/>
          </w:pPr>
        </w:pPrChange>
      </w:pPr>
      <w:ins w:id="193" w:author="Трофимов Алексей Витальевич" w:date="2019-03-18T09:23:00Z">
        <w:r w:rsidRPr="004F74BB">
          <w:rPr>
            <w:noProof/>
            <w:lang w:val="en-US" w:eastAsia="en-US"/>
          </w:rPr>
          <w:drawing>
            <wp:inline distT="0" distB="0" distL="0" distR="0">
              <wp:extent cx="6511925" cy="1223849"/>
              <wp:effectExtent l="0" t="0" r="3175" b="0"/>
              <wp:docPr id="10" name="Рисунок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25086" cy="1226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F74BB" w:rsidRPr="004F74BB" w:rsidRDefault="004F74BB">
      <w:pPr>
        <w:pStyle w:val="af5"/>
        <w:numPr>
          <w:ilvl w:val="0"/>
          <w:numId w:val="9"/>
        </w:numPr>
        <w:rPr>
          <w:ins w:id="194" w:author="Трофимов Алексей Витальевич" w:date="2019-03-18T09:24:00Z"/>
          <w:rPrChange w:id="195" w:author="Трофимов Алексей Витальевич" w:date="2019-03-18T09:29:00Z">
            <w:rPr>
              <w:ins w:id="196" w:author="Трофимов Алексей Витальевич" w:date="2019-03-18T09:24:00Z"/>
              <w:rFonts w:asciiTheme="minorHAnsi" w:hAnsiTheme="minorHAnsi" w:cs="Helv"/>
              <w:color w:val="000000"/>
              <w:sz w:val="20"/>
              <w:szCs w:val="20"/>
            </w:rPr>
          </w:rPrChange>
        </w:rPr>
        <w:pPrChange w:id="197" w:author="Трофимов Алексей Витальевич" w:date="2019-03-18T09:19:00Z">
          <w:pPr>
            <w:pStyle w:val="af5"/>
            <w:numPr>
              <w:numId w:val="4"/>
            </w:numPr>
            <w:ind w:hanging="360"/>
          </w:pPr>
        </w:pPrChange>
      </w:pPr>
      <w:ins w:id="198" w:author="Трофимов Алексей Витальевич" w:date="2019-03-18T09:20:00Z">
        <w:r w:rsidRPr="004F74BB">
          <w:rPr>
            <w:color w:val="000000"/>
            <w:rPrChange w:id="199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 xml:space="preserve">Запустить сервер (зеленая кнопка </w:t>
        </w:r>
        <w:r w:rsidRPr="004F74BB">
          <w:rPr>
            <w:color w:val="000000"/>
            <w:lang w:val="en-US"/>
            <w:rPrChange w:id="200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>My</w:t>
        </w:r>
        <w:r w:rsidRPr="004F74BB">
          <w:rPr>
            <w:color w:val="000000"/>
            <w:rPrChange w:id="201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 xml:space="preserve"> </w:t>
        </w:r>
        <w:r w:rsidRPr="004F74BB">
          <w:rPr>
            <w:color w:val="000000"/>
            <w:lang w:val="en-US"/>
            <w:rPrChange w:id="202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>Server</w:t>
        </w:r>
        <w:r w:rsidRPr="004F74BB">
          <w:rPr>
            <w:color w:val="000000"/>
            <w:rPrChange w:id="203" w:author="Трофимов Алексей Витальевич" w:date="2019-03-18T09:29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>)</w:t>
        </w:r>
      </w:ins>
    </w:p>
    <w:p w:rsidR="004F74BB" w:rsidRPr="00F077A2" w:rsidRDefault="004F74BB" w:rsidP="004F74BB">
      <w:pPr>
        <w:autoSpaceDE w:val="0"/>
        <w:autoSpaceDN w:val="0"/>
        <w:adjustRightInd w:val="0"/>
        <w:rPr>
          <w:ins w:id="204" w:author="Трофимов Алексей Витальевич" w:date="2019-03-18T09:24:00Z"/>
          <w:rPrChange w:id="205" w:author="Трофимов Алексей Витальевич" w:date="2019-03-18T09:30:00Z">
            <w:rPr>
              <w:ins w:id="206" w:author="Трофимов Алексей Витальевич" w:date="2019-03-18T09:24:00Z"/>
              <w:rFonts w:ascii="Tms Rmn" w:hAnsi="Tms Rmn"/>
              <w:lang w:val="en-US"/>
            </w:rPr>
          </w:rPrChange>
        </w:rPr>
      </w:pPr>
    </w:p>
    <w:p w:rsidR="004F74BB" w:rsidRPr="004F74BB" w:rsidRDefault="004F74BB">
      <w:pPr>
        <w:rPr>
          <w:ins w:id="207" w:author="Трофимов Алексей Витальевич" w:date="2019-03-18T09:23:00Z"/>
          <w:rPrChange w:id="208" w:author="Трофимов Алексей Витальевич" w:date="2019-03-18T09:29:00Z">
            <w:rPr>
              <w:ins w:id="209" w:author="Трофимов Алексей Витальевич" w:date="2019-03-18T09:23:00Z"/>
              <w:rFonts w:asciiTheme="minorHAnsi" w:hAnsiTheme="minorHAnsi" w:cs="Helv"/>
              <w:color w:val="000000"/>
              <w:sz w:val="20"/>
              <w:szCs w:val="20"/>
            </w:rPr>
          </w:rPrChange>
        </w:rPr>
        <w:pPrChange w:id="210" w:author="Трофимов Алексей Витальевич" w:date="2019-03-18T09:24:00Z">
          <w:pPr>
            <w:pStyle w:val="af5"/>
            <w:numPr>
              <w:numId w:val="4"/>
            </w:numPr>
            <w:ind w:hanging="360"/>
          </w:pPr>
        </w:pPrChange>
      </w:pPr>
      <w:ins w:id="211" w:author="Трофимов Алексей Витальевич" w:date="2019-03-18T09:24:00Z">
        <w:r w:rsidRPr="004F74BB">
          <w:rPr>
            <w:noProof/>
            <w:lang w:val="en-US" w:eastAsia="en-US"/>
          </w:rPr>
          <w:drawing>
            <wp:inline distT="0" distB="0" distL="0" distR="0">
              <wp:extent cx="6496215" cy="1081588"/>
              <wp:effectExtent l="0" t="0" r="0" b="4445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24803" cy="10863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F74BB" w:rsidRPr="004F74BB" w:rsidRDefault="004F74BB">
      <w:pPr>
        <w:pPrChange w:id="212" w:author="Трофимов Алексей Витальевич" w:date="2019-03-18T09:23:00Z">
          <w:pPr>
            <w:pStyle w:val="af5"/>
            <w:numPr>
              <w:numId w:val="4"/>
            </w:numPr>
            <w:ind w:hanging="360"/>
          </w:pPr>
        </w:pPrChange>
      </w:pPr>
    </w:p>
    <w:p w:rsidR="00FF3850" w:rsidRPr="007F2C75" w:rsidRDefault="00FF3850">
      <w:pPr>
        <w:pStyle w:val="1"/>
        <w:rPr>
          <w:lang w:val="ru-RU"/>
        </w:rPr>
      </w:pPr>
      <w:bookmarkStart w:id="213" w:name="_Руководство_пользователя_докерезиро"/>
      <w:bookmarkStart w:id="214" w:name="_Toc3793576"/>
      <w:bookmarkEnd w:id="213"/>
      <w:r>
        <w:rPr>
          <w:rFonts w:ascii="Times New Roman" w:hAnsi="Times New Roman" w:cs="Times New Roman"/>
          <w:lang w:val="ru-RU"/>
        </w:rPr>
        <w:t xml:space="preserve">Руководство пользователя докерезированного </w:t>
      </w:r>
      <w:r>
        <w:rPr>
          <w:rFonts w:ascii="Times New Roman" w:hAnsi="Times New Roman" w:cs="Times New Roman"/>
        </w:rPr>
        <w:t>Jupyter</w:t>
      </w:r>
      <w:r w:rsidRPr="007F2C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Notebook</w:t>
      </w:r>
      <w:bookmarkEnd w:id="214"/>
    </w:p>
    <w:p w:rsidR="00FF3850" w:rsidRDefault="00FF3850" w:rsidP="00FF3850">
      <w:pPr>
        <w:pStyle w:val="2"/>
        <w:rPr>
          <w:rFonts w:ascii="Times New Roman" w:hAnsi="Times New Roman" w:cs="Times New Roman"/>
        </w:rPr>
      </w:pPr>
      <w:bookmarkStart w:id="215" w:name="_Введение"/>
      <w:bookmarkStart w:id="216" w:name="_Toc3793577"/>
      <w:bookmarkEnd w:id="215"/>
      <w:r>
        <w:rPr>
          <w:rFonts w:ascii="Times New Roman" w:hAnsi="Times New Roman" w:cs="Times New Roman"/>
        </w:rPr>
        <w:t>Введение</w:t>
      </w:r>
      <w:bookmarkEnd w:id="216"/>
    </w:p>
    <w:p w:rsidR="007573F1" w:rsidRDefault="004824CB" w:rsidP="007573F1">
      <w:r>
        <w:t xml:space="preserve">Помимо основного </w:t>
      </w:r>
      <w:r>
        <w:rPr>
          <w:lang w:val="en-US"/>
        </w:rPr>
        <w:t>JupyterHub</w:t>
      </w:r>
      <w:r>
        <w:t xml:space="preserve">, запускающего ноутбуки на «голом железе», на сервере работают хабы, запускающие ноутбуки в </w:t>
      </w:r>
      <w:r>
        <w:rPr>
          <w:lang w:val="en-US"/>
        </w:rPr>
        <w:t>docker</w:t>
      </w:r>
      <w:r>
        <w:t xml:space="preserve"> контейнерах. </w:t>
      </w:r>
      <w:r>
        <w:rPr>
          <w:lang w:val="en-US"/>
        </w:rPr>
        <w:t>Docker</w:t>
      </w:r>
      <w:r w:rsidRPr="004824CB">
        <w:t xml:space="preserve"> </w:t>
      </w:r>
      <w:r>
        <w:t xml:space="preserve">в контексте </w:t>
      </w:r>
      <w:r>
        <w:rPr>
          <w:lang w:val="en-US"/>
        </w:rPr>
        <w:t>Jupyter</w:t>
      </w:r>
      <w:r w:rsidRPr="004824CB">
        <w:t xml:space="preserve"> </w:t>
      </w:r>
      <w:r>
        <w:t xml:space="preserve">используется для управления (разграничения) вычислительных ресурсов сервера и для версионирования сред разработки, где под средой понимается конкретный набор пакетов </w:t>
      </w:r>
      <w:r>
        <w:rPr>
          <w:lang w:val="en-US"/>
        </w:rPr>
        <w:t>Python</w:t>
      </w:r>
      <w:r>
        <w:t xml:space="preserve">, библиотек </w:t>
      </w:r>
      <w:r>
        <w:rPr>
          <w:lang w:val="en-US"/>
        </w:rPr>
        <w:t>C</w:t>
      </w:r>
      <w:r>
        <w:t>, C++, Fort</w:t>
      </w:r>
      <w:r>
        <w:rPr>
          <w:lang w:val="en-US"/>
        </w:rPr>
        <w:t>r</w:t>
      </w:r>
      <w:r>
        <w:t>an и так далее.</w:t>
      </w:r>
    </w:p>
    <w:p w:rsidR="004824CB" w:rsidRDefault="004824CB" w:rsidP="007573F1"/>
    <w:p w:rsidR="004824CB" w:rsidRDefault="004824CB" w:rsidP="007573F1">
      <w:r>
        <w:t>Для пользователей работы в докерезированном ноутбуке в целом не отличается от работы на голом железе, за исключением некоторых нюансов. Докерезированным ноутбуком следует пользоваться в следующих случаях:</w:t>
      </w:r>
    </w:p>
    <w:p w:rsidR="004824CB" w:rsidRDefault="004824CB" w:rsidP="00DE3F79">
      <w:pPr>
        <w:pStyle w:val="af5"/>
        <w:numPr>
          <w:ilvl w:val="0"/>
          <w:numId w:val="5"/>
        </w:numPr>
      </w:pPr>
      <w:r>
        <w:t>Вам нужно версионировать среды разработки</w:t>
      </w:r>
      <w:r w:rsidR="00090882">
        <w:t>, например для того, чтобы запаковывать зависимости модели в</w:t>
      </w:r>
      <w:r w:rsidR="00090882" w:rsidRPr="00090882">
        <w:t xml:space="preserve"> </w:t>
      </w:r>
      <w:r w:rsidR="00090882">
        <w:rPr>
          <w:lang w:val="en-US"/>
        </w:rPr>
        <w:t>docker</w:t>
      </w:r>
      <w:r w:rsidR="00090882" w:rsidRPr="00090882">
        <w:t xml:space="preserve"> </w:t>
      </w:r>
      <w:r w:rsidR="00090882">
        <w:t xml:space="preserve">контейнер (см. </w:t>
      </w:r>
      <w:hyperlink w:anchor="_Использования_Docker_CLI" w:history="1">
        <w:r w:rsidR="00090882" w:rsidRPr="00090882">
          <w:rPr>
            <w:rStyle w:val="a3"/>
          </w:rPr>
          <w:t>параграф 7</w:t>
        </w:r>
      </w:hyperlink>
      <w:r w:rsidR="00090882">
        <w:t>)</w:t>
      </w:r>
    </w:p>
    <w:p w:rsidR="00090882" w:rsidRDefault="00090882" w:rsidP="00DE3F79">
      <w:pPr>
        <w:pStyle w:val="af5"/>
        <w:numPr>
          <w:ilvl w:val="0"/>
          <w:numId w:val="5"/>
        </w:numPr>
      </w:pPr>
      <w:r>
        <w:t>Вам нужна библиотека, которую невозможно установить на голое железо</w:t>
      </w:r>
    </w:p>
    <w:p w:rsidR="00090882" w:rsidDel="001111D6" w:rsidRDefault="00090882" w:rsidP="00DE3F79">
      <w:pPr>
        <w:pStyle w:val="af5"/>
        <w:numPr>
          <w:ilvl w:val="0"/>
          <w:numId w:val="5"/>
        </w:numPr>
        <w:rPr>
          <w:del w:id="217" w:author="Трофимов Алексей Витальевич" w:date="2018-12-10T16:03:00Z"/>
        </w:rPr>
      </w:pPr>
      <w:del w:id="218" w:author="Трофимов Алексей Витальевич" w:date="2018-12-10T16:03:00Z">
        <w:r w:rsidDel="001111D6">
          <w:delText xml:space="preserve">Вы хотите хранить много объемных файлов в рабочем каталоге </w:delText>
        </w:r>
        <w:r w:rsidDel="001111D6">
          <w:rPr>
            <w:lang w:val="en-US"/>
          </w:rPr>
          <w:delText>Jupyter</w:delText>
        </w:r>
        <w:r w:rsidRPr="00090882" w:rsidDel="001111D6">
          <w:delText xml:space="preserve"> </w:delText>
        </w:r>
        <w:r w:rsidDel="001111D6">
          <w:rPr>
            <w:lang w:val="en-US"/>
          </w:rPr>
          <w:delText>Notebook</w:delText>
        </w:r>
        <w:r w:rsidRPr="00090882" w:rsidDel="001111D6">
          <w:delText xml:space="preserve"> (</w:delText>
        </w:r>
        <w:r w:rsidDel="001111D6">
          <w:delText>докерезированные ноутбуки используют для хранения домашних каталогов другое устройство, на котором больше памяти)</w:delText>
        </w:r>
      </w:del>
    </w:p>
    <w:p w:rsidR="00090882" w:rsidRDefault="00090882" w:rsidP="00DE3F79">
      <w:pPr>
        <w:pStyle w:val="af5"/>
        <w:numPr>
          <w:ilvl w:val="0"/>
          <w:numId w:val="5"/>
        </w:numPr>
      </w:pPr>
      <w:r>
        <w:t>В целях разграничения ресурсов сервера, группа поддержки инфраструктуры дала вам указание использовать докерезированный хаб</w:t>
      </w:r>
    </w:p>
    <w:p w:rsidR="00090882" w:rsidRDefault="00090882" w:rsidP="00090882"/>
    <w:p w:rsidR="00090882" w:rsidRDefault="00090882" w:rsidP="00090882">
      <w:r>
        <w:lastRenderedPageBreak/>
        <w:t>В остальных случаях, вам проще будет использовать обычный хаб.</w:t>
      </w:r>
    </w:p>
    <w:p w:rsidR="00090882" w:rsidRDefault="00090882" w:rsidP="00090882"/>
    <w:p w:rsidR="00090882" w:rsidRPr="00090882" w:rsidRDefault="00090882" w:rsidP="00090882">
      <w:r>
        <w:t xml:space="preserve">Чтобы избежать дублирование, в данном параграфе не будут повторяться базовые указание по работе с </w:t>
      </w:r>
      <w:r>
        <w:rPr>
          <w:lang w:val="en-US"/>
        </w:rPr>
        <w:t>Jupyter</w:t>
      </w:r>
      <w:r w:rsidRPr="00090882">
        <w:t xml:space="preserve"> </w:t>
      </w:r>
      <w:r>
        <w:rPr>
          <w:lang w:val="en-US"/>
        </w:rPr>
        <w:t>Notebook</w:t>
      </w:r>
      <w:r>
        <w:t xml:space="preserve"> – будут описываться только дополнительные особенности в связи с докером. Предполагается, что перед чтением параграфа 6 пользователь ознакомился с параграфом 5.</w:t>
      </w:r>
    </w:p>
    <w:p w:rsidR="00FF3850" w:rsidRDefault="00FF3850" w:rsidP="00FF3850">
      <w:pPr>
        <w:pStyle w:val="2"/>
        <w:rPr>
          <w:rFonts w:ascii="Times New Roman" w:hAnsi="Times New Roman" w:cs="Times New Roman"/>
        </w:rPr>
      </w:pPr>
      <w:bookmarkStart w:id="219" w:name="_Toc3793578"/>
      <w:r>
        <w:rPr>
          <w:rFonts w:ascii="Times New Roman" w:hAnsi="Times New Roman" w:cs="Times New Roman"/>
        </w:rPr>
        <w:t>Начало работы</w:t>
      </w:r>
      <w:bookmarkEnd w:id="219"/>
    </w:p>
    <w:p w:rsidR="001111D6" w:rsidRDefault="00090882" w:rsidP="00090882">
      <w:pPr>
        <w:rPr>
          <w:ins w:id="220" w:author="Трофимов Алексей Витальевич" w:date="2018-12-10T16:06:00Z"/>
        </w:rPr>
      </w:pPr>
      <w:r>
        <w:t xml:space="preserve">Логин осуществляется также, как и для обычного хаба (см. </w:t>
      </w:r>
      <w:hyperlink w:anchor="_Начало_работы" w:history="1">
        <w:r w:rsidRPr="00090882">
          <w:rPr>
            <w:rStyle w:val="a3"/>
          </w:rPr>
          <w:t>параграф 5</w:t>
        </w:r>
      </w:hyperlink>
      <w:r>
        <w:t>).</w:t>
      </w:r>
      <w:ins w:id="221" w:author="Трофимов Алексей Витальевич" w:date="2018-12-10T16:05:00Z">
        <w:r w:rsidR="001111D6">
          <w:t xml:space="preserve"> Приложени</w:t>
        </w:r>
      </w:ins>
      <w:ins w:id="222" w:author="Трофимов Алексей Витальевич" w:date="2018-12-10T16:06:00Z">
        <w:r w:rsidR="001111D6">
          <w:t>я</w:t>
        </w:r>
      </w:ins>
      <w:ins w:id="223" w:author="Трофимов Алексей Витальевич" w:date="2018-12-10T16:05:00Z">
        <w:r w:rsidR="001111D6">
          <w:t xml:space="preserve"> JupyterHub доступн</w:t>
        </w:r>
      </w:ins>
      <w:ins w:id="224" w:author="Трофимов Алексей Витальевич" w:date="2018-12-10T16:06:00Z">
        <w:r w:rsidR="001111D6">
          <w:t>ы</w:t>
        </w:r>
      </w:ins>
      <w:ins w:id="225" w:author="Трофимов Алексей Витальевич" w:date="2018-12-10T16:05:00Z">
        <w:r w:rsidR="001111D6">
          <w:t xml:space="preserve"> по адрес</w:t>
        </w:r>
      </w:ins>
      <w:ins w:id="226" w:author="Трофимов Алексей Витальевич" w:date="2018-12-10T16:06:00Z">
        <w:r w:rsidR="001111D6">
          <w:t>ам:</w:t>
        </w:r>
      </w:ins>
      <w:ins w:id="227" w:author="Трофимов Алексей Витальевич" w:date="2018-12-10T16:05:00Z">
        <w:r w:rsidR="001111D6">
          <w:t xml:space="preserve"> </w:t>
        </w:r>
      </w:ins>
    </w:p>
    <w:p w:rsidR="001111D6" w:rsidRPr="001111D6" w:rsidRDefault="001111D6" w:rsidP="001111D6">
      <w:pPr>
        <w:pStyle w:val="af5"/>
        <w:numPr>
          <w:ilvl w:val="0"/>
          <w:numId w:val="7"/>
        </w:numPr>
        <w:rPr>
          <w:ins w:id="228" w:author="Трофимов Алексей Витальевич" w:date="2018-12-10T16:08:00Z"/>
          <w:rPrChange w:id="229" w:author="Трофимов Алексей Витальевич" w:date="2018-12-10T16:08:00Z">
            <w:rPr>
              <w:ins w:id="230" w:author="Трофимов Алексей Витальевич" w:date="2018-12-10T16:08:00Z"/>
              <w:rFonts w:asciiTheme="minorHAnsi" w:hAnsiTheme="minorHAnsi"/>
              <w:bCs/>
              <w:kern w:val="28"/>
              <w:sz w:val="22"/>
              <w:szCs w:val="22"/>
            </w:rPr>
          </w:rPrChange>
        </w:rPr>
      </w:pPr>
      <w:r>
        <w:rPr>
          <w:rStyle w:val="a3"/>
        </w:rPr>
        <w:fldChar w:fldCharType="begin"/>
      </w:r>
      <w:r w:rsidRPr="001111D6">
        <w:rPr>
          <w:rStyle w:val="a3"/>
        </w:rPr>
        <w:instrText xml:space="preserve"> </w:instrText>
      </w:r>
      <w:r w:rsidRPr="001111D6">
        <w:rPr>
          <w:rStyle w:val="a3"/>
          <w:lang w:val="en-US"/>
        </w:rPr>
        <w:instrText>HYPERLINK</w:instrText>
      </w:r>
      <w:r w:rsidRPr="001111D6">
        <w:rPr>
          <w:rStyle w:val="a3"/>
        </w:rPr>
        <w:instrText xml:space="preserve"> "</w:instrText>
      </w:r>
      <w:r w:rsidRPr="001111D6">
        <w:rPr>
          <w:rStyle w:val="a3"/>
          <w:lang w:val="en-US"/>
        </w:rPr>
        <w:instrText>http</w:instrText>
      </w:r>
      <w:r w:rsidRPr="001111D6">
        <w:rPr>
          <w:rStyle w:val="a3"/>
        </w:rPr>
        <w:instrText>://</w:instrText>
      </w:r>
      <w:r w:rsidRPr="001111D6">
        <w:rPr>
          <w:rStyle w:val="a3"/>
          <w:lang w:val="en-US"/>
        </w:rPr>
        <w:instrText>bipython</w:instrText>
      </w:r>
      <w:r w:rsidRPr="001111D6">
        <w:rPr>
          <w:rStyle w:val="a3"/>
        </w:rPr>
        <w:instrText xml:space="preserve">2:9876" </w:instrText>
      </w:r>
      <w:r>
        <w:rPr>
          <w:rStyle w:val="a3"/>
        </w:rPr>
        <w:fldChar w:fldCharType="separate"/>
      </w:r>
      <w:ins w:id="231" w:author="Трофимов Алексей Витальевич" w:date="2018-12-10T16:05:00Z">
        <w:r w:rsidRPr="001111D6">
          <w:rPr>
            <w:rStyle w:val="a3"/>
            <w:lang w:val="en-US"/>
            <w:rPrChange w:id="232" w:author="Трофимов Алексей Витальевич" w:date="2018-12-10T16:08:00Z">
              <w:rPr>
                <w:rStyle w:val="a3"/>
              </w:rPr>
            </w:rPrChange>
          </w:rPr>
          <w:t>http</w:t>
        </w:r>
        <w:r w:rsidRPr="001111D6">
          <w:rPr>
            <w:rStyle w:val="a3"/>
          </w:rPr>
          <w:t>://</w:t>
        </w:r>
        <w:r w:rsidRPr="001111D6">
          <w:rPr>
            <w:rStyle w:val="a3"/>
            <w:lang w:val="en-US"/>
            <w:rPrChange w:id="233" w:author="Трофимов Алексей Витальевич" w:date="2018-12-10T16:08:00Z">
              <w:rPr>
                <w:rStyle w:val="a3"/>
              </w:rPr>
            </w:rPrChange>
          </w:rPr>
          <w:t>bipython</w:t>
        </w:r>
        <w:r w:rsidRPr="001111D6">
          <w:rPr>
            <w:rStyle w:val="a3"/>
          </w:rPr>
          <w:t>2:9876</w:t>
        </w:r>
      </w:ins>
      <w:ins w:id="234" w:author="Трофимов Алексей Витальевич" w:date="2018-12-10T16:06:00Z">
        <w:r>
          <w:rPr>
            <w:rStyle w:val="a3"/>
          </w:rPr>
          <w:fldChar w:fldCharType="end"/>
        </w:r>
      </w:ins>
      <w:ins w:id="235" w:author="Трофимов Алексей Витальевич" w:date="2018-12-10T16:05:00Z">
        <w:r w:rsidRPr="001111D6">
          <w:rPr>
            <w:rStyle w:val="a3"/>
          </w:rPr>
          <w:t xml:space="preserve"> </w:t>
        </w:r>
      </w:ins>
      <w:ins w:id="236" w:author="Трофимов Алексей Витальевич" w:date="2018-12-10T16:07:00Z">
        <w:r w:rsidRPr="001111D6">
          <w:rPr>
            <w:rStyle w:val="a3"/>
          </w:rPr>
          <w:t xml:space="preserve">– </w:t>
        </w:r>
        <w:r>
          <w:rPr>
            <w:rStyle w:val="a3"/>
          </w:rPr>
          <w:t>среда</w:t>
        </w:r>
        <w:r w:rsidRPr="001111D6">
          <w:rPr>
            <w:rStyle w:val="a3"/>
          </w:rPr>
          <w:t xml:space="preserve"> </w:t>
        </w:r>
        <w:r>
          <w:rPr>
            <w:rStyle w:val="a3"/>
            <w:lang w:val="en-US"/>
          </w:rPr>
          <w:t>datamoneti</w:t>
        </w:r>
      </w:ins>
      <w:ins w:id="237" w:author="Трофимов Алексей Витальевич" w:date="2018-12-10T16:08:00Z">
        <w:r>
          <w:rPr>
            <w:rStyle w:val="a3"/>
            <w:lang w:val="en-US"/>
          </w:rPr>
          <w:t>zation</w:t>
        </w:r>
        <w:r w:rsidRPr="001111D6">
          <w:rPr>
            <w:rStyle w:val="a3"/>
            <w:rPrChange w:id="238" w:author="Трофимов Алексей Витальевич" w:date="2018-12-10T16:08:00Z">
              <w:rPr>
                <w:rStyle w:val="a3"/>
                <w:lang w:val="en-US"/>
              </w:rPr>
            </w:rPrChange>
          </w:rPr>
          <w:t xml:space="preserve"> </w:t>
        </w:r>
        <w:r w:rsidRPr="001111D6">
          <w:rPr>
            <w:rStyle w:val="a3"/>
          </w:rPr>
          <w:t xml:space="preserve">отдела </w:t>
        </w:r>
        <w:r w:rsidRPr="001111D6">
          <w:rPr>
            <w:bCs/>
            <w:kern w:val="28"/>
            <w:rPrChange w:id="239" w:author="Трофимов Алексей Витальевич" w:date="2018-12-10T16:08:00Z">
              <w:rPr>
                <w:rFonts w:asciiTheme="minorHAnsi" w:hAnsiTheme="minorHAnsi"/>
                <w:bCs/>
                <w:kern w:val="28"/>
                <w:sz w:val="22"/>
                <w:szCs w:val="22"/>
              </w:rPr>
            </w:rPrChange>
          </w:rPr>
          <w:t>монетизации данных</w:t>
        </w:r>
      </w:ins>
    </w:p>
    <w:p w:rsidR="00090882" w:rsidRPr="001111D6" w:rsidRDefault="001111D6" w:rsidP="002D0AB5">
      <w:pPr>
        <w:pStyle w:val="af5"/>
        <w:numPr>
          <w:ilvl w:val="0"/>
          <w:numId w:val="7"/>
        </w:numPr>
        <w:rPr>
          <w:ins w:id="240" w:author="Трофимов Алексей Витальевич" w:date="2018-12-10T16:10:00Z"/>
          <w:rStyle w:val="a3"/>
          <w:color w:val="auto"/>
          <w:u w:val="none"/>
        </w:rPr>
      </w:pPr>
      <w:r>
        <w:rPr>
          <w:rStyle w:val="a3"/>
          <w:lang w:val="en-US"/>
        </w:rPr>
        <w:fldChar w:fldCharType="begin"/>
      </w:r>
      <w:r w:rsidRPr="002D0AB5">
        <w:rPr>
          <w:rStyle w:val="a3"/>
        </w:rPr>
        <w:instrText xml:space="preserve"> </w:instrText>
      </w:r>
      <w:r>
        <w:rPr>
          <w:rStyle w:val="a3"/>
          <w:lang w:val="en-US"/>
        </w:rPr>
        <w:instrText>HYPERLINK</w:instrText>
      </w:r>
      <w:r w:rsidRPr="002D0AB5">
        <w:rPr>
          <w:rStyle w:val="a3"/>
        </w:rPr>
        <w:instrText xml:space="preserve"> "</w:instrText>
      </w:r>
      <w:r w:rsidRPr="001111D6">
        <w:rPr>
          <w:rStyle w:val="a3"/>
          <w:lang w:val="en-US"/>
        </w:rPr>
        <w:instrText>http</w:instrText>
      </w:r>
      <w:r w:rsidRPr="001111D6">
        <w:rPr>
          <w:rStyle w:val="a3"/>
        </w:rPr>
        <w:instrText>://</w:instrText>
      </w:r>
      <w:r w:rsidRPr="001111D6">
        <w:rPr>
          <w:rStyle w:val="a3"/>
          <w:lang w:val="en-US"/>
        </w:rPr>
        <w:instrText>bipython</w:instrText>
      </w:r>
      <w:r w:rsidRPr="001111D6">
        <w:rPr>
          <w:rStyle w:val="a3"/>
        </w:rPr>
        <w:instrText>2:987</w:instrText>
      </w:r>
      <w:r>
        <w:rPr>
          <w:rStyle w:val="a3"/>
        </w:rPr>
        <w:instrText>7</w:instrText>
      </w:r>
      <w:r w:rsidRPr="002D0AB5">
        <w:rPr>
          <w:rStyle w:val="a3"/>
        </w:rPr>
        <w:instrText xml:space="preserve">" </w:instrText>
      </w:r>
      <w:r>
        <w:rPr>
          <w:rStyle w:val="a3"/>
          <w:lang w:val="en-US"/>
        </w:rPr>
        <w:fldChar w:fldCharType="separate"/>
      </w:r>
      <w:ins w:id="241" w:author="Трофимов Алексей Витальевич" w:date="2018-12-10T16:10:00Z">
        <w:r w:rsidRPr="00454A0A">
          <w:rPr>
            <w:rStyle w:val="a3"/>
            <w:lang w:val="en-US"/>
          </w:rPr>
          <w:t>http</w:t>
        </w:r>
        <w:r w:rsidRPr="00454A0A">
          <w:rPr>
            <w:rStyle w:val="a3"/>
          </w:rPr>
          <w:t>://</w:t>
        </w:r>
        <w:r w:rsidRPr="00454A0A">
          <w:rPr>
            <w:rStyle w:val="a3"/>
            <w:lang w:val="en-US"/>
          </w:rPr>
          <w:t>bipython</w:t>
        </w:r>
        <w:r w:rsidRPr="00454A0A">
          <w:rPr>
            <w:rStyle w:val="a3"/>
          </w:rPr>
          <w:t>2:9877</w:t>
        </w:r>
        <w:r>
          <w:rPr>
            <w:rStyle w:val="a3"/>
            <w:lang w:val="en-US"/>
          </w:rPr>
          <w:fldChar w:fldCharType="end"/>
        </w:r>
        <w:r w:rsidRPr="001111D6">
          <w:rPr>
            <w:rStyle w:val="a3"/>
            <w:rPrChange w:id="242" w:author="Трофимов Алексей Витальевич" w:date="2018-12-10T16:10:00Z">
              <w:rPr>
                <w:rStyle w:val="a3"/>
                <w:lang w:val="en-US"/>
              </w:rPr>
            </w:rPrChange>
          </w:rPr>
          <w:t xml:space="preserve"> – среда </w:t>
        </w:r>
        <w:r>
          <w:rPr>
            <w:rStyle w:val="a3"/>
            <w:lang w:val="en-US"/>
          </w:rPr>
          <w:t>aim</w:t>
        </w:r>
        <w:r w:rsidRPr="001111D6">
          <w:rPr>
            <w:rStyle w:val="a3"/>
            <w:rPrChange w:id="243" w:author="Трофимов Алексей Витальевич" w:date="2018-12-10T16:10:00Z">
              <w:rPr>
                <w:rStyle w:val="a3"/>
                <w:lang w:val="en-US"/>
              </w:rPr>
            </w:rPrChange>
          </w:rPr>
          <w:t xml:space="preserve"> </w:t>
        </w:r>
        <w:r>
          <w:rPr>
            <w:rStyle w:val="a3"/>
          </w:rPr>
          <w:t xml:space="preserve">отдела </w:t>
        </w:r>
        <w:r>
          <w:rPr>
            <w:rFonts w:asciiTheme="minorHAnsi" w:hAnsiTheme="minorHAnsi"/>
            <w:bCs/>
            <w:kern w:val="28"/>
            <w:sz w:val="22"/>
            <w:szCs w:val="22"/>
          </w:rPr>
          <w:t>аналитики и моделирования МСКБ</w:t>
        </w:r>
      </w:ins>
    </w:p>
    <w:p w:rsidR="001111D6" w:rsidRPr="001111D6" w:rsidRDefault="001111D6" w:rsidP="002D0AB5">
      <w:pPr>
        <w:pStyle w:val="af5"/>
        <w:numPr>
          <w:ilvl w:val="0"/>
          <w:numId w:val="7"/>
        </w:numPr>
        <w:rPr>
          <w:ins w:id="244" w:author="Трофимов Алексей Витальевич" w:date="2018-12-10T16:10:00Z"/>
          <w:rStyle w:val="a3"/>
          <w:color w:val="auto"/>
          <w:u w:val="none"/>
        </w:rPr>
      </w:pPr>
      <w:r>
        <w:rPr>
          <w:rStyle w:val="a3"/>
          <w:lang w:val="en-US"/>
        </w:rPr>
        <w:fldChar w:fldCharType="begin"/>
      </w:r>
      <w:r w:rsidRPr="002D0AB5">
        <w:rPr>
          <w:rStyle w:val="a3"/>
        </w:rPr>
        <w:instrText xml:space="preserve"> </w:instrText>
      </w:r>
      <w:r>
        <w:rPr>
          <w:rStyle w:val="a3"/>
          <w:lang w:val="en-US"/>
        </w:rPr>
        <w:instrText>HYPERLINK</w:instrText>
      </w:r>
      <w:r w:rsidRPr="002D0AB5">
        <w:rPr>
          <w:rStyle w:val="a3"/>
        </w:rPr>
        <w:instrText xml:space="preserve"> "</w:instrText>
      </w:r>
      <w:r w:rsidRPr="001111D6">
        <w:rPr>
          <w:rStyle w:val="a3"/>
          <w:lang w:val="en-US"/>
        </w:rPr>
        <w:instrText>http</w:instrText>
      </w:r>
      <w:r w:rsidRPr="001111D6">
        <w:rPr>
          <w:rStyle w:val="a3"/>
        </w:rPr>
        <w:instrText>://</w:instrText>
      </w:r>
      <w:r w:rsidRPr="001111D6">
        <w:rPr>
          <w:rStyle w:val="a3"/>
          <w:lang w:val="en-US"/>
        </w:rPr>
        <w:instrText>bipython</w:instrText>
      </w:r>
      <w:r w:rsidRPr="001111D6">
        <w:rPr>
          <w:rStyle w:val="a3"/>
        </w:rPr>
        <w:instrText>2:9878</w:instrText>
      </w:r>
      <w:r w:rsidRPr="002D0AB5">
        <w:rPr>
          <w:rStyle w:val="a3"/>
        </w:rPr>
        <w:instrText xml:space="preserve">" </w:instrText>
      </w:r>
      <w:r>
        <w:rPr>
          <w:rStyle w:val="a3"/>
          <w:lang w:val="en-US"/>
        </w:rPr>
        <w:fldChar w:fldCharType="separate"/>
      </w:r>
      <w:ins w:id="245" w:author="Трофимов Алексей Витальевич" w:date="2018-12-10T16:10:00Z">
        <w:r w:rsidRPr="00454A0A">
          <w:rPr>
            <w:rStyle w:val="a3"/>
            <w:lang w:val="en-US"/>
          </w:rPr>
          <w:t>http</w:t>
        </w:r>
        <w:r w:rsidRPr="00454A0A">
          <w:rPr>
            <w:rStyle w:val="a3"/>
          </w:rPr>
          <w:t>://</w:t>
        </w:r>
        <w:r w:rsidRPr="00454A0A">
          <w:rPr>
            <w:rStyle w:val="a3"/>
            <w:lang w:val="en-US"/>
          </w:rPr>
          <w:t>bipython</w:t>
        </w:r>
        <w:r w:rsidRPr="00454A0A">
          <w:rPr>
            <w:rStyle w:val="a3"/>
          </w:rPr>
          <w:t>2:9878</w:t>
        </w:r>
        <w:r>
          <w:rPr>
            <w:rStyle w:val="a3"/>
            <w:lang w:val="en-US"/>
          </w:rPr>
          <w:fldChar w:fldCharType="end"/>
        </w:r>
      </w:ins>
      <w:ins w:id="246" w:author="Трофимов Алексей Витальевич" w:date="2018-12-10T16:11:00Z">
        <w:r w:rsidRPr="003A646B">
          <w:rPr>
            <w:rStyle w:val="a3"/>
          </w:rPr>
          <w:t xml:space="preserve"> – среда </w:t>
        </w:r>
        <w:r>
          <w:rPr>
            <w:rStyle w:val="a3"/>
            <w:lang w:val="en-US"/>
          </w:rPr>
          <w:t>aim</w:t>
        </w:r>
      </w:ins>
      <w:ins w:id="247" w:author="Трофимов Алексей Витальевич" w:date="2018-12-10T16:12:00Z">
        <w:r>
          <w:rPr>
            <w:rStyle w:val="a3"/>
          </w:rPr>
          <w:t>2</w:t>
        </w:r>
      </w:ins>
      <w:ins w:id="248" w:author="Трофимов Алексей Витальевич" w:date="2018-12-10T16:11:00Z">
        <w:r w:rsidRPr="003A646B">
          <w:rPr>
            <w:rStyle w:val="a3"/>
          </w:rPr>
          <w:t xml:space="preserve"> </w:t>
        </w:r>
        <w:r>
          <w:rPr>
            <w:rStyle w:val="a3"/>
          </w:rPr>
          <w:t xml:space="preserve">отдела </w:t>
        </w:r>
        <w:r>
          <w:rPr>
            <w:rFonts w:asciiTheme="minorHAnsi" w:hAnsiTheme="minorHAnsi"/>
            <w:bCs/>
            <w:kern w:val="28"/>
            <w:sz w:val="22"/>
            <w:szCs w:val="22"/>
          </w:rPr>
          <w:t>аналитики и моделирования МСКБ</w:t>
        </w:r>
      </w:ins>
    </w:p>
    <w:p w:rsidR="001111D6" w:rsidRPr="001111D6" w:rsidRDefault="001111D6" w:rsidP="002D0AB5">
      <w:pPr>
        <w:pStyle w:val="af5"/>
        <w:numPr>
          <w:ilvl w:val="0"/>
          <w:numId w:val="7"/>
        </w:numPr>
        <w:rPr>
          <w:ins w:id="249" w:author="Трофимов Алексей Витальевич" w:date="2018-12-10T16:10:00Z"/>
          <w:rStyle w:val="a3"/>
          <w:color w:val="auto"/>
          <w:u w:val="none"/>
        </w:rPr>
      </w:pPr>
      <w:r>
        <w:rPr>
          <w:rStyle w:val="a3"/>
          <w:lang w:val="en-US"/>
        </w:rPr>
        <w:fldChar w:fldCharType="begin"/>
      </w:r>
      <w:r w:rsidRPr="002D0AB5">
        <w:rPr>
          <w:rStyle w:val="a3"/>
        </w:rPr>
        <w:instrText xml:space="preserve"> </w:instrText>
      </w:r>
      <w:r>
        <w:rPr>
          <w:rStyle w:val="a3"/>
          <w:lang w:val="en-US"/>
        </w:rPr>
        <w:instrText>HYPERLINK</w:instrText>
      </w:r>
      <w:r w:rsidRPr="002D0AB5">
        <w:rPr>
          <w:rStyle w:val="a3"/>
        </w:rPr>
        <w:instrText xml:space="preserve"> "</w:instrText>
      </w:r>
      <w:r w:rsidRPr="001111D6">
        <w:rPr>
          <w:rStyle w:val="a3"/>
          <w:lang w:val="en-US"/>
        </w:rPr>
        <w:instrText>http</w:instrText>
      </w:r>
      <w:r w:rsidRPr="001111D6">
        <w:rPr>
          <w:rStyle w:val="a3"/>
        </w:rPr>
        <w:instrText>://</w:instrText>
      </w:r>
      <w:r w:rsidRPr="001111D6">
        <w:rPr>
          <w:rStyle w:val="a3"/>
          <w:lang w:val="en-US"/>
        </w:rPr>
        <w:instrText>bipython</w:instrText>
      </w:r>
      <w:r w:rsidRPr="001111D6">
        <w:rPr>
          <w:rStyle w:val="a3"/>
        </w:rPr>
        <w:instrText>2:9879</w:instrText>
      </w:r>
      <w:r w:rsidRPr="002D0AB5">
        <w:rPr>
          <w:rStyle w:val="a3"/>
        </w:rPr>
        <w:instrText xml:space="preserve">" </w:instrText>
      </w:r>
      <w:r>
        <w:rPr>
          <w:rStyle w:val="a3"/>
          <w:lang w:val="en-US"/>
        </w:rPr>
        <w:fldChar w:fldCharType="separate"/>
      </w:r>
      <w:ins w:id="250" w:author="Трофимов Алексей Витальевич" w:date="2018-12-10T16:10:00Z">
        <w:r w:rsidRPr="00454A0A">
          <w:rPr>
            <w:rStyle w:val="a3"/>
            <w:lang w:val="en-US"/>
          </w:rPr>
          <w:t>http</w:t>
        </w:r>
        <w:r w:rsidRPr="00454A0A">
          <w:rPr>
            <w:rStyle w:val="a3"/>
          </w:rPr>
          <w:t>://</w:t>
        </w:r>
        <w:r w:rsidRPr="00454A0A">
          <w:rPr>
            <w:rStyle w:val="a3"/>
            <w:lang w:val="en-US"/>
          </w:rPr>
          <w:t>bipython</w:t>
        </w:r>
        <w:r w:rsidRPr="00454A0A">
          <w:rPr>
            <w:rStyle w:val="a3"/>
          </w:rPr>
          <w:t>2:9879</w:t>
        </w:r>
        <w:r>
          <w:rPr>
            <w:rStyle w:val="a3"/>
            <w:lang w:val="en-US"/>
          </w:rPr>
          <w:fldChar w:fldCharType="end"/>
        </w:r>
      </w:ins>
      <w:ins w:id="251" w:author="Трофимов Алексей Витальевич" w:date="2018-12-10T16:11:00Z">
        <w:r w:rsidRPr="003A646B">
          <w:rPr>
            <w:rStyle w:val="a3"/>
          </w:rPr>
          <w:t xml:space="preserve"> – среда </w:t>
        </w:r>
      </w:ins>
      <w:ins w:id="252" w:author="Трофимов Алексей Витальевич" w:date="2018-12-10T16:12:00Z">
        <w:r>
          <w:rPr>
            <w:rStyle w:val="a3"/>
            <w:lang w:val="en-US"/>
          </w:rPr>
          <w:t>root</w:t>
        </w:r>
      </w:ins>
      <w:ins w:id="253" w:author="Трофимов Алексей Витальевич" w:date="2018-12-10T16:11:00Z">
        <w:r w:rsidRPr="003A646B">
          <w:rPr>
            <w:rStyle w:val="a3"/>
          </w:rPr>
          <w:t xml:space="preserve"> </w:t>
        </w:r>
        <w:r>
          <w:rPr>
            <w:rStyle w:val="a3"/>
          </w:rPr>
          <w:t xml:space="preserve">отдела </w:t>
        </w:r>
        <w:r>
          <w:rPr>
            <w:rFonts w:asciiTheme="minorHAnsi" w:hAnsiTheme="minorHAnsi"/>
            <w:bCs/>
            <w:kern w:val="28"/>
            <w:sz w:val="22"/>
            <w:szCs w:val="22"/>
          </w:rPr>
          <w:t>аналитики и моделирования МСКБ</w:t>
        </w:r>
      </w:ins>
    </w:p>
    <w:p w:rsidR="001111D6" w:rsidRPr="001111D6" w:rsidRDefault="001111D6">
      <w:pPr>
        <w:pStyle w:val="af5"/>
        <w:numPr>
          <w:ilvl w:val="0"/>
          <w:numId w:val="7"/>
        </w:numPr>
        <w:pPrChange w:id="254" w:author="Трофимов Алексей Витальевич" w:date="2018-12-10T16:06:00Z">
          <w:pPr/>
        </w:pPrChange>
      </w:pPr>
      <w:ins w:id="255" w:author="Трофимов Алексей Витальевич" w:date="2018-12-10T16:10:00Z">
        <w:r w:rsidRPr="001111D6">
          <w:rPr>
            <w:rStyle w:val="a3"/>
            <w:lang w:val="en-US"/>
          </w:rPr>
          <w:t>http</w:t>
        </w:r>
        <w:r w:rsidRPr="001111D6">
          <w:rPr>
            <w:rStyle w:val="a3"/>
          </w:rPr>
          <w:t>://</w:t>
        </w:r>
        <w:r w:rsidRPr="001111D6">
          <w:rPr>
            <w:rStyle w:val="a3"/>
            <w:lang w:val="en-US"/>
          </w:rPr>
          <w:t>bipython</w:t>
        </w:r>
        <w:r w:rsidRPr="001111D6">
          <w:rPr>
            <w:rStyle w:val="a3"/>
          </w:rPr>
          <w:t>2:98</w:t>
        </w:r>
        <w:r>
          <w:rPr>
            <w:rStyle w:val="a3"/>
          </w:rPr>
          <w:t>80</w:t>
        </w:r>
      </w:ins>
      <w:ins w:id="256" w:author="Трофимов Алексей Витальевич" w:date="2018-12-10T16:11:00Z">
        <w:r w:rsidRPr="003A646B">
          <w:rPr>
            <w:rStyle w:val="a3"/>
          </w:rPr>
          <w:t xml:space="preserve"> – среда </w:t>
        </w:r>
      </w:ins>
      <w:ins w:id="257" w:author="Трофимов Алексей Витальевич" w:date="2018-12-10T16:12:00Z">
        <w:r>
          <w:rPr>
            <w:rStyle w:val="a3"/>
            <w:lang w:val="en-US"/>
          </w:rPr>
          <w:t>sup</w:t>
        </w:r>
      </w:ins>
      <w:ins w:id="258" w:author="Трофимов Алексей Витальевич" w:date="2018-12-10T16:11:00Z">
        <w:r w:rsidRPr="003A646B">
          <w:rPr>
            <w:rStyle w:val="a3"/>
          </w:rPr>
          <w:t xml:space="preserve"> </w:t>
        </w:r>
        <w:r>
          <w:rPr>
            <w:rStyle w:val="a3"/>
          </w:rPr>
          <w:t xml:space="preserve">отдела </w:t>
        </w:r>
        <w:r>
          <w:rPr>
            <w:rFonts w:asciiTheme="minorHAnsi" w:hAnsiTheme="minorHAnsi"/>
            <w:bCs/>
            <w:kern w:val="28"/>
            <w:sz w:val="22"/>
            <w:szCs w:val="22"/>
          </w:rPr>
          <w:t>аналитики и моделирования МСКБ</w:t>
        </w:r>
      </w:ins>
    </w:p>
    <w:p w:rsidR="00451CEE" w:rsidRPr="001111D6" w:rsidRDefault="00451CEE" w:rsidP="00090882"/>
    <w:p w:rsidR="00451CEE" w:rsidRDefault="00451CEE" w:rsidP="00090882">
      <w:r>
        <w:rPr>
          <w:b/>
        </w:rPr>
        <w:t>Перед</w:t>
      </w:r>
      <w:r>
        <w:t xml:space="preserve"> запуском ядра, осуществляющего подключение к кластеру, нужно создать керберос тикет. Для этого откройте терминал и выполните команду</w:t>
      </w:r>
    </w:p>
    <w:p w:rsidR="00451CEE" w:rsidRDefault="00451CEE" w:rsidP="00090882"/>
    <w:p w:rsidR="00451CEE" w:rsidRPr="001111D6" w:rsidRDefault="00451CEE" w:rsidP="00451CEE">
      <w:pPr>
        <w:ind w:left="576"/>
        <w:rPr>
          <w:lang w:val="en-US"/>
        </w:rPr>
      </w:pPr>
      <w:r>
        <w:rPr>
          <w:lang w:val="en-US"/>
        </w:rPr>
        <w:t>kinit</w:t>
      </w:r>
      <w:r w:rsidRPr="001111D6">
        <w:rPr>
          <w:lang w:val="en-US"/>
        </w:rPr>
        <w:t xml:space="preserve"> &lt;</w:t>
      </w:r>
      <w:r>
        <w:rPr>
          <w:lang w:val="en-US"/>
        </w:rPr>
        <w:t>username</w:t>
      </w:r>
      <w:r w:rsidRPr="001111D6">
        <w:rPr>
          <w:lang w:val="en-US"/>
        </w:rPr>
        <w:t>&gt;</w:t>
      </w:r>
    </w:p>
    <w:p w:rsidR="00451CEE" w:rsidRPr="001111D6" w:rsidRDefault="00451CEE" w:rsidP="00451CEE">
      <w:pPr>
        <w:ind w:left="576"/>
        <w:rPr>
          <w:lang w:val="en-US"/>
        </w:rPr>
      </w:pPr>
    </w:p>
    <w:p w:rsidR="001C63BA" w:rsidRPr="001C63BA" w:rsidRDefault="00451CEE" w:rsidP="00451CEE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87680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nit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50" w:rsidRDefault="00FF3850">
      <w:pPr>
        <w:pStyle w:val="2"/>
        <w:rPr>
          <w:rFonts w:ascii="Times New Roman" w:hAnsi="Times New Roman" w:cs="Times New Roman"/>
        </w:rPr>
      </w:pPr>
      <w:bookmarkStart w:id="259" w:name="_Toc3793579"/>
      <w:r>
        <w:rPr>
          <w:rFonts w:ascii="Times New Roman" w:hAnsi="Times New Roman" w:cs="Times New Roman"/>
        </w:rPr>
        <w:t>Основная функциональность</w:t>
      </w:r>
      <w:bookmarkEnd w:id="259"/>
    </w:p>
    <w:p w:rsidR="001C63BA" w:rsidRDefault="001C63BA" w:rsidP="001C63BA">
      <w:r>
        <w:t>Основное отличие в работе с докерезированным</w:t>
      </w:r>
      <w:r w:rsidRPr="001C63BA">
        <w:t xml:space="preserve"> </w:t>
      </w:r>
      <w:r>
        <w:rPr>
          <w:lang w:val="en-US"/>
        </w:rPr>
        <w:t>Jupyter</w:t>
      </w:r>
      <w:r>
        <w:t xml:space="preserve">, кроме необходимости делать </w:t>
      </w:r>
      <w:r>
        <w:rPr>
          <w:lang w:val="en-US"/>
        </w:rPr>
        <w:t>kinit</w:t>
      </w:r>
      <w:r>
        <w:t xml:space="preserve">, состоит в </w:t>
      </w:r>
      <w:ins w:id="260" w:author="Трофимов Алексей Витальевич" w:date="2018-12-10T16:24:00Z">
        <w:r w:rsidR="0059756C">
          <w:t>наличии нужной вам</w:t>
        </w:r>
      </w:ins>
      <w:ins w:id="261" w:author="Трофимов Алексей Витальевич" w:date="2018-12-10T16:25:00Z">
        <w:r w:rsidR="0059756C">
          <w:t xml:space="preserve"> версии среды разработки</w:t>
        </w:r>
      </w:ins>
      <w:ins w:id="262" w:author="Трофимов Алексей Витальевич" w:date="2018-12-10T16:24:00Z">
        <w:r w:rsidR="0059756C">
          <w:t xml:space="preserve"> библиотеки или наличии</w:t>
        </w:r>
      </w:ins>
      <w:ins w:id="263" w:author="Трофимов Алексей Витальевич" w:date="2018-12-10T16:25:00Z">
        <w:r w:rsidR="0059756C">
          <w:t xml:space="preserve"> нужной вам библиотеки,</w:t>
        </w:r>
      </w:ins>
      <w:ins w:id="264" w:author="Трофимов Алексей Витальевич" w:date="2018-12-10T16:24:00Z">
        <w:r w:rsidR="0059756C">
          <w:t xml:space="preserve"> которую невозможно установить на голое железо</w:t>
        </w:r>
      </w:ins>
      <w:del w:id="265" w:author="Трофимов Алексей Витальевич" w:date="2018-12-10T16:24:00Z">
        <w:r w:rsidDel="0059756C">
          <w:delText>поведении пользовательской директории</w:delText>
        </w:r>
      </w:del>
      <w:r>
        <w:t xml:space="preserve">. Вместо директории в </w:t>
      </w:r>
      <w:r w:rsidRPr="001C63BA">
        <w:t>/</w:t>
      </w:r>
      <w:r>
        <w:rPr>
          <w:lang w:val="en-US"/>
        </w:rPr>
        <w:t>home</w:t>
      </w:r>
      <w:r w:rsidRPr="001C63BA">
        <w:t>/&lt;</w:t>
      </w:r>
      <w:r>
        <w:rPr>
          <w:lang w:val="en-US"/>
        </w:rPr>
        <w:t>username</w:t>
      </w:r>
      <w:r w:rsidRPr="001C63BA">
        <w:t>&gt;</w:t>
      </w:r>
      <w:r>
        <w:t xml:space="preserve"> для пользователей создается директория в </w:t>
      </w:r>
      <w:r w:rsidRPr="001C63BA">
        <w:t>/</w:t>
      </w:r>
      <w:del w:id="266" w:author="Трофимов Алексей Витальевич" w:date="2018-12-10T16:26:00Z">
        <w:r w:rsidDel="0059756C">
          <w:rPr>
            <w:lang w:val="en-US"/>
          </w:rPr>
          <w:delText>app</w:delText>
        </w:r>
        <w:r w:rsidRPr="001C63BA" w:rsidDel="0059756C">
          <w:delText>/</w:delText>
        </w:r>
        <w:r w:rsidDel="0059756C">
          <w:rPr>
            <w:lang w:val="en-US"/>
          </w:rPr>
          <w:delText>share</w:delText>
        </w:r>
      </w:del>
      <w:ins w:id="267" w:author="Трофимов Алексей Витальевич" w:date="2018-12-10T16:26:00Z">
        <w:r w:rsidR="0059756C">
          <w:rPr>
            <w:lang w:val="en-US"/>
          </w:rPr>
          <w:t>home</w:t>
        </w:r>
      </w:ins>
      <w:r w:rsidRPr="001C63BA">
        <w:t>/&lt;</w:t>
      </w:r>
      <w:r>
        <w:rPr>
          <w:lang w:val="en-US"/>
        </w:rPr>
        <w:t>username</w:t>
      </w:r>
      <w:r w:rsidRPr="001C63BA">
        <w:t>&gt;</w:t>
      </w:r>
      <w:ins w:id="268" w:author="Трофимов Алексей Витальевич" w:date="2018-12-10T16:26:00Z">
        <w:r w:rsidR="0059756C" w:rsidRPr="0059756C">
          <w:rPr>
            <w:rPrChange w:id="269" w:author="Трофимов Алексей Витальевич" w:date="2018-12-10T16:26:00Z">
              <w:rPr>
                <w:lang w:val="en-US"/>
              </w:rPr>
            </w:rPrChange>
          </w:rPr>
          <w:t>/</w:t>
        </w:r>
        <w:r w:rsidR="0059756C">
          <w:rPr>
            <w:lang w:val="en-US"/>
          </w:rPr>
          <w:t>work</w:t>
        </w:r>
      </w:ins>
      <w:r w:rsidRPr="001C63BA">
        <w:t xml:space="preserve">. </w:t>
      </w:r>
      <w:r>
        <w:t xml:space="preserve">Файлы в ней принадлежат техническому пользователю контейнера, </w:t>
      </w:r>
      <w:r>
        <w:rPr>
          <w:lang w:val="en-US"/>
        </w:rPr>
        <w:t>jovyan</w:t>
      </w:r>
      <w:r w:rsidRPr="001C63BA">
        <w:t xml:space="preserve">. </w:t>
      </w:r>
      <w:r>
        <w:t xml:space="preserve">Для работы с рабочей директорией (загрузка и скачивание файлов) рекомендуется использовать веб-интерфейс </w:t>
      </w:r>
      <w:r>
        <w:rPr>
          <w:lang w:val="en-US"/>
        </w:rPr>
        <w:t>Jupyter</w:t>
      </w:r>
      <w:r w:rsidRPr="003F7D7F">
        <w:t xml:space="preserve"> </w:t>
      </w:r>
      <w:r>
        <w:rPr>
          <w:lang w:val="en-US"/>
        </w:rPr>
        <w:t>Notebook</w:t>
      </w:r>
      <w:r w:rsidRPr="003F7D7F">
        <w:t>.</w:t>
      </w:r>
    </w:p>
    <w:p w:rsidR="00A91953" w:rsidRDefault="00A91953" w:rsidP="001C63BA"/>
    <w:p w:rsidR="00A91953" w:rsidRDefault="00A91953" w:rsidP="001C63BA">
      <w:r>
        <w:lastRenderedPageBreak/>
        <w:t xml:space="preserve">Также можно использовать команду </w:t>
      </w:r>
      <w:r>
        <w:rPr>
          <w:lang w:val="en-US"/>
        </w:rPr>
        <w:t>docker</w:t>
      </w:r>
      <w:r w:rsidRPr="00A91953">
        <w:t xml:space="preserve"> </w:t>
      </w:r>
      <w:r>
        <w:t>для просмотра логов контейнера. Для этого</w:t>
      </w:r>
    </w:p>
    <w:p w:rsidR="00A91953" w:rsidRDefault="00A91953" w:rsidP="001C63BA"/>
    <w:p w:rsidR="00A91953" w:rsidRPr="00A91953" w:rsidRDefault="00A91953" w:rsidP="001C63BA">
      <w:r>
        <w:t>Найдите ваш контейнер через команду</w:t>
      </w:r>
    </w:p>
    <w:p w:rsidR="00A91953" w:rsidRPr="00390DF5" w:rsidRDefault="00A91953" w:rsidP="00A91953">
      <w:pPr>
        <w:ind w:left="432"/>
      </w:pPr>
    </w:p>
    <w:p w:rsidR="00A91953" w:rsidRPr="00390DF5" w:rsidRDefault="00A91953" w:rsidP="00A91953">
      <w:pPr>
        <w:ind w:left="432"/>
      </w:pPr>
      <w:r>
        <w:rPr>
          <w:lang w:val="en-US"/>
        </w:rPr>
        <w:t>sudo</w:t>
      </w:r>
      <w:r w:rsidRPr="00390DF5">
        <w:t xml:space="preserve"> </w:t>
      </w:r>
      <w:r>
        <w:rPr>
          <w:lang w:val="en-US"/>
        </w:rPr>
        <w:t>docker</w:t>
      </w:r>
      <w:r w:rsidRPr="00390DF5">
        <w:t xml:space="preserve"> </w:t>
      </w:r>
      <w:r>
        <w:rPr>
          <w:lang w:val="en-US"/>
        </w:rPr>
        <w:t>ps</w:t>
      </w:r>
    </w:p>
    <w:p w:rsidR="00A91953" w:rsidRPr="00390DF5" w:rsidRDefault="00A91953" w:rsidP="00A91953"/>
    <w:p w:rsidR="00A91953" w:rsidRDefault="00A91953" w:rsidP="00A91953">
      <w:r>
        <w:t>он</w:t>
      </w:r>
      <w:r w:rsidRPr="00390DF5">
        <w:t xml:space="preserve"> </w:t>
      </w:r>
      <w:r>
        <w:t>будет</w:t>
      </w:r>
      <w:r w:rsidRPr="00390DF5">
        <w:t xml:space="preserve"> </w:t>
      </w:r>
      <w:r>
        <w:t>называться</w:t>
      </w:r>
      <w:r w:rsidRPr="00390DF5">
        <w:t xml:space="preserve"> </w:t>
      </w:r>
      <w:r>
        <w:rPr>
          <w:lang w:val="en-US"/>
        </w:rPr>
        <w:t>jupyter</w:t>
      </w:r>
      <w:ins w:id="270" w:author="Трофимов Алексей Витальевич" w:date="2018-12-10T16:20:00Z">
        <w:r w:rsidR="002D0AB5" w:rsidRPr="002D0AB5">
          <w:rPr>
            <w:rPrChange w:id="271" w:author="Трофимов Алексей Витальевич" w:date="2018-12-10T16:22:00Z">
              <w:rPr>
                <w:lang w:val="en-US"/>
              </w:rPr>
            </w:rPrChange>
          </w:rPr>
          <w:t>[-&lt;</w:t>
        </w:r>
        <w:r w:rsidR="002D0AB5">
          <w:t>название среды</w:t>
        </w:r>
        <w:r w:rsidR="002D0AB5" w:rsidRPr="002D0AB5">
          <w:rPr>
            <w:rPrChange w:id="272" w:author="Трофимов Алексей Витальевич" w:date="2018-12-10T16:22:00Z">
              <w:rPr>
                <w:lang w:val="en-US"/>
              </w:rPr>
            </w:rPrChange>
          </w:rPr>
          <w:t>&gt;]</w:t>
        </w:r>
      </w:ins>
      <w:r w:rsidRPr="00390DF5">
        <w:t>-&lt;</w:t>
      </w:r>
      <w:r>
        <w:rPr>
          <w:lang w:val="en-US"/>
        </w:rPr>
        <w:t>username</w:t>
      </w:r>
      <w:r w:rsidRPr="00390DF5">
        <w:t xml:space="preserve">&gt;. </w:t>
      </w:r>
      <w:r>
        <w:t>Дальше можно посмотреть логи контейнера командой</w:t>
      </w:r>
    </w:p>
    <w:p w:rsidR="00A91953" w:rsidRDefault="00A91953" w:rsidP="00A91953"/>
    <w:p w:rsidR="00A91953" w:rsidRDefault="00A91953" w:rsidP="00A91953">
      <w:pPr>
        <w:ind w:left="432"/>
        <w:rPr>
          <w:lang w:val="en-US"/>
        </w:rPr>
      </w:pPr>
      <w:r>
        <w:rPr>
          <w:lang w:val="en-US"/>
        </w:rPr>
        <w:t>sudo docker logs &lt;container name&gt;</w:t>
      </w:r>
    </w:p>
    <w:p w:rsidR="002E71D9" w:rsidRDefault="002E71D9" w:rsidP="00A91953">
      <w:pPr>
        <w:ind w:left="432"/>
        <w:rPr>
          <w:lang w:val="en-US"/>
        </w:rPr>
      </w:pPr>
    </w:p>
    <w:p w:rsidR="002E71D9" w:rsidRPr="002E71D9" w:rsidRDefault="002E71D9" w:rsidP="002E71D9">
      <w:r>
        <w:t xml:space="preserve">Подробнее об использовании </w:t>
      </w:r>
      <w:r>
        <w:rPr>
          <w:lang w:val="en-US"/>
        </w:rPr>
        <w:t>docker</w:t>
      </w:r>
      <w:r w:rsidRPr="002E71D9">
        <w:t xml:space="preserve"> </w:t>
      </w:r>
      <w:r>
        <w:rPr>
          <w:lang w:val="en-US"/>
        </w:rPr>
        <w:t>cli</w:t>
      </w:r>
      <w:r w:rsidRPr="002E71D9">
        <w:t xml:space="preserve"> </w:t>
      </w:r>
      <w:r>
        <w:t xml:space="preserve">см. </w:t>
      </w:r>
      <w:hyperlink w:anchor="_Использования_Docker_CLI" w:history="1">
        <w:r w:rsidRPr="002E71D9">
          <w:rPr>
            <w:rStyle w:val="a3"/>
          </w:rPr>
          <w:t>параграф 7</w:t>
        </w:r>
      </w:hyperlink>
      <w:r>
        <w:t>.</w:t>
      </w:r>
    </w:p>
    <w:p w:rsidR="00090882" w:rsidRPr="00A91953" w:rsidRDefault="00090882">
      <w:pPr>
        <w:pStyle w:val="1"/>
        <w:rPr>
          <w:lang w:val="ru-RU"/>
        </w:rPr>
      </w:pPr>
      <w:bookmarkStart w:id="273" w:name="_Использования_Docker_CLI"/>
      <w:bookmarkStart w:id="274" w:name="_Toc3793580"/>
      <w:bookmarkEnd w:id="273"/>
      <w:r>
        <w:rPr>
          <w:rFonts w:ascii="Times New Roman" w:hAnsi="Times New Roman" w:cs="Times New Roman"/>
          <w:lang w:val="ru-RU"/>
        </w:rPr>
        <w:t xml:space="preserve">Использования </w:t>
      </w:r>
      <w:r>
        <w:rPr>
          <w:rFonts w:ascii="Times New Roman" w:hAnsi="Times New Roman" w:cs="Times New Roman"/>
        </w:rPr>
        <w:t>Docker</w:t>
      </w:r>
      <w:r w:rsidRPr="00A9195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CLI</w:t>
      </w:r>
      <w:bookmarkEnd w:id="274"/>
    </w:p>
    <w:p w:rsidR="00AB343E" w:rsidRDefault="00AB343E" w:rsidP="00AB343E">
      <w:pPr>
        <w:pStyle w:val="2"/>
        <w:rPr>
          <w:rFonts w:ascii="Times New Roman" w:hAnsi="Times New Roman" w:cs="Times New Roman"/>
        </w:rPr>
      </w:pPr>
      <w:bookmarkStart w:id="275" w:name="_Toc3793581"/>
      <w:r>
        <w:rPr>
          <w:rFonts w:ascii="Times New Roman" w:hAnsi="Times New Roman" w:cs="Times New Roman"/>
        </w:rPr>
        <w:t>Введение</w:t>
      </w:r>
      <w:bookmarkEnd w:id="275"/>
    </w:p>
    <w:p w:rsidR="00113946" w:rsidRDefault="00113946" w:rsidP="00113946">
      <w:r>
        <w:rPr>
          <w:lang w:val="en-US"/>
        </w:rPr>
        <w:t>Docker</w:t>
      </w:r>
      <w:r w:rsidRPr="00113946">
        <w:t xml:space="preserve"> </w:t>
      </w:r>
      <w:r>
        <w:t xml:space="preserve">является средством контейнеризации. Подробнее см. официальную страницу проекта </w:t>
      </w:r>
      <w:hyperlink r:id="rId21" w:history="1">
        <w:r w:rsidRPr="00113946">
          <w:rPr>
            <w:rStyle w:val="a3"/>
          </w:rPr>
          <w:t>https://docs.docker.com/</w:t>
        </w:r>
      </w:hyperlink>
      <w:r>
        <w:t>.</w:t>
      </w:r>
    </w:p>
    <w:p w:rsidR="00113946" w:rsidRDefault="00113946" w:rsidP="00113946"/>
    <w:p w:rsidR="00113946" w:rsidRDefault="00113946" w:rsidP="00113946">
      <w:r>
        <w:t xml:space="preserve">На сервере моделирования пользователям предоставляется доступ на запуск </w:t>
      </w:r>
      <w:r>
        <w:rPr>
          <w:lang w:val="en-US"/>
        </w:rPr>
        <w:t>docker</w:t>
      </w:r>
      <w:r w:rsidRPr="00113946">
        <w:t xml:space="preserve"> </w:t>
      </w:r>
      <w:r>
        <w:t>контейнеров через интерфейс командной строки. Доступ к командам предоставляется ограниченный, с учетом требований безопасности и стабильности работы сервера.</w:t>
      </w:r>
    </w:p>
    <w:p w:rsidR="00113946" w:rsidRDefault="00113946" w:rsidP="00113946"/>
    <w:p w:rsidR="00113946" w:rsidRPr="00113946" w:rsidRDefault="00113946" w:rsidP="00113946">
      <w:r>
        <w:t xml:space="preserve">Целевое использование </w:t>
      </w:r>
      <w:r>
        <w:rPr>
          <w:lang w:val="en-US"/>
        </w:rPr>
        <w:t>docker</w:t>
      </w:r>
      <w:r w:rsidRPr="00113946">
        <w:t xml:space="preserve"> </w:t>
      </w:r>
      <w:r>
        <w:rPr>
          <w:lang w:val="en-US"/>
        </w:rPr>
        <w:t>cli</w:t>
      </w:r>
      <w:r w:rsidRPr="00113946">
        <w:t xml:space="preserve"> </w:t>
      </w:r>
      <w:r>
        <w:t xml:space="preserve">на сервере моделирование – регламентный запуск «запакованных» </w:t>
      </w:r>
      <w:r>
        <w:rPr>
          <w:lang w:val="en-US"/>
        </w:rPr>
        <w:t>Python</w:t>
      </w:r>
      <w:r w:rsidRPr="00113946">
        <w:t xml:space="preserve"> </w:t>
      </w:r>
      <w:r>
        <w:t xml:space="preserve">скриптов, например, </w:t>
      </w:r>
      <w:r w:rsidR="00390DF5">
        <w:t xml:space="preserve">для применения </w:t>
      </w:r>
      <w:r>
        <w:t xml:space="preserve">моделей. </w:t>
      </w:r>
      <w:r>
        <w:rPr>
          <w:b/>
        </w:rPr>
        <w:t xml:space="preserve">Другие сценарии использования </w:t>
      </w:r>
      <w:r>
        <w:rPr>
          <w:b/>
          <w:lang w:val="en-US"/>
        </w:rPr>
        <w:t>docker</w:t>
      </w:r>
      <w:r w:rsidRPr="00113946">
        <w:rPr>
          <w:b/>
        </w:rPr>
        <w:t xml:space="preserve"> </w:t>
      </w:r>
      <w:r>
        <w:rPr>
          <w:b/>
        </w:rPr>
        <w:t xml:space="preserve">необходимо согласовывать с группой поддержки инфраструктуры (руководитель – Алексей Щербаков), даже если выдача дополнительных прав на </w:t>
      </w:r>
      <w:r>
        <w:rPr>
          <w:b/>
          <w:lang w:val="en-US"/>
        </w:rPr>
        <w:t>docker</w:t>
      </w:r>
      <w:r w:rsidRPr="00113946">
        <w:rPr>
          <w:b/>
        </w:rPr>
        <w:t xml:space="preserve"> </w:t>
      </w:r>
      <w:r>
        <w:rPr>
          <w:b/>
          <w:lang w:val="en-US"/>
        </w:rPr>
        <w:t>cli</w:t>
      </w:r>
      <w:r w:rsidRPr="00113946">
        <w:rPr>
          <w:b/>
        </w:rPr>
        <w:t xml:space="preserve"> </w:t>
      </w:r>
      <w:r>
        <w:rPr>
          <w:b/>
        </w:rPr>
        <w:t>для этого не требуется.</w:t>
      </w:r>
    </w:p>
    <w:p w:rsidR="00AB343E" w:rsidRDefault="00AB343E">
      <w:pPr>
        <w:pStyle w:val="2"/>
        <w:rPr>
          <w:rFonts w:ascii="Times New Roman" w:hAnsi="Times New Roman" w:cs="Times New Roman"/>
        </w:rPr>
      </w:pPr>
      <w:bookmarkStart w:id="276" w:name="_Матрица_доступа_к"/>
      <w:bookmarkStart w:id="277" w:name="_Toc3793582"/>
      <w:bookmarkEnd w:id="276"/>
      <w:r>
        <w:rPr>
          <w:rFonts w:ascii="Times New Roman" w:hAnsi="Times New Roman" w:cs="Times New Roman"/>
        </w:rPr>
        <w:t>Матрица доступа к командам</w:t>
      </w:r>
      <w:bookmarkEnd w:id="277"/>
    </w:p>
    <w:p w:rsidR="00113946" w:rsidRDefault="00113946" w:rsidP="00113946">
      <w:r>
        <w:t xml:space="preserve">Назначение команд см. </w:t>
      </w:r>
      <w:hyperlink r:id="rId22" w:history="1">
        <w:r w:rsidRPr="00113946">
          <w:rPr>
            <w:rStyle w:val="a3"/>
          </w:rPr>
          <w:t>https://docs.docker.com/engine/reference/commandline/docker/</w:t>
        </w:r>
      </w:hyperlink>
      <w:r>
        <w:t xml:space="preserve"> Предоставление доступа описано ниже: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113946" w:rsidTr="00113946">
        <w:tc>
          <w:tcPr>
            <w:tcW w:w="5210" w:type="dxa"/>
          </w:tcPr>
          <w:p w:rsidR="00113946" w:rsidRDefault="00113946" w:rsidP="00113946">
            <w:r>
              <w:t>Команда</w:t>
            </w:r>
          </w:p>
        </w:tc>
        <w:tc>
          <w:tcPr>
            <w:tcW w:w="5210" w:type="dxa"/>
          </w:tcPr>
          <w:p w:rsidR="00113946" w:rsidRDefault="00113946" w:rsidP="00113946">
            <w:r>
              <w:t>Вид доступа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diff</w:t>
            </w:r>
          </w:p>
        </w:tc>
        <w:tc>
          <w:tcPr>
            <w:tcW w:w="5210" w:type="dxa"/>
          </w:tcPr>
          <w:p w:rsidR="00113946" w:rsidRPr="00641080" w:rsidRDefault="00641080" w:rsidP="00113946">
            <w:pPr>
              <w:rPr>
                <w:lang w:val="en-US"/>
              </w:rPr>
            </w:pPr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events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history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images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info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inspect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logs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port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ps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search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stats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lastRenderedPageBreak/>
              <w:t>docker top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version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build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commit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export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import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load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login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logout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pull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push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save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D04F8C" w:rsidRDefault="00113946" w:rsidP="00113946">
            <w:r w:rsidRPr="00D04F8C">
              <w:t>docker rmi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Default="00113946" w:rsidP="00113946">
            <w:r w:rsidRPr="00D04F8C">
              <w:t>docker tag</w:t>
            </w:r>
          </w:p>
        </w:tc>
        <w:tc>
          <w:tcPr>
            <w:tcW w:w="5210" w:type="dxa"/>
          </w:tcPr>
          <w:p w:rsidR="00113946" w:rsidRDefault="00641080" w:rsidP="00113946"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113946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docker exec</w:t>
            </w:r>
          </w:p>
        </w:tc>
        <w:tc>
          <w:tcPr>
            <w:tcW w:w="5210" w:type="dxa"/>
          </w:tcPr>
          <w:p w:rsidR="00113946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sudo</w:t>
            </w:r>
          </w:p>
        </w:tc>
      </w:tr>
      <w:tr w:rsidR="00113946" w:rsidTr="00113946">
        <w:tc>
          <w:tcPr>
            <w:tcW w:w="5210" w:type="dxa"/>
          </w:tcPr>
          <w:p w:rsidR="000E4BE4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docker run</w:t>
            </w:r>
          </w:p>
        </w:tc>
        <w:tc>
          <w:tcPr>
            <w:tcW w:w="5210" w:type="dxa"/>
          </w:tcPr>
          <w:p w:rsidR="00113946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Python API</w:t>
            </w:r>
          </w:p>
        </w:tc>
      </w:tr>
      <w:tr w:rsidR="00113946" w:rsidTr="00113946">
        <w:tc>
          <w:tcPr>
            <w:tcW w:w="5210" w:type="dxa"/>
          </w:tcPr>
          <w:p w:rsidR="00113946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docker start</w:t>
            </w:r>
          </w:p>
        </w:tc>
        <w:tc>
          <w:tcPr>
            <w:tcW w:w="5210" w:type="dxa"/>
          </w:tcPr>
          <w:p w:rsidR="00113946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Python API</w:t>
            </w:r>
          </w:p>
        </w:tc>
      </w:tr>
      <w:tr w:rsidR="00113946" w:rsidTr="00113946">
        <w:tc>
          <w:tcPr>
            <w:tcW w:w="5210" w:type="dxa"/>
          </w:tcPr>
          <w:p w:rsidR="00113946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docker stop</w:t>
            </w:r>
          </w:p>
        </w:tc>
        <w:tc>
          <w:tcPr>
            <w:tcW w:w="5210" w:type="dxa"/>
          </w:tcPr>
          <w:p w:rsidR="00113946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Python API</w:t>
            </w:r>
          </w:p>
        </w:tc>
      </w:tr>
      <w:tr w:rsidR="000E4BE4" w:rsidTr="00113946">
        <w:tc>
          <w:tcPr>
            <w:tcW w:w="5210" w:type="dxa"/>
          </w:tcPr>
          <w:p w:rsidR="000E4BE4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docker rm</w:t>
            </w:r>
          </w:p>
        </w:tc>
        <w:tc>
          <w:tcPr>
            <w:tcW w:w="5210" w:type="dxa"/>
          </w:tcPr>
          <w:p w:rsidR="000E4BE4" w:rsidRPr="000E4BE4" w:rsidRDefault="000E4BE4" w:rsidP="00113946">
            <w:pPr>
              <w:rPr>
                <w:lang w:val="en-US"/>
              </w:rPr>
            </w:pPr>
            <w:r>
              <w:rPr>
                <w:lang w:val="en-US"/>
              </w:rPr>
              <w:t>Python API</w:t>
            </w:r>
          </w:p>
        </w:tc>
      </w:tr>
    </w:tbl>
    <w:p w:rsidR="00113946" w:rsidRDefault="00113946" w:rsidP="00113946"/>
    <w:p w:rsidR="000E4BE4" w:rsidRDefault="000E4BE4" w:rsidP="00113946">
      <w:r>
        <w:t xml:space="preserve">О порядке работы с </w:t>
      </w:r>
      <w:r>
        <w:rPr>
          <w:lang w:val="en-US"/>
        </w:rPr>
        <w:t>Python</w:t>
      </w:r>
      <w:r w:rsidRPr="000E4BE4">
        <w:t xml:space="preserve"> </w:t>
      </w:r>
      <w:r>
        <w:rPr>
          <w:lang w:val="en-US"/>
        </w:rPr>
        <w:t>API</w:t>
      </w:r>
      <w:r w:rsidRPr="000E4BE4">
        <w:t xml:space="preserve"> </w:t>
      </w:r>
      <w:r>
        <w:t xml:space="preserve">см. </w:t>
      </w:r>
      <w:hyperlink w:anchor="_Порядок_работы_с" w:history="1">
        <w:r w:rsidRPr="000E4BE4">
          <w:rPr>
            <w:rStyle w:val="a3"/>
          </w:rPr>
          <w:t>параграф 7.3</w:t>
        </w:r>
      </w:hyperlink>
      <w:r>
        <w:t>. О</w:t>
      </w:r>
      <w:r w:rsidRPr="000E4BE4">
        <w:rPr>
          <w:lang w:val="en-US"/>
        </w:rPr>
        <w:t xml:space="preserve"> </w:t>
      </w:r>
      <w:r>
        <w:t>порядке</w:t>
      </w:r>
      <w:r w:rsidRPr="000E4BE4">
        <w:rPr>
          <w:lang w:val="en-US"/>
        </w:rPr>
        <w:t xml:space="preserve"> </w:t>
      </w:r>
      <w:r>
        <w:t>работы</w:t>
      </w:r>
      <w:r w:rsidRPr="000E4BE4">
        <w:rPr>
          <w:lang w:val="en-US"/>
        </w:rPr>
        <w:t xml:space="preserve"> </w:t>
      </w:r>
      <w:r>
        <w:t>с</w:t>
      </w:r>
      <w:r w:rsidRPr="000E4BE4">
        <w:rPr>
          <w:lang w:val="en-US"/>
        </w:rPr>
        <w:t xml:space="preserve"> </w:t>
      </w:r>
      <w:r>
        <w:rPr>
          <w:lang w:val="en-US"/>
        </w:rPr>
        <w:t>docker</w:t>
      </w:r>
      <w:r w:rsidRPr="000E4BE4">
        <w:rPr>
          <w:lang w:val="en-US"/>
        </w:rPr>
        <w:t xml:space="preserve"> </w:t>
      </w:r>
      <w:r>
        <w:rPr>
          <w:lang w:val="en-US"/>
        </w:rPr>
        <w:t>registry</w:t>
      </w:r>
      <w:r w:rsidRPr="000E4BE4">
        <w:rPr>
          <w:lang w:val="en-US"/>
        </w:rPr>
        <w:t xml:space="preserve"> (</w:t>
      </w:r>
      <w:r>
        <w:t>команды</w:t>
      </w:r>
      <w:r w:rsidRPr="000E4BE4">
        <w:rPr>
          <w:lang w:val="en-US"/>
        </w:rPr>
        <w:t xml:space="preserve"> </w:t>
      </w:r>
      <w:r>
        <w:rPr>
          <w:lang w:val="en-US"/>
        </w:rPr>
        <w:t>docker</w:t>
      </w:r>
      <w:r w:rsidRPr="000E4BE4">
        <w:rPr>
          <w:lang w:val="en-US"/>
        </w:rPr>
        <w:t xml:space="preserve"> </w:t>
      </w:r>
      <w:r>
        <w:rPr>
          <w:lang w:val="en-US"/>
        </w:rPr>
        <w:t>login</w:t>
      </w:r>
      <w:r w:rsidRPr="000E4BE4">
        <w:rPr>
          <w:lang w:val="en-US"/>
        </w:rPr>
        <w:t xml:space="preserve">, </w:t>
      </w:r>
      <w:r>
        <w:rPr>
          <w:lang w:val="en-US"/>
        </w:rPr>
        <w:t>docker</w:t>
      </w:r>
      <w:r w:rsidRPr="000E4BE4">
        <w:rPr>
          <w:lang w:val="en-US"/>
        </w:rPr>
        <w:t xml:space="preserve"> </w:t>
      </w:r>
      <w:r>
        <w:rPr>
          <w:lang w:val="en-US"/>
        </w:rPr>
        <w:t>logout</w:t>
      </w:r>
      <w:r w:rsidRPr="000E4BE4">
        <w:rPr>
          <w:lang w:val="en-US"/>
        </w:rPr>
        <w:t xml:space="preserve">, </w:t>
      </w:r>
      <w:r>
        <w:rPr>
          <w:lang w:val="en-US"/>
        </w:rPr>
        <w:t>docker</w:t>
      </w:r>
      <w:r w:rsidRPr="000E4BE4">
        <w:rPr>
          <w:lang w:val="en-US"/>
        </w:rPr>
        <w:t xml:space="preserve"> </w:t>
      </w:r>
      <w:r>
        <w:rPr>
          <w:lang w:val="en-US"/>
        </w:rPr>
        <w:t>push</w:t>
      </w:r>
      <w:r w:rsidRPr="000E4BE4">
        <w:rPr>
          <w:lang w:val="en-US"/>
        </w:rPr>
        <w:t xml:space="preserve">, </w:t>
      </w:r>
      <w:r>
        <w:rPr>
          <w:lang w:val="en-US"/>
        </w:rPr>
        <w:t>docker</w:t>
      </w:r>
      <w:r w:rsidRPr="000E4BE4">
        <w:rPr>
          <w:lang w:val="en-US"/>
        </w:rPr>
        <w:t xml:space="preserve"> </w:t>
      </w:r>
      <w:r>
        <w:rPr>
          <w:lang w:val="en-US"/>
        </w:rPr>
        <w:t>pull</w:t>
      </w:r>
      <w:r w:rsidRPr="000E4BE4">
        <w:rPr>
          <w:lang w:val="en-US"/>
        </w:rPr>
        <w:t xml:space="preserve">) </w:t>
      </w:r>
      <w:r>
        <w:t>см</w:t>
      </w:r>
      <w:r w:rsidRPr="000E4BE4">
        <w:rPr>
          <w:lang w:val="en-US"/>
        </w:rPr>
        <w:t xml:space="preserve">. </w:t>
      </w:r>
      <w:r w:rsidR="009D280F">
        <w:rPr>
          <w:rStyle w:val="a3"/>
        </w:rPr>
        <w:fldChar w:fldCharType="begin"/>
      </w:r>
      <w:r w:rsidR="009D280F" w:rsidRPr="00F3628B">
        <w:rPr>
          <w:rStyle w:val="a3"/>
          <w:lang w:val="en-US"/>
          <w:rPrChange w:id="278" w:author="Трофимов Алексей Витальевич" w:date="2018-12-13T17:17:00Z">
            <w:rPr>
              <w:rStyle w:val="a3"/>
            </w:rPr>
          </w:rPrChange>
        </w:rPr>
        <w:instrText xml:space="preserve"> HYPERLINK \l "_</w:instrText>
      </w:r>
      <w:r w:rsidR="009D280F">
        <w:rPr>
          <w:rStyle w:val="a3"/>
        </w:rPr>
        <w:instrText>Доступ</w:instrText>
      </w:r>
      <w:r w:rsidR="009D280F" w:rsidRPr="00F3628B">
        <w:rPr>
          <w:rStyle w:val="a3"/>
          <w:lang w:val="en-US"/>
          <w:rPrChange w:id="279" w:author="Трофимов Алексей Витальевич" w:date="2018-12-13T17:17:00Z">
            <w:rPr>
              <w:rStyle w:val="a3"/>
            </w:rPr>
          </w:rPrChange>
        </w:rPr>
        <w:instrText>_</w:instrText>
      </w:r>
      <w:r w:rsidR="009D280F">
        <w:rPr>
          <w:rStyle w:val="a3"/>
        </w:rPr>
        <w:instrText>к</w:instrText>
      </w:r>
      <w:r w:rsidR="009D280F" w:rsidRPr="00F3628B">
        <w:rPr>
          <w:rStyle w:val="a3"/>
          <w:lang w:val="en-US"/>
          <w:rPrChange w:id="280" w:author="Трофимов Алексей Витальевич" w:date="2018-12-13T17:17:00Z">
            <w:rPr>
              <w:rStyle w:val="a3"/>
            </w:rPr>
          </w:rPrChange>
        </w:rPr>
        <w:instrText>_</w:instrText>
      </w:r>
      <w:r w:rsidR="009D280F">
        <w:rPr>
          <w:rStyle w:val="a3"/>
        </w:rPr>
        <w:instrText>внутренним</w:instrText>
      </w:r>
      <w:r w:rsidR="009D280F" w:rsidRPr="00F3628B">
        <w:rPr>
          <w:rStyle w:val="a3"/>
          <w:lang w:val="en-US"/>
          <w:rPrChange w:id="281" w:author="Трофимов Алексей Витальевич" w:date="2018-12-13T17:17:00Z">
            <w:rPr>
              <w:rStyle w:val="a3"/>
            </w:rPr>
          </w:rPrChange>
        </w:rPr>
        <w:instrText xml:space="preserve">" </w:instrText>
      </w:r>
      <w:r w:rsidR="009D280F">
        <w:rPr>
          <w:rStyle w:val="a3"/>
        </w:rPr>
        <w:fldChar w:fldCharType="separate"/>
      </w:r>
      <w:r w:rsidRPr="000E4BE4">
        <w:rPr>
          <w:rStyle w:val="a3"/>
        </w:rPr>
        <w:t>параграф</w:t>
      </w:r>
      <w:r w:rsidRPr="000E4BE4">
        <w:rPr>
          <w:rStyle w:val="a3"/>
          <w:lang w:val="en-US"/>
        </w:rPr>
        <w:t xml:space="preserve"> 7.4</w:t>
      </w:r>
      <w:r w:rsidR="009D280F">
        <w:rPr>
          <w:rStyle w:val="a3"/>
          <w:lang w:val="en-US"/>
        </w:rPr>
        <w:fldChar w:fldCharType="end"/>
      </w:r>
      <w:r>
        <w:t>.</w:t>
      </w:r>
    </w:p>
    <w:p w:rsidR="000E4BE4" w:rsidRDefault="000E4BE4" w:rsidP="00113946"/>
    <w:p w:rsidR="000E4BE4" w:rsidRDefault="000E4BE4" w:rsidP="00113946">
      <w:r>
        <w:t>При сборк</w:t>
      </w:r>
      <w:r w:rsidR="008A78CE">
        <w:t xml:space="preserve">е нового докер образа за основу рекомендуется брать один из образов для запуска докерезированных ноутбуков (см. </w:t>
      </w:r>
      <w:hyperlink w:anchor="_Руководство_пользователя_докерезиро" w:history="1">
        <w:r w:rsidR="008A78CE" w:rsidRPr="008A78CE">
          <w:rPr>
            <w:rStyle w:val="a3"/>
          </w:rPr>
          <w:t>параграф 6</w:t>
        </w:r>
      </w:hyperlink>
      <w:r w:rsidR="008A78CE">
        <w:t>). Такая рекомендация вызвана тем, что, во-первых, если ваша задача заключается в запаковывании зависимостей вашего приложения, вы таким образом возьмете за основу среду, в которой вы приложение разрабатывали (</w:t>
      </w:r>
      <w:r w:rsidR="008A78CE" w:rsidRPr="008A78CE">
        <w:t xml:space="preserve">а именно, докерезированный </w:t>
      </w:r>
      <w:r w:rsidR="008A78CE">
        <w:rPr>
          <w:lang w:val="en-US"/>
        </w:rPr>
        <w:t>Jupyter</w:t>
      </w:r>
      <w:r w:rsidR="008A78CE" w:rsidRPr="008A78CE">
        <w:t xml:space="preserve"> </w:t>
      </w:r>
      <w:r w:rsidR="008A78CE">
        <w:rPr>
          <w:lang w:val="en-US"/>
        </w:rPr>
        <w:t>Notebook</w:t>
      </w:r>
      <w:r w:rsidR="008A78CE">
        <w:t>), во-вторых, в образах для ноутбуков уже есть необходимые настройки для подключения к кластеру. Список доступных базовых образов:</w:t>
      </w:r>
    </w:p>
    <w:p w:rsidR="008A78CE" w:rsidRDefault="008A78CE" w:rsidP="00113946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81"/>
        <w:gridCol w:w="3448"/>
        <w:gridCol w:w="3118"/>
      </w:tblGrid>
      <w:tr w:rsidR="002559EE" w:rsidTr="002559EE">
        <w:tc>
          <w:tcPr>
            <w:tcW w:w="3181" w:type="dxa"/>
          </w:tcPr>
          <w:p w:rsidR="002559EE" w:rsidRDefault="002559EE" w:rsidP="00113946">
            <w:r>
              <w:t>Репозиторий</w:t>
            </w:r>
          </w:p>
        </w:tc>
        <w:tc>
          <w:tcPr>
            <w:tcW w:w="3448" w:type="dxa"/>
          </w:tcPr>
          <w:p w:rsidR="002559EE" w:rsidRDefault="002559EE" w:rsidP="00113946">
            <w:r>
              <w:t>Описание</w:t>
            </w:r>
          </w:p>
        </w:tc>
        <w:tc>
          <w:tcPr>
            <w:tcW w:w="3118" w:type="dxa"/>
          </w:tcPr>
          <w:p w:rsidR="002559EE" w:rsidRDefault="002559EE" w:rsidP="00113946">
            <w:r>
              <w:t>Комментарий</w:t>
            </w:r>
          </w:p>
        </w:tc>
      </w:tr>
      <w:tr w:rsidR="002559EE" w:rsidTr="002559EE">
        <w:tc>
          <w:tcPr>
            <w:tcW w:w="3181" w:type="dxa"/>
          </w:tcPr>
          <w:p w:rsidR="002559EE" w:rsidRDefault="002559EE" w:rsidP="00113946">
            <w:r w:rsidRPr="008A78CE">
              <w:t>datamonetization/notebook</w:t>
            </w:r>
          </w:p>
        </w:tc>
        <w:tc>
          <w:tcPr>
            <w:tcW w:w="3448" w:type="dxa"/>
          </w:tcPr>
          <w:p w:rsidR="002559EE" w:rsidRDefault="002559EE" w:rsidP="00113946">
            <w:r>
              <w:rPr>
                <w:lang w:val="en-US"/>
              </w:rPr>
              <w:t>Jupyter</w:t>
            </w:r>
            <w:r w:rsidRPr="008A78CE">
              <w:t xml:space="preserve"> </w:t>
            </w:r>
            <w:r>
              <w:rPr>
                <w:lang w:val="en-US"/>
              </w:rPr>
              <w:t>Notebook</w:t>
            </w:r>
            <w:r w:rsidRPr="008A78CE">
              <w:t xml:space="preserve"> </w:t>
            </w:r>
            <w:r>
              <w:t>для команды монетизации данных.</w:t>
            </w:r>
          </w:p>
        </w:tc>
        <w:tc>
          <w:tcPr>
            <w:tcW w:w="3118" w:type="dxa"/>
          </w:tcPr>
          <w:p w:rsidR="002559EE" w:rsidRPr="002559EE" w:rsidRDefault="002559EE" w:rsidP="00113946">
            <w:r>
              <w:t xml:space="preserve">В </w:t>
            </w:r>
            <w:r>
              <w:rPr>
                <w:lang w:val="en-US"/>
              </w:rPr>
              <w:t>JupyterHub</w:t>
            </w:r>
            <w:r w:rsidRPr="002559EE">
              <w:t xml:space="preserve"> </w:t>
            </w:r>
            <w:r>
              <w:t xml:space="preserve">используется тэг </w:t>
            </w:r>
            <w:r>
              <w:rPr>
                <w:lang w:val="en-US"/>
              </w:rPr>
              <w:t>base</w:t>
            </w:r>
            <w:r w:rsidRPr="002559EE">
              <w:t>.</w:t>
            </w:r>
          </w:p>
        </w:tc>
      </w:tr>
      <w:tr w:rsidR="001275CE" w:rsidTr="002559EE">
        <w:trPr>
          <w:ins w:id="282" w:author="Трофимов Алексей Витальевич" w:date="2018-12-10T14:02:00Z"/>
        </w:trPr>
        <w:tc>
          <w:tcPr>
            <w:tcW w:w="3181" w:type="dxa"/>
          </w:tcPr>
          <w:p w:rsidR="001275CE" w:rsidRPr="008A78CE" w:rsidRDefault="001275CE" w:rsidP="00113946">
            <w:pPr>
              <w:rPr>
                <w:ins w:id="283" w:author="Трофимов Алексей Витальевич" w:date="2018-12-10T14:02:00Z"/>
              </w:rPr>
            </w:pPr>
            <w:ins w:id="284" w:author="Трофимов Алексей Витальевич" w:date="2018-12-10T14:03:00Z">
              <w:r w:rsidRPr="001275CE">
                <w:t>mskb/aim-notebook</w:t>
              </w:r>
            </w:ins>
          </w:p>
        </w:tc>
        <w:tc>
          <w:tcPr>
            <w:tcW w:w="3448" w:type="dxa"/>
          </w:tcPr>
          <w:p w:rsidR="001275CE" w:rsidRPr="001275CE" w:rsidRDefault="001275CE" w:rsidP="00113946">
            <w:pPr>
              <w:rPr>
                <w:ins w:id="285" w:author="Трофимов Алексей Витальевич" w:date="2018-12-10T14:02:00Z"/>
                <w:rPrChange w:id="286" w:author="Трофимов Алексей Витальевич" w:date="2018-12-10T14:04:00Z">
                  <w:rPr>
                    <w:ins w:id="287" w:author="Трофимов Алексей Витальевич" w:date="2018-12-10T14:02:00Z"/>
                    <w:lang w:val="en-US"/>
                  </w:rPr>
                </w:rPrChange>
              </w:rPr>
            </w:pPr>
            <w:ins w:id="288" w:author="Трофимов Алексей Витальевич" w:date="2018-12-10T14:03:00Z">
              <w:r>
                <w:rPr>
                  <w:lang w:val="en-US"/>
                </w:rPr>
                <w:t>Jupyter</w:t>
              </w:r>
              <w:r w:rsidRPr="008A78CE">
                <w:t xml:space="preserve"> </w:t>
              </w:r>
              <w:r>
                <w:rPr>
                  <w:lang w:val="en-US"/>
                </w:rPr>
                <w:t>Notebook</w:t>
              </w:r>
              <w:r w:rsidRPr="008A78CE">
                <w:t xml:space="preserve"> </w:t>
              </w:r>
              <w:r>
                <w:t xml:space="preserve">со средой </w:t>
              </w:r>
              <w:r>
                <w:rPr>
                  <w:lang w:val="en-US"/>
                </w:rPr>
                <w:t>aim</w:t>
              </w:r>
              <w:r w:rsidRPr="001275CE">
                <w:rPr>
                  <w:rPrChange w:id="289" w:author="Трофимов Алексей Витальевич" w:date="2018-12-10T14:04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для команды аналитики и моделирования МСКБ</w:t>
              </w:r>
            </w:ins>
          </w:p>
        </w:tc>
        <w:tc>
          <w:tcPr>
            <w:tcW w:w="3118" w:type="dxa"/>
          </w:tcPr>
          <w:p w:rsidR="001275CE" w:rsidRDefault="001275CE" w:rsidP="00113946">
            <w:pPr>
              <w:rPr>
                <w:ins w:id="290" w:author="Трофимов Алексей Витальевич" w:date="2018-12-10T14:02:00Z"/>
              </w:rPr>
            </w:pPr>
            <w:ins w:id="291" w:author="Трофимов Алексей Витальевич" w:date="2018-12-10T14:04:00Z">
              <w:r>
                <w:t xml:space="preserve">В </w:t>
              </w:r>
              <w:r>
                <w:rPr>
                  <w:lang w:val="en-US"/>
                </w:rPr>
                <w:t>JupyterHub</w:t>
              </w:r>
              <w:r w:rsidRPr="002559EE">
                <w:t xml:space="preserve"> </w:t>
              </w:r>
              <w:r>
                <w:t xml:space="preserve">используется тэг </w:t>
              </w:r>
              <w:r>
                <w:rPr>
                  <w:lang w:val="en-US"/>
                </w:rPr>
                <w:t>base</w:t>
              </w:r>
              <w:r w:rsidRPr="002559EE">
                <w:t>.</w:t>
              </w:r>
            </w:ins>
          </w:p>
        </w:tc>
      </w:tr>
      <w:tr w:rsidR="001275CE" w:rsidTr="002559EE">
        <w:trPr>
          <w:ins w:id="292" w:author="Трофимов Алексей Витальевич" w:date="2018-12-10T14:02:00Z"/>
        </w:trPr>
        <w:tc>
          <w:tcPr>
            <w:tcW w:w="3181" w:type="dxa"/>
          </w:tcPr>
          <w:p w:rsidR="001275CE" w:rsidRPr="008A78CE" w:rsidRDefault="001275CE" w:rsidP="00113946">
            <w:pPr>
              <w:rPr>
                <w:ins w:id="293" w:author="Трофимов Алексей Витальевич" w:date="2018-12-10T14:02:00Z"/>
              </w:rPr>
            </w:pPr>
            <w:ins w:id="294" w:author="Трофимов Алексей Витальевич" w:date="2018-12-10T14:03:00Z">
              <w:r w:rsidRPr="001275CE">
                <w:t>mskb/aim</w:t>
              </w:r>
              <w:r>
                <w:rPr>
                  <w:lang w:val="en-US"/>
                </w:rPr>
                <w:t>2</w:t>
              </w:r>
              <w:r w:rsidRPr="001275CE">
                <w:t>-notebook</w:t>
              </w:r>
            </w:ins>
          </w:p>
        </w:tc>
        <w:tc>
          <w:tcPr>
            <w:tcW w:w="3448" w:type="dxa"/>
          </w:tcPr>
          <w:p w:rsidR="001275CE" w:rsidRPr="001275CE" w:rsidRDefault="001275CE" w:rsidP="00113946">
            <w:pPr>
              <w:rPr>
                <w:ins w:id="295" w:author="Трофимов Алексей Витальевич" w:date="2018-12-10T14:02:00Z"/>
                <w:rPrChange w:id="296" w:author="Трофимов Алексей Витальевич" w:date="2018-12-10T14:04:00Z">
                  <w:rPr>
                    <w:ins w:id="297" w:author="Трофимов Алексей Витальевич" w:date="2018-12-10T14:02:00Z"/>
                    <w:lang w:val="en-US"/>
                  </w:rPr>
                </w:rPrChange>
              </w:rPr>
            </w:pPr>
            <w:ins w:id="298" w:author="Трофимов Алексей Витальевич" w:date="2018-12-10T14:04:00Z">
              <w:r>
                <w:rPr>
                  <w:lang w:val="en-US"/>
                </w:rPr>
                <w:t>Jupyter</w:t>
              </w:r>
              <w:r w:rsidRPr="008A78CE">
                <w:t xml:space="preserve"> </w:t>
              </w:r>
              <w:r>
                <w:rPr>
                  <w:lang w:val="en-US"/>
                </w:rPr>
                <w:t>Notebook</w:t>
              </w:r>
              <w:r w:rsidRPr="008A78CE">
                <w:t xml:space="preserve"> </w:t>
              </w:r>
              <w:r>
                <w:t xml:space="preserve">со средой </w:t>
              </w:r>
              <w:r>
                <w:rPr>
                  <w:lang w:val="en-US"/>
                </w:rPr>
                <w:t>aim</w:t>
              </w:r>
              <w:r>
                <w:t>2</w:t>
              </w:r>
              <w:r w:rsidRPr="003A646B">
                <w:t xml:space="preserve"> </w:t>
              </w:r>
              <w:r>
                <w:t>для команды аналитики и моделирования МСКБ</w:t>
              </w:r>
            </w:ins>
          </w:p>
        </w:tc>
        <w:tc>
          <w:tcPr>
            <w:tcW w:w="3118" w:type="dxa"/>
          </w:tcPr>
          <w:p w:rsidR="001275CE" w:rsidRDefault="001275CE" w:rsidP="00113946">
            <w:pPr>
              <w:rPr>
                <w:ins w:id="299" w:author="Трофимов Алексей Витальевич" w:date="2018-12-10T14:02:00Z"/>
              </w:rPr>
            </w:pPr>
            <w:ins w:id="300" w:author="Трофимов Алексей Витальевич" w:date="2018-12-10T14:04:00Z">
              <w:r>
                <w:t xml:space="preserve">В </w:t>
              </w:r>
              <w:r>
                <w:rPr>
                  <w:lang w:val="en-US"/>
                </w:rPr>
                <w:t>JupyterHub</w:t>
              </w:r>
              <w:r w:rsidRPr="002559EE">
                <w:t xml:space="preserve"> </w:t>
              </w:r>
              <w:r>
                <w:t xml:space="preserve">используется тэг </w:t>
              </w:r>
              <w:r>
                <w:rPr>
                  <w:lang w:val="en-US"/>
                </w:rPr>
                <w:t>base</w:t>
              </w:r>
              <w:r w:rsidRPr="002559EE">
                <w:t>.</w:t>
              </w:r>
            </w:ins>
          </w:p>
        </w:tc>
      </w:tr>
      <w:tr w:rsidR="001275CE" w:rsidTr="002559EE">
        <w:trPr>
          <w:ins w:id="301" w:author="Трофимов Алексей Витальевич" w:date="2018-12-10T14:02:00Z"/>
        </w:trPr>
        <w:tc>
          <w:tcPr>
            <w:tcW w:w="3181" w:type="dxa"/>
          </w:tcPr>
          <w:p w:rsidR="001275CE" w:rsidRPr="008A78CE" w:rsidRDefault="001275CE" w:rsidP="001275CE">
            <w:pPr>
              <w:rPr>
                <w:ins w:id="302" w:author="Трофимов Алексей Витальевич" w:date="2018-12-10T14:02:00Z"/>
              </w:rPr>
            </w:pPr>
            <w:ins w:id="303" w:author="Трофимов Алексей Витальевич" w:date="2018-12-10T14:03:00Z">
              <w:r w:rsidRPr="001275CE">
                <w:t>mskb/</w:t>
              </w:r>
              <w:r>
                <w:rPr>
                  <w:lang w:val="en-US"/>
                </w:rPr>
                <w:t>root</w:t>
              </w:r>
              <w:r w:rsidRPr="001275CE">
                <w:t>-notebook</w:t>
              </w:r>
            </w:ins>
          </w:p>
        </w:tc>
        <w:tc>
          <w:tcPr>
            <w:tcW w:w="3448" w:type="dxa"/>
          </w:tcPr>
          <w:p w:rsidR="001275CE" w:rsidRPr="001275CE" w:rsidRDefault="001275CE" w:rsidP="001275CE">
            <w:pPr>
              <w:rPr>
                <w:ins w:id="304" w:author="Трофимов Алексей Витальевич" w:date="2018-12-10T14:02:00Z"/>
                <w:rPrChange w:id="305" w:author="Трофимов Алексей Витальевич" w:date="2018-12-10T14:04:00Z">
                  <w:rPr>
                    <w:ins w:id="306" w:author="Трофимов Алексей Витальевич" w:date="2018-12-10T14:02:00Z"/>
                    <w:lang w:val="en-US"/>
                  </w:rPr>
                </w:rPrChange>
              </w:rPr>
            </w:pPr>
            <w:ins w:id="307" w:author="Трофимов Алексей Витальевич" w:date="2018-12-10T14:04:00Z">
              <w:r>
                <w:rPr>
                  <w:lang w:val="en-US"/>
                </w:rPr>
                <w:t>Jupyter</w:t>
              </w:r>
              <w:r w:rsidRPr="008A78CE">
                <w:t xml:space="preserve"> </w:t>
              </w:r>
              <w:r>
                <w:rPr>
                  <w:lang w:val="en-US"/>
                </w:rPr>
                <w:t>Notebook</w:t>
              </w:r>
              <w:r w:rsidRPr="008A78CE">
                <w:t xml:space="preserve"> </w:t>
              </w:r>
              <w:r>
                <w:t>со средой root</w:t>
              </w:r>
              <w:r w:rsidRPr="003A646B">
                <w:t xml:space="preserve"> </w:t>
              </w:r>
              <w:r>
                <w:t>для команды аналитики и моделирования МСКБ</w:t>
              </w:r>
            </w:ins>
          </w:p>
        </w:tc>
        <w:tc>
          <w:tcPr>
            <w:tcW w:w="3118" w:type="dxa"/>
          </w:tcPr>
          <w:p w:rsidR="001275CE" w:rsidRDefault="001275CE" w:rsidP="00113946">
            <w:pPr>
              <w:rPr>
                <w:ins w:id="308" w:author="Трофимов Алексей Витальевич" w:date="2018-12-10T14:02:00Z"/>
              </w:rPr>
            </w:pPr>
            <w:ins w:id="309" w:author="Трофимов Алексей Витальевич" w:date="2018-12-10T14:04:00Z">
              <w:r>
                <w:t xml:space="preserve">В </w:t>
              </w:r>
              <w:r>
                <w:rPr>
                  <w:lang w:val="en-US"/>
                </w:rPr>
                <w:t>JupyterHub</w:t>
              </w:r>
              <w:r w:rsidRPr="002559EE">
                <w:t xml:space="preserve"> </w:t>
              </w:r>
              <w:r>
                <w:t xml:space="preserve">используется тэг </w:t>
              </w:r>
              <w:r>
                <w:rPr>
                  <w:lang w:val="en-US"/>
                </w:rPr>
                <w:t>base</w:t>
              </w:r>
              <w:r w:rsidRPr="002559EE">
                <w:t>.</w:t>
              </w:r>
            </w:ins>
          </w:p>
        </w:tc>
      </w:tr>
      <w:tr w:rsidR="001275CE" w:rsidTr="002559EE">
        <w:trPr>
          <w:ins w:id="310" w:author="Трофимов Алексей Витальевич" w:date="2018-12-10T14:02:00Z"/>
        </w:trPr>
        <w:tc>
          <w:tcPr>
            <w:tcW w:w="3181" w:type="dxa"/>
          </w:tcPr>
          <w:p w:rsidR="001275CE" w:rsidRPr="008A78CE" w:rsidRDefault="001275CE" w:rsidP="00113946">
            <w:pPr>
              <w:rPr>
                <w:ins w:id="311" w:author="Трофимов Алексей Витальевич" w:date="2018-12-10T14:02:00Z"/>
              </w:rPr>
            </w:pPr>
            <w:ins w:id="312" w:author="Трофимов Алексей Витальевич" w:date="2018-12-10T14:03:00Z">
              <w:r>
                <w:t>mskb/sup</w:t>
              </w:r>
              <w:r w:rsidRPr="001275CE">
                <w:t>-notebook</w:t>
              </w:r>
            </w:ins>
          </w:p>
        </w:tc>
        <w:tc>
          <w:tcPr>
            <w:tcW w:w="3448" w:type="dxa"/>
          </w:tcPr>
          <w:p w:rsidR="001275CE" w:rsidRPr="001275CE" w:rsidRDefault="001275CE" w:rsidP="001275CE">
            <w:pPr>
              <w:rPr>
                <w:ins w:id="313" w:author="Трофимов Алексей Витальевич" w:date="2018-12-10T14:02:00Z"/>
                <w:rPrChange w:id="314" w:author="Трофимов Алексей Витальевич" w:date="2018-12-10T14:04:00Z">
                  <w:rPr>
                    <w:ins w:id="315" w:author="Трофимов Алексей Витальевич" w:date="2018-12-10T14:02:00Z"/>
                    <w:lang w:val="en-US"/>
                  </w:rPr>
                </w:rPrChange>
              </w:rPr>
            </w:pPr>
            <w:ins w:id="316" w:author="Трофимов Алексей Витальевич" w:date="2018-12-10T14:04:00Z">
              <w:r>
                <w:rPr>
                  <w:lang w:val="en-US"/>
                </w:rPr>
                <w:t>Jupyter</w:t>
              </w:r>
              <w:r w:rsidRPr="008A78CE">
                <w:t xml:space="preserve"> </w:t>
              </w:r>
              <w:r>
                <w:rPr>
                  <w:lang w:val="en-US"/>
                </w:rPr>
                <w:t>Notebook</w:t>
              </w:r>
              <w:r w:rsidRPr="008A78CE">
                <w:t xml:space="preserve"> </w:t>
              </w:r>
              <w:r>
                <w:t xml:space="preserve">со средой </w:t>
              </w:r>
              <w:r>
                <w:rPr>
                  <w:lang w:val="en-US"/>
                </w:rPr>
                <w:t>sup</w:t>
              </w:r>
              <w:r w:rsidRPr="003A646B">
                <w:t xml:space="preserve"> </w:t>
              </w:r>
              <w:r>
                <w:t xml:space="preserve">для команды аналитики и </w:t>
              </w:r>
              <w:r>
                <w:lastRenderedPageBreak/>
                <w:t>моделирования МСКБ</w:t>
              </w:r>
            </w:ins>
          </w:p>
        </w:tc>
        <w:tc>
          <w:tcPr>
            <w:tcW w:w="3118" w:type="dxa"/>
          </w:tcPr>
          <w:p w:rsidR="001275CE" w:rsidRDefault="001275CE" w:rsidP="00113946">
            <w:pPr>
              <w:rPr>
                <w:ins w:id="317" w:author="Трофимов Алексей Витальевич" w:date="2018-12-10T14:02:00Z"/>
              </w:rPr>
            </w:pPr>
            <w:ins w:id="318" w:author="Трофимов Алексей Витальевич" w:date="2018-12-10T14:04:00Z">
              <w:r>
                <w:lastRenderedPageBreak/>
                <w:t xml:space="preserve">В </w:t>
              </w:r>
              <w:r>
                <w:rPr>
                  <w:lang w:val="en-US"/>
                </w:rPr>
                <w:t>JupyterHub</w:t>
              </w:r>
              <w:r w:rsidRPr="002559EE">
                <w:t xml:space="preserve"> </w:t>
              </w:r>
              <w:r>
                <w:t xml:space="preserve">используется тэг </w:t>
              </w:r>
              <w:r>
                <w:rPr>
                  <w:lang w:val="en-US"/>
                </w:rPr>
                <w:t>base</w:t>
              </w:r>
              <w:r w:rsidRPr="002559EE">
                <w:t>.</w:t>
              </w:r>
            </w:ins>
          </w:p>
        </w:tc>
      </w:tr>
    </w:tbl>
    <w:p w:rsidR="008A78CE" w:rsidRDefault="008A78CE" w:rsidP="00113946"/>
    <w:p w:rsidR="008A78CE" w:rsidRPr="008A78CE" w:rsidRDefault="008A78CE" w:rsidP="00113946">
      <w:r>
        <w:t xml:space="preserve">В частности, из сказанного выше следует, что если вы хотите запаковывать зависимости ваших приложений в докер контейнеры, то разрабатывать приложения вам следует в докерезированном </w:t>
      </w:r>
      <w:r>
        <w:rPr>
          <w:lang w:val="en-US"/>
        </w:rPr>
        <w:t>Jupyter</w:t>
      </w:r>
      <w:r w:rsidRPr="008A78CE">
        <w:t xml:space="preserve"> </w:t>
      </w:r>
      <w:r>
        <w:rPr>
          <w:lang w:val="en-US"/>
        </w:rPr>
        <w:t>Notebook</w:t>
      </w:r>
      <w:r>
        <w:t xml:space="preserve"> или сразу в </w:t>
      </w:r>
      <w:r>
        <w:rPr>
          <w:lang w:val="en-US"/>
        </w:rPr>
        <w:t>docker</w:t>
      </w:r>
      <w:r>
        <w:t xml:space="preserve"> контейнерах.</w:t>
      </w:r>
    </w:p>
    <w:p w:rsidR="008A78CE" w:rsidRDefault="008A78CE" w:rsidP="00113946"/>
    <w:p w:rsidR="008A78CE" w:rsidRPr="00485BE4" w:rsidRDefault="008A78CE" w:rsidP="00113946">
      <w:r>
        <w:t xml:space="preserve">Особо внимательно нужно относится к командам </w:t>
      </w:r>
      <w:r>
        <w:rPr>
          <w:lang w:val="en-US"/>
        </w:rPr>
        <w:t>docker</w:t>
      </w:r>
      <w:r w:rsidRPr="008A78CE">
        <w:t xml:space="preserve"> </w:t>
      </w:r>
      <w:r>
        <w:rPr>
          <w:lang w:val="en-US"/>
        </w:rPr>
        <w:t>tag</w:t>
      </w:r>
      <w:r w:rsidRPr="008A78CE">
        <w:t xml:space="preserve"> </w:t>
      </w:r>
      <w:r>
        <w:t xml:space="preserve">и </w:t>
      </w:r>
      <w:r>
        <w:rPr>
          <w:lang w:val="en-US"/>
        </w:rPr>
        <w:t>docker</w:t>
      </w:r>
      <w:r w:rsidRPr="008A78CE">
        <w:t xml:space="preserve"> </w:t>
      </w:r>
      <w:r>
        <w:rPr>
          <w:lang w:val="en-US"/>
        </w:rPr>
        <w:t>build</w:t>
      </w:r>
      <w:r>
        <w:t xml:space="preserve"> – это связано с тем, что </w:t>
      </w:r>
      <w:r>
        <w:rPr>
          <w:lang w:val="en-US"/>
        </w:rPr>
        <w:t>JupyterHub</w:t>
      </w:r>
      <w:r w:rsidRPr="008A78CE">
        <w:t xml:space="preserve"> </w:t>
      </w:r>
      <w:r>
        <w:t xml:space="preserve">находит нужный докер образ </w:t>
      </w:r>
      <w:r>
        <w:rPr>
          <w:i/>
        </w:rPr>
        <w:t xml:space="preserve">по </w:t>
      </w:r>
      <w:r w:rsidR="00485BE4">
        <w:rPr>
          <w:i/>
        </w:rPr>
        <w:t xml:space="preserve">репозиторию и </w:t>
      </w:r>
      <w:r>
        <w:rPr>
          <w:i/>
        </w:rPr>
        <w:t>тегу</w:t>
      </w:r>
      <w:r>
        <w:t xml:space="preserve">. Таким образом, если вы случайно протегаете </w:t>
      </w:r>
      <w:r w:rsidR="00485BE4">
        <w:t xml:space="preserve">ваш образ репозиторием и тегом, используемом в </w:t>
      </w:r>
      <w:r w:rsidR="00485BE4">
        <w:rPr>
          <w:lang w:val="en-US"/>
        </w:rPr>
        <w:t>JupyterHub</w:t>
      </w:r>
      <w:r w:rsidR="00485BE4">
        <w:t>, новые ноутбуки соотв. хаба будут запускаться в вашем образе, что может привести к нарушению работы.</w:t>
      </w:r>
    </w:p>
    <w:p w:rsidR="000E4BE4" w:rsidRDefault="000E4BE4" w:rsidP="00113946"/>
    <w:p w:rsidR="000E4BE4" w:rsidRPr="000E4BE4" w:rsidRDefault="000E4BE4" w:rsidP="00113946">
      <w:r>
        <w:t xml:space="preserve">При наличии обоснованной проектной необходимости допустимо расширение привилегий на команды </w:t>
      </w:r>
      <w:r>
        <w:rPr>
          <w:lang w:val="en-US"/>
        </w:rPr>
        <w:t>docker</w:t>
      </w:r>
      <w:r w:rsidRPr="000E4BE4">
        <w:t xml:space="preserve">. </w:t>
      </w:r>
      <w:r>
        <w:t>По этому вопросу обращаться к группе поддержки инфраструктуры (руководитель – Алексей Щербаков).</w:t>
      </w:r>
    </w:p>
    <w:p w:rsidR="00AB343E" w:rsidRPr="00A0599A" w:rsidRDefault="00AB343E">
      <w:pPr>
        <w:pStyle w:val="2"/>
        <w:rPr>
          <w:rFonts w:ascii="Times New Roman" w:hAnsi="Times New Roman" w:cs="Times New Roman"/>
        </w:rPr>
      </w:pPr>
      <w:bookmarkStart w:id="319" w:name="_Порядок_работы_с"/>
      <w:bookmarkStart w:id="320" w:name="_Toc3793583"/>
      <w:bookmarkEnd w:id="319"/>
      <w:r>
        <w:rPr>
          <w:rFonts w:ascii="Times New Roman" w:hAnsi="Times New Roman" w:cs="Times New Roman"/>
        </w:rPr>
        <w:t xml:space="preserve">Порядок работы с </w:t>
      </w:r>
      <w:r>
        <w:rPr>
          <w:rFonts w:ascii="Times New Roman" w:hAnsi="Times New Roman" w:cs="Times New Roman"/>
          <w:lang w:val="en-US"/>
        </w:rPr>
        <w:t>Python</w:t>
      </w:r>
      <w:r w:rsidRPr="001139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 w:rsidR="00A0599A">
        <w:rPr>
          <w:rFonts w:ascii="Times New Roman" w:hAnsi="Times New Roman" w:cs="Times New Roman"/>
        </w:rPr>
        <w:t xml:space="preserve"> для </w:t>
      </w:r>
      <w:r w:rsidR="00A0599A">
        <w:rPr>
          <w:rFonts w:ascii="Times New Roman" w:hAnsi="Times New Roman" w:cs="Times New Roman"/>
          <w:lang w:val="en-US"/>
        </w:rPr>
        <w:t>docker</w:t>
      </w:r>
      <w:bookmarkEnd w:id="320"/>
    </w:p>
    <w:p w:rsidR="00A0599A" w:rsidRDefault="00A0599A" w:rsidP="00A0599A">
      <w:r>
        <w:t xml:space="preserve">Как объясняется в </w:t>
      </w:r>
      <w:hyperlink w:anchor="_Матрица_доступа_к" w:history="1">
        <w:r w:rsidRPr="00A0599A">
          <w:rPr>
            <w:rStyle w:val="a3"/>
          </w:rPr>
          <w:t>параграфе 7.2</w:t>
        </w:r>
      </w:hyperlink>
      <w:r>
        <w:t xml:space="preserve">, к ряду команд </w:t>
      </w:r>
      <w:r>
        <w:rPr>
          <w:lang w:val="en-US"/>
        </w:rPr>
        <w:t>docker</w:t>
      </w:r>
      <w:r w:rsidRPr="00A0599A">
        <w:t xml:space="preserve"> </w:t>
      </w:r>
      <w:r>
        <w:t xml:space="preserve">доступ осуществляется через </w:t>
      </w:r>
      <w:r>
        <w:rPr>
          <w:lang w:val="en-US"/>
        </w:rPr>
        <w:t>Python</w:t>
      </w:r>
      <w:r w:rsidRPr="00A0599A">
        <w:t xml:space="preserve"> </w:t>
      </w:r>
      <w:r>
        <w:rPr>
          <w:lang w:val="en-US"/>
        </w:rPr>
        <w:t>API</w:t>
      </w:r>
      <w:r w:rsidRPr="00A0599A">
        <w:t>.</w:t>
      </w:r>
    </w:p>
    <w:p w:rsidR="006F6E7B" w:rsidRDefault="006F6E7B" w:rsidP="00A0599A"/>
    <w:p w:rsidR="006F6E7B" w:rsidRDefault="00A3379C" w:rsidP="00A0599A">
      <w:r>
        <w:t>Через скрипты предоставляется доступ к следующим командам:</w:t>
      </w:r>
    </w:p>
    <w:p w:rsidR="00A3379C" w:rsidRDefault="00A3379C" w:rsidP="00A0599A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A3379C" w:rsidTr="00A3379C">
        <w:tc>
          <w:tcPr>
            <w:tcW w:w="3473" w:type="dxa"/>
          </w:tcPr>
          <w:p w:rsidR="00A3379C" w:rsidRDefault="00A3379C" w:rsidP="00A0599A">
            <w:r>
              <w:t>Скрипт</w:t>
            </w:r>
          </w:p>
        </w:tc>
        <w:tc>
          <w:tcPr>
            <w:tcW w:w="3473" w:type="dxa"/>
          </w:tcPr>
          <w:p w:rsidR="00A3379C" w:rsidRPr="00A3379C" w:rsidRDefault="00A3379C" w:rsidP="00A0599A">
            <w:pPr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docker</w:t>
            </w:r>
          </w:p>
        </w:tc>
        <w:tc>
          <w:tcPr>
            <w:tcW w:w="3474" w:type="dxa"/>
          </w:tcPr>
          <w:p w:rsidR="00A3379C" w:rsidRDefault="00A3379C" w:rsidP="00A0599A">
            <w:r>
              <w:t>Комментарий</w:t>
            </w:r>
          </w:p>
        </w:tc>
      </w:tr>
      <w:tr w:rsidR="00A3379C" w:rsidRPr="00A3379C" w:rsidTr="00A3379C">
        <w:tc>
          <w:tcPr>
            <w:tcW w:w="3473" w:type="dxa"/>
          </w:tcPr>
          <w:p w:rsidR="00A3379C" w:rsidRPr="00A3379C" w:rsidRDefault="00A3379C" w:rsidP="00A337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pPr>
            <w:r w:rsidRPr="00A3379C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  <w:t>/opt/docker/docker_run.py</w:t>
            </w:r>
          </w:p>
        </w:tc>
        <w:tc>
          <w:tcPr>
            <w:tcW w:w="3473" w:type="dxa"/>
          </w:tcPr>
          <w:p w:rsidR="00A3379C" w:rsidRPr="00A3379C" w:rsidRDefault="00A3379C" w:rsidP="00A3379C">
            <w:pPr>
              <w:rPr>
                <w:lang w:val="en-US"/>
              </w:rPr>
            </w:pPr>
            <w:r>
              <w:rPr>
                <w:lang w:val="en-US"/>
              </w:rPr>
              <w:t>docker run</w:t>
            </w:r>
          </w:p>
        </w:tc>
        <w:tc>
          <w:tcPr>
            <w:tcW w:w="3474" w:type="dxa"/>
          </w:tcPr>
          <w:p w:rsidR="00A3379C" w:rsidRPr="00A3379C" w:rsidRDefault="00A3379C" w:rsidP="00A3379C">
            <w:r>
              <w:t>Выполняется проверка на монтируемые каталоги.</w:t>
            </w:r>
          </w:p>
        </w:tc>
      </w:tr>
      <w:tr w:rsidR="00A3379C" w:rsidRPr="00A3379C" w:rsidTr="00A3379C">
        <w:tc>
          <w:tcPr>
            <w:tcW w:w="3473" w:type="dxa"/>
          </w:tcPr>
          <w:p w:rsidR="00A3379C" w:rsidRPr="00A3379C" w:rsidRDefault="00A3379C" w:rsidP="00A337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pPr>
            <w:r w:rsidRPr="00A3379C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  <w:t>/opt/docker/docker_start.py</w:t>
            </w:r>
          </w:p>
        </w:tc>
        <w:tc>
          <w:tcPr>
            <w:tcW w:w="3473" w:type="dxa"/>
          </w:tcPr>
          <w:p w:rsidR="00A3379C" w:rsidRPr="00A3379C" w:rsidRDefault="00A3379C" w:rsidP="00A3379C">
            <w:pPr>
              <w:rPr>
                <w:lang w:val="en-US"/>
              </w:rPr>
            </w:pPr>
            <w:r>
              <w:rPr>
                <w:lang w:val="en-US"/>
              </w:rPr>
              <w:t>docker start</w:t>
            </w:r>
          </w:p>
        </w:tc>
        <w:tc>
          <w:tcPr>
            <w:tcW w:w="3474" w:type="dxa"/>
          </w:tcPr>
          <w:p w:rsidR="00A3379C" w:rsidRPr="00A3379C" w:rsidRDefault="00A3379C" w:rsidP="00A3379C">
            <w:r>
              <w:t>Выполняется проверка на то, что контейнер принадлежит пользователю.</w:t>
            </w:r>
          </w:p>
        </w:tc>
      </w:tr>
      <w:tr w:rsidR="00A3379C" w:rsidRPr="00A3379C" w:rsidTr="00A3379C">
        <w:tc>
          <w:tcPr>
            <w:tcW w:w="3473" w:type="dxa"/>
          </w:tcPr>
          <w:p w:rsidR="00A3379C" w:rsidRPr="00A3379C" w:rsidRDefault="00A3379C" w:rsidP="00A337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pPr>
            <w:r w:rsidRPr="00A3379C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  <w:t>/opt/docker/docker_stop.py</w:t>
            </w:r>
          </w:p>
        </w:tc>
        <w:tc>
          <w:tcPr>
            <w:tcW w:w="3473" w:type="dxa"/>
          </w:tcPr>
          <w:p w:rsidR="00A3379C" w:rsidRPr="00A3379C" w:rsidRDefault="00A3379C" w:rsidP="00A3379C">
            <w:pPr>
              <w:rPr>
                <w:lang w:val="en-US"/>
              </w:rPr>
            </w:pPr>
            <w:r>
              <w:rPr>
                <w:lang w:val="en-US"/>
              </w:rPr>
              <w:t>docker stop</w:t>
            </w:r>
          </w:p>
        </w:tc>
        <w:tc>
          <w:tcPr>
            <w:tcW w:w="3474" w:type="dxa"/>
          </w:tcPr>
          <w:p w:rsidR="00A3379C" w:rsidRPr="00A3379C" w:rsidRDefault="00A3379C" w:rsidP="00A3379C">
            <w:r>
              <w:t>Выполняется проверка на то, что контейнер принадлежит пользователю.</w:t>
            </w:r>
          </w:p>
        </w:tc>
      </w:tr>
      <w:tr w:rsidR="00A3379C" w:rsidRPr="00A3379C" w:rsidTr="00A3379C">
        <w:tc>
          <w:tcPr>
            <w:tcW w:w="3473" w:type="dxa"/>
          </w:tcPr>
          <w:p w:rsidR="00A3379C" w:rsidRPr="00A3379C" w:rsidRDefault="00A3379C" w:rsidP="00A337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pPr>
            <w:r w:rsidRPr="00A3379C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  <w:t>/opt/docker/docker_rm.py</w:t>
            </w:r>
          </w:p>
        </w:tc>
        <w:tc>
          <w:tcPr>
            <w:tcW w:w="3473" w:type="dxa"/>
          </w:tcPr>
          <w:p w:rsidR="00A3379C" w:rsidRPr="00A3379C" w:rsidRDefault="00A3379C" w:rsidP="00A3379C">
            <w:pPr>
              <w:rPr>
                <w:lang w:val="en-US"/>
              </w:rPr>
            </w:pPr>
            <w:r>
              <w:rPr>
                <w:lang w:val="en-US"/>
              </w:rPr>
              <w:t>docker rm</w:t>
            </w:r>
          </w:p>
        </w:tc>
        <w:tc>
          <w:tcPr>
            <w:tcW w:w="3474" w:type="dxa"/>
          </w:tcPr>
          <w:p w:rsidR="00A3379C" w:rsidRPr="00A3379C" w:rsidRDefault="00A3379C" w:rsidP="00A3379C">
            <w:r>
              <w:t>Выполняется проверка на то, что контейнер принадлежит пользователю.</w:t>
            </w:r>
          </w:p>
        </w:tc>
      </w:tr>
    </w:tbl>
    <w:p w:rsidR="00A3379C" w:rsidRDefault="00A3379C" w:rsidP="00A0599A"/>
    <w:p w:rsidR="00872CE6" w:rsidRPr="00872CE6" w:rsidRDefault="00872CE6" w:rsidP="00A0599A">
      <w:r>
        <w:t xml:space="preserve">В данных скриптах не накладывается никакая дополнительная докер-специфичная логика, например, запуск определенного ядра в </w:t>
      </w:r>
      <w:r>
        <w:rPr>
          <w:lang w:val="en-US"/>
        </w:rPr>
        <w:t>docker</w:t>
      </w:r>
      <w:r w:rsidRPr="00872CE6">
        <w:t>_</w:t>
      </w:r>
      <w:r>
        <w:rPr>
          <w:lang w:val="en-US"/>
        </w:rPr>
        <w:t>run</w:t>
      </w:r>
      <w:r w:rsidRPr="00872CE6">
        <w:t>.</w:t>
      </w:r>
      <w:r>
        <w:rPr>
          <w:lang w:val="en-US"/>
        </w:rPr>
        <w:t>py</w:t>
      </w:r>
      <w:r w:rsidRPr="00872CE6">
        <w:t xml:space="preserve">. </w:t>
      </w:r>
      <w:r>
        <w:t xml:space="preserve">Все, что делает скрипт – </w:t>
      </w:r>
      <w:r>
        <w:rPr>
          <w:i/>
        </w:rPr>
        <w:t>проверяет</w:t>
      </w:r>
      <w:r>
        <w:t xml:space="preserve">, что у вас есть права </w:t>
      </w:r>
      <w:r>
        <w:rPr>
          <w:i/>
        </w:rPr>
        <w:t>на запуск команды</w:t>
      </w:r>
      <w:r>
        <w:t xml:space="preserve">, после чего ее запускает. При этом, если продолжить пример с </w:t>
      </w:r>
      <w:r>
        <w:rPr>
          <w:lang w:val="en-US"/>
        </w:rPr>
        <w:t>docker</w:t>
      </w:r>
      <w:r w:rsidRPr="00872CE6">
        <w:t>_</w:t>
      </w:r>
      <w:r>
        <w:rPr>
          <w:lang w:val="en-US"/>
        </w:rPr>
        <w:t>run</w:t>
      </w:r>
      <w:r w:rsidRPr="00872CE6">
        <w:t>.</w:t>
      </w:r>
      <w:r>
        <w:rPr>
          <w:lang w:val="en-US"/>
        </w:rPr>
        <w:t>py</w:t>
      </w:r>
      <w:r>
        <w:t xml:space="preserve">, в самом контейнере может запускаться что угодно – </w:t>
      </w:r>
      <w:r>
        <w:rPr>
          <w:lang w:val="en-US"/>
        </w:rPr>
        <w:t>Spark</w:t>
      </w:r>
      <w:r w:rsidRPr="00872CE6">
        <w:t xml:space="preserve">, </w:t>
      </w:r>
      <w:r>
        <w:rPr>
          <w:lang w:val="en-US"/>
        </w:rPr>
        <w:t>Python</w:t>
      </w:r>
      <w:r w:rsidRPr="00872CE6">
        <w:t xml:space="preserve">, </w:t>
      </w:r>
      <w:r>
        <w:rPr>
          <w:lang w:val="en-US"/>
        </w:rPr>
        <w:t>C</w:t>
      </w:r>
      <w:r w:rsidRPr="00872CE6">
        <w:t xml:space="preserve">++ </w:t>
      </w:r>
      <w:r>
        <w:t>– это зависит только от пользователя.</w:t>
      </w:r>
    </w:p>
    <w:p w:rsidR="00872CE6" w:rsidRDefault="00872CE6" w:rsidP="00A0599A"/>
    <w:p w:rsidR="00872CE6" w:rsidRDefault="00872CE6" w:rsidP="00A0599A">
      <w:r>
        <w:t xml:space="preserve">Для каждого скрипт есть </w:t>
      </w:r>
      <w:r>
        <w:rPr>
          <w:lang w:val="en-US"/>
        </w:rPr>
        <w:t>help</w:t>
      </w:r>
      <w:r>
        <w:t xml:space="preserve">, который описывает доступные опции (они повторяют смысл опций соответствующих </w:t>
      </w:r>
      <w:r>
        <w:rPr>
          <w:lang w:val="en-US"/>
        </w:rPr>
        <w:t>docker</w:t>
      </w:r>
      <w:r w:rsidRPr="00872CE6">
        <w:t xml:space="preserve"> </w:t>
      </w:r>
      <w:r>
        <w:t>команд).</w:t>
      </w:r>
    </w:p>
    <w:p w:rsidR="00872CE6" w:rsidRDefault="00872CE6" w:rsidP="00A0599A"/>
    <w:p w:rsidR="00872CE6" w:rsidRDefault="00872CE6" w:rsidP="00A0599A">
      <w:pPr>
        <w:rPr>
          <w:lang w:val="en-US"/>
        </w:rPr>
      </w:pPr>
      <w:r>
        <w:t>Пример</w:t>
      </w:r>
      <w:r w:rsidRPr="00C22CB0">
        <w:rPr>
          <w:lang w:val="en-US"/>
        </w:rPr>
        <w:t xml:space="preserve"> </w:t>
      </w:r>
      <w:r>
        <w:t>вызова</w:t>
      </w:r>
      <w:r w:rsidRPr="00C22CB0">
        <w:rPr>
          <w:lang w:val="en-US"/>
        </w:rPr>
        <w:t xml:space="preserve"> </w:t>
      </w:r>
      <w:r>
        <w:rPr>
          <w:lang w:val="en-US"/>
        </w:rPr>
        <w:t>help:</w:t>
      </w:r>
    </w:p>
    <w:p w:rsidR="00872CE6" w:rsidRPr="00872CE6" w:rsidRDefault="00872CE6" w:rsidP="00A0599A">
      <w:pPr>
        <w:rPr>
          <w:lang w:val="en-US"/>
        </w:rPr>
      </w:pP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>sudo /usr/local/bin/python3.6 /opt/docker/docker_run.py --help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lastRenderedPageBreak/>
        <w:t>usage: docker_run.py [-h] [-t] [-i] [-d] [--volumes_from VOLUMES_FROM] [-v V]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                   [-name NAME]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                   image [command [command ...]]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>positional arguments: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image                 the image to run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command               the command to run in the container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>optional arguments: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-h, --help            show this help message and exit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-t                    allocate a pseudo-tty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-i                    keep STDIN open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-d                    run a container in the background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--volumes_from VOLUMES_FROM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                      list of container names of IDs to get volumes from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-v V                  volumes to mount inside the container</w:t>
      </w:r>
    </w:p>
    <w:p w:rsidR="00872CE6" w:rsidRPr="00872CE6" w:rsidRDefault="00872CE6" w:rsidP="00872C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8"/>
        <w:rPr>
          <w:rFonts w:ascii="Helv" w:hAnsi="Helv" w:cs="Helv"/>
          <w:color w:val="000000"/>
          <w:sz w:val="20"/>
          <w:szCs w:val="20"/>
          <w:lang w:val="en-US"/>
        </w:rPr>
      </w:pPr>
      <w:r w:rsidRPr="00872CE6">
        <w:rPr>
          <w:rFonts w:ascii="Helv" w:hAnsi="Helv" w:cs="Helv"/>
          <w:color w:val="000000"/>
          <w:sz w:val="20"/>
          <w:szCs w:val="20"/>
          <w:lang w:val="en-US"/>
        </w:rPr>
        <w:t xml:space="preserve">  -name NAME            name for this container</w:t>
      </w:r>
    </w:p>
    <w:p w:rsidR="00872CE6" w:rsidRPr="00872CE6" w:rsidRDefault="00872CE6" w:rsidP="00A0599A">
      <w:pPr>
        <w:rPr>
          <w:lang w:val="en-US"/>
        </w:rPr>
      </w:pPr>
    </w:p>
    <w:p w:rsidR="00872CE6" w:rsidRPr="00872CE6" w:rsidRDefault="00872CE6" w:rsidP="00A0599A">
      <w:pPr>
        <w:rPr>
          <w:lang w:val="en-US"/>
        </w:rPr>
      </w:pPr>
    </w:p>
    <w:p w:rsidR="00A3379C" w:rsidRPr="00A3379C" w:rsidRDefault="00A3379C" w:rsidP="00A0599A">
      <w:r>
        <w:t xml:space="preserve">Пример выполнения команды </w:t>
      </w:r>
      <w:r>
        <w:rPr>
          <w:lang w:val="en-US"/>
        </w:rPr>
        <w:t>docker</w:t>
      </w:r>
      <w:r w:rsidRPr="00A3379C">
        <w:t xml:space="preserve"> </w:t>
      </w:r>
      <w:r>
        <w:rPr>
          <w:lang w:val="en-US"/>
        </w:rPr>
        <w:t>run</w:t>
      </w:r>
      <w:r w:rsidRPr="00A3379C">
        <w:t>:</w:t>
      </w:r>
    </w:p>
    <w:p w:rsidR="00A3379C" w:rsidRDefault="00A3379C" w:rsidP="00A0599A"/>
    <w:p w:rsidR="00A3379C" w:rsidRDefault="00A3379C" w:rsidP="00873936">
      <w:pPr>
        <w:ind w:left="360"/>
        <w:rPr>
          <w:rFonts w:ascii="Helv" w:hAnsi="Helv" w:cs="Helv"/>
          <w:color w:val="000000"/>
          <w:sz w:val="20"/>
          <w:szCs w:val="20"/>
          <w:lang w:val="en-US"/>
        </w:rPr>
      </w:pPr>
      <w:r w:rsidRPr="00A3379C">
        <w:rPr>
          <w:rFonts w:ascii="Helv" w:hAnsi="Helv" w:cs="Helv"/>
          <w:color w:val="000000"/>
          <w:sz w:val="20"/>
          <w:szCs w:val="20"/>
          <w:lang w:val="en-US"/>
        </w:rPr>
        <w:t>sudo /usr/local/bin/python3.6 /opt/docker/docker_run.py -d --volumes_from configContainer -v /etc/krb5.conf:/etc/krb5.conf:ro -v /</w:t>
      </w:r>
      <w:del w:id="321" w:author="Трофимов Алексей Витальевич" w:date="2018-12-14T13:13:00Z">
        <w:r w:rsidRPr="00A3379C" w:rsidDel="00276D6F">
          <w:rPr>
            <w:rFonts w:ascii="Helv" w:hAnsi="Helv" w:cs="Helv"/>
            <w:color w:val="000000"/>
            <w:sz w:val="20"/>
            <w:szCs w:val="20"/>
            <w:lang w:val="en-US"/>
          </w:rPr>
          <w:delText>app/share</w:delText>
        </w:r>
      </w:del>
      <w:ins w:id="322" w:author="Трофимов Алексей Витальевич" w:date="2018-12-14T13:13:00Z">
        <w:r w:rsidR="00276D6F">
          <w:rPr>
            <w:rFonts w:ascii="Helv" w:hAnsi="Helv" w:cs="Helv"/>
            <w:color w:val="000000"/>
            <w:sz w:val="20"/>
            <w:szCs w:val="20"/>
            <w:lang w:val="en-US"/>
          </w:rPr>
          <w:t>home</w:t>
        </w:r>
      </w:ins>
      <w:r w:rsidRPr="00A3379C">
        <w:rPr>
          <w:rFonts w:ascii="Helv" w:hAnsi="Helv" w:cs="Helv"/>
          <w:color w:val="000000"/>
          <w:sz w:val="20"/>
          <w:szCs w:val="20"/>
          <w:lang w:val="en-US"/>
        </w:rPr>
        <w:t>/u_m0weu</w:t>
      </w:r>
      <w:ins w:id="323" w:author="Трофимов Алексей Витальевич" w:date="2018-12-14T13:13:00Z">
        <w:r w:rsidR="00276D6F">
          <w:rPr>
            <w:rFonts w:ascii="Helv" w:hAnsi="Helv" w:cs="Helv"/>
            <w:color w:val="000000"/>
            <w:sz w:val="20"/>
            <w:szCs w:val="20"/>
            <w:lang w:val="en-US"/>
          </w:rPr>
          <w:t>/work</w:t>
        </w:r>
      </w:ins>
      <w:r w:rsidRPr="00A3379C">
        <w:rPr>
          <w:rFonts w:ascii="Helv" w:hAnsi="Helv" w:cs="Helv"/>
          <w:color w:val="000000"/>
          <w:sz w:val="20"/>
          <w:szCs w:val="20"/>
          <w:lang w:val="en-US"/>
        </w:rPr>
        <w:t>:/</w:t>
      </w:r>
      <w:del w:id="324" w:author="Трофимов Алексей Витальевич" w:date="2018-12-14T13:13:00Z">
        <w:r w:rsidRPr="00A3379C" w:rsidDel="00276D6F">
          <w:rPr>
            <w:rFonts w:ascii="Helv" w:hAnsi="Helv" w:cs="Helv"/>
            <w:color w:val="000000"/>
            <w:sz w:val="20"/>
            <w:szCs w:val="20"/>
            <w:lang w:val="en-US"/>
          </w:rPr>
          <w:delText>app/share</w:delText>
        </w:r>
      </w:del>
      <w:ins w:id="325" w:author="Трофимов Алексей Витальевич" w:date="2018-12-14T13:13:00Z">
        <w:r w:rsidR="00276D6F">
          <w:rPr>
            <w:rFonts w:ascii="Helv" w:hAnsi="Helv" w:cs="Helv"/>
            <w:color w:val="000000"/>
            <w:sz w:val="20"/>
            <w:szCs w:val="20"/>
            <w:lang w:val="en-US"/>
          </w:rPr>
          <w:t>home</w:t>
        </w:r>
      </w:ins>
      <w:r w:rsidRPr="00A3379C">
        <w:rPr>
          <w:rFonts w:ascii="Helv" w:hAnsi="Helv" w:cs="Helv"/>
          <w:color w:val="000000"/>
          <w:sz w:val="20"/>
          <w:szCs w:val="20"/>
          <w:lang w:val="en-US"/>
        </w:rPr>
        <w:t>/u_m0weu</w:t>
      </w:r>
      <w:ins w:id="326" w:author="Трофимов Алексей Витальевич" w:date="2018-12-14T13:13:00Z">
        <w:r w:rsidR="00276D6F">
          <w:rPr>
            <w:rFonts w:ascii="Helv" w:hAnsi="Helv" w:cs="Helv"/>
            <w:color w:val="000000"/>
            <w:sz w:val="20"/>
            <w:szCs w:val="20"/>
            <w:lang w:val="en-US"/>
          </w:rPr>
          <w:t>/work</w:t>
        </w:r>
      </w:ins>
      <w:r w:rsidRPr="00A3379C">
        <w:rPr>
          <w:rFonts w:ascii="Helv" w:hAnsi="Helv" w:cs="Helv"/>
          <w:color w:val="000000"/>
          <w:sz w:val="20"/>
          <w:szCs w:val="20"/>
          <w:lang w:val="en-US"/>
        </w:rPr>
        <w:t xml:space="preserve">:rw </w:t>
      </w:r>
      <w:r w:rsidR="00DB2853" w:rsidRPr="00DB2853">
        <w:rPr>
          <w:rFonts w:ascii="Helv" w:hAnsi="Helv" w:cs="Helv"/>
          <w:color w:val="000000"/>
          <w:sz w:val="20"/>
          <w:szCs w:val="20"/>
          <w:lang w:val="en-US"/>
        </w:rPr>
        <w:t xml:space="preserve">–name </w:t>
      </w:r>
      <w:r w:rsidR="00DB2853">
        <w:rPr>
          <w:rFonts w:ascii="Helv" w:hAnsi="Helv" w:cs="Helv"/>
          <w:color w:val="000000"/>
          <w:sz w:val="20"/>
          <w:szCs w:val="20"/>
          <w:lang w:val="en-US"/>
        </w:rPr>
        <w:t xml:space="preserve">myContainer 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datamonetization/notebook:base</w:t>
      </w:r>
    </w:p>
    <w:p w:rsidR="00DB2853" w:rsidRDefault="00DB2853" w:rsidP="00873936">
      <w:pPr>
        <w:ind w:left="360"/>
        <w:rPr>
          <w:rFonts w:ascii="Helv" w:hAnsi="Helv" w:cs="Helv"/>
          <w:color w:val="000000"/>
          <w:sz w:val="20"/>
          <w:szCs w:val="20"/>
          <w:lang w:val="en-US"/>
        </w:rPr>
      </w:pPr>
    </w:p>
    <w:p w:rsidR="00DB2853" w:rsidRPr="00DB2853" w:rsidRDefault="00DB2853" w:rsidP="00DB2853">
      <w:pPr>
        <w:rPr>
          <w:color w:val="000000"/>
        </w:rPr>
      </w:pPr>
      <w:r>
        <w:rPr>
          <w:color w:val="000000"/>
        </w:rPr>
        <w:t>Ключевые моменты:</w:t>
      </w:r>
    </w:p>
    <w:p w:rsidR="00A3379C" w:rsidRDefault="00A3379C" w:rsidP="00A0599A">
      <w:pPr>
        <w:rPr>
          <w:rFonts w:ascii="Helv" w:hAnsi="Helv" w:cs="Helv"/>
          <w:color w:val="000000"/>
          <w:sz w:val="20"/>
          <w:szCs w:val="20"/>
          <w:lang w:val="en-US"/>
        </w:rPr>
      </w:pPr>
    </w:p>
    <w:p w:rsidR="00A3379C" w:rsidRPr="00DB2853" w:rsidRDefault="00872CE6" w:rsidP="00DE3F79">
      <w:pPr>
        <w:pStyle w:val="af5"/>
        <w:numPr>
          <w:ilvl w:val="0"/>
          <w:numId w:val="6"/>
        </w:numPr>
      </w:pPr>
      <w:r>
        <w:t xml:space="preserve">Для корректной работы </w:t>
      </w:r>
      <w:r>
        <w:rPr>
          <w:lang w:val="en-US"/>
        </w:rPr>
        <w:t>sudo</w:t>
      </w:r>
      <w:r w:rsidRPr="00872CE6">
        <w:t xml:space="preserve"> </w:t>
      </w:r>
      <w:r>
        <w:t xml:space="preserve">рекомендуется писать абсолютный путь к исполняемым файлам, т.е. </w:t>
      </w:r>
      <w:r w:rsidRPr="00872CE6">
        <w:rPr>
          <w:b/>
        </w:rPr>
        <w:t>/</w:t>
      </w:r>
      <w:r>
        <w:rPr>
          <w:b/>
          <w:lang w:val="en-US"/>
        </w:rPr>
        <w:t>usr</w:t>
      </w:r>
      <w:r w:rsidRPr="00872CE6">
        <w:rPr>
          <w:b/>
        </w:rPr>
        <w:t>/</w:t>
      </w:r>
      <w:r>
        <w:rPr>
          <w:b/>
          <w:lang w:val="en-US"/>
        </w:rPr>
        <w:t>local</w:t>
      </w:r>
      <w:r w:rsidRPr="00872CE6">
        <w:rPr>
          <w:b/>
        </w:rPr>
        <w:t>/</w:t>
      </w:r>
      <w:r>
        <w:rPr>
          <w:b/>
          <w:lang w:val="en-US"/>
        </w:rPr>
        <w:t>bin</w:t>
      </w:r>
      <w:r w:rsidRPr="00872CE6">
        <w:rPr>
          <w:b/>
        </w:rPr>
        <w:t>/</w:t>
      </w:r>
      <w:r>
        <w:rPr>
          <w:b/>
          <w:lang w:val="en-US"/>
        </w:rPr>
        <w:t>python</w:t>
      </w:r>
      <w:r w:rsidRPr="00872CE6">
        <w:rPr>
          <w:b/>
        </w:rPr>
        <w:t>3.6 /</w:t>
      </w:r>
      <w:r>
        <w:rPr>
          <w:b/>
          <w:lang w:val="en-US"/>
        </w:rPr>
        <w:t>opt</w:t>
      </w:r>
      <w:r w:rsidRPr="00872CE6">
        <w:rPr>
          <w:b/>
        </w:rPr>
        <w:t>/</w:t>
      </w:r>
      <w:r>
        <w:rPr>
          <w:b/>
          <w:lang w:val="en-US"/>
        </w:rPr>
        <w:t>docker</w:t>
      </w:r>
      <w:r w:rsidRPr="00872CE6">
        <w:rPr>
          <w:b/>
        </w:rPr>
        <w:t>/&lt;</w:t>
      </w:r>
      <w:r>
        <w:rPr>
          <w:b/>
        </w:rPr>
        <w:t>скрипт с командой докер</w:t>
      </w:r>
      <w:r w:rsidRPr="00872CE6">
        <w:rPr>
          <w:b/>
        </w:rPr>
        <w:t>&gt;</w:t>
      </w:r>
    </w:p>
    <w:p w:rsidR="00DB2853" w:rsidRPr="00DB2853" w:rsidRDefault="00DB2853" w:rsidP="00DE3F79">
      <w:pPr>
        <w:pStyle w:val="af5"/>
        <w:numPr>
          <w:ilvl w:val="0"/>
          <w:numId w:val="6"/>
        </w:numPr>
      </w:pPr>
      <w:r>
        <w:t>Для доступа к кластеру необходимо подмонтировать директории из контейнера с конфигом и конфиг керберос, т.е.</w:t>
      </w:r>
      <w:r>
        <w:rPr>
          <w:b/>
        </w:rPr>
        <w:t xml:space="preserve"> –</w:t>
      </w:r>
      <w:r>
        <w:rPr>
          <w:b/>
          <w:lang w:val="en-US"/>
        </w:rPr>
        <w:t>volumes</w:t>
      </w:r>
      <w:r w:rsidRPr="00DB2853">
        <w:rPr>
          <w:b/>
        </w:rPr>
        <w:t>_</w:t>
      </w:r>
      <w:r>
        <w:rPr>
          <w:b/>
          <w:lang w:val="en-US"/>
        </w:rPr>
        <w:t>from</w:t>
      </w:r>
      <w:r w:rsidRPr="00DB2853">
        <w:rPr>
          <w:b/>
        </w:rPr>
        <w:t xml:space="preserve"> </w:t>
      </w:r>
      <w:r>
        <w:rPr>
          <w:b/>
          <w:lang w:val="en-US"/>
        </w:rPr>
        <w:t>configContainer</w:t>
      </w:r>
      <w:r w:rsidRPr="00DB2853">
        <w:rPr>
          <w:b/>
        </w:rPr>
        <w:t xml:space="preserve"> –</w:t>
      </w:r>
      <w:r>
        <w:rPr>
          <w:b/>
          <w:lang w:val="en-US"/>
        </w:rPr>
        <w:t>v</w:t>
      </w:r>
      <w:r w:rsidRPr="00DB2853">
        <w:rPr>
          <w:b/>
        </w:rPr>
        <w:t xml:space="preserve"> /</w:t>
      </w:r>
      <w:r>
        <w:rPr>
          <w:b/>
          <w:lang w:val="en-US"/>
        </w:rPr>
        <w:t>etc</w:t>
      </w:r>
      <w:r w:rsidRPr="00DB2853">
        <w:rPr>
          <w:b/>
        </w:rPr>
        <w:t>/</w:t>
      </w:r>
      <w:r>
        <w:rPr>
          <w:b/>
          <w:lang w:val="en-US"/>
        </w:rPr>
        <w:t>krb</w:t>
      </w:r>
      <w:r w:rsidRPr="00DB2853">
        <w:rPr>
          <w:b/>
        </w:rPr>
        <w:t>5.</w:t>
      </w:r>
      <w:r>
        <w:rPr>
          <w:b/>
          <w:lang w:val="en-US"/>
        </w:rPr>
        <w:t>conf</w:t>
      </w:r>
      <w:r w:rsidRPr="00DB2853">
        <w:rPr>
          <w:b/>
        </w:rPr>
        <w:t>:/</w:t>
      </w:r>
      <w:r>
        <w:rPr>
          <w:b/>
          <w:lang w:val="en-US"/>
        </w:rPr>
        <w:t>etc</w:t>
      </w:r>
      <w:r w:rsidRPr="00DB2853">
        <w:rPr>
          <w:b/>
        </w:rPr>
        <w:t>/</w:t>
      </w:r>
      <w:r>
        <w:rPr>
          <w:b/>
          <w:lang w:val="en-US"/>
        </w:rPr>
        <w:t>krb</w:t>
      </w:r>
      <w:r w:rsidRPr="00DB2853">
        <w:rPr>
          <w:b/>
        </w:rPr>
        <w:t>5.</w:t>
      </w:r>
      <w:r>
        <w:rPr>
          <w:b/>
          <w:lang w:val="en-US"/>
        </w:rPr>
        <w:t>conf</w:t>
      </w:r>
      <w:r w:rsidRPr="00DB2853">
        <w:rPr>
          <w:b/>
        </w:rPr>
        <w:t>:</w:t>
      </w:r>
      <w:r>
        <w:rPr>
          <w:b/>
          <w:lang w:val="en-US"/>
        </w:rPr>
        <w:t>ro</w:t>
      </w:r>
    </w:p>
    <w:p w:rsidR="00DB2853" w:rsidRPr="00DB2853" w:rsidRDefault="00DB2853" w:rsidP="00DE3F79">
      <w:pPr>
        <w:pStyle w:val="af5"/>
        <w:numPr>
          <w:ilvl w:val="0"/>
          <w:numId w:val="6"/>
        </w:numPr>
      </w:pPr>
      <w:r>
        <w:t xml:space="preserve">Дополнительно можно подмонтировать пользовательский каталог из </w:t>
      </w:r>
      <w:r w:rsidRPr="00DB2853">
        <w:t>/</w:t>
      </w:r>
      <w:del w:id="327" w:author="Трофимов Алексей Витальевич" w:date="2018-12-14T13:10:00Z">
        <w:r w:rsidDel="00F3628B">
          <w:rPr>
            <w:lang w:val="en-US"/>
          </w:rPr>
          <w:delText>app</w:delText>
        </w:r>
      </w:del>
      <w:ins w:id="328" w:author="Трофимов Алексей Витальевич" w:date="2018-12-14T13:10:00Z">
        <w:r w:rsidR="00F3628B">
          <w:rPr>
            <w:lang w:val="en-US"/>
          </w:rPr>
          <w:t>home</w:t>
        </w:r>
      </w:ins>
      <w:r w:rsidRPr="00DB2853">
        <w:t>/</w:t>
      </w:r>
      <w:del w:id="329" w:author="Трофимов Алексей Витальевич" w:date="2018-12-14T13:11:00Z">
        <w:r w:rsidDel="00F3628B">
          <w:rPr>
            <w:lang w:val="en-US"/>
          </w:rPr>
          <w:delText>share</w:delText>
        </w:r>
      </w:del>
      <w:ins w:id="330" w:author="Трофимов Алексей Витальевич" w:date="2018-12-14T13:11:00Z">
        <w:r w:rsidR="00F3628B" w:rsidRPr="00F3628B">
          <w:t>&lt;</w:t>
        </w:r>
        <w:r w:rsidR="00F3628B">
          <w:rPr>
            <w:lang w:val="en-US"/>
          </w:rPr>
          <w:t>username</w:t>
        </w:r>
        <w:r w:rsidR="00F3628B" w:rsidRPr="00F3628B">
          <w:t>&gt;</w:t>
        </w:r>
      </w:ins>
      <w:r w:rsidRPr="00DB2853">
        <w:t xml:space="preserve">, </w:t>
      </w:r>
      <w:r>
        <w:t xml:space="preserve">т.е. </w:t>
      </w:r>
      <w:r w:rsidRPr="00DB2853">
        <w:rPr>
          <w:b/>
        </w:rPr>
        <w:t>–</w:t>
      </w:r>
      <w:r>
        <w:rPr>
          <w:b/>
          <w:lang w:val="en-US"/>
        </w:rPr>
        <w:t>v</w:t>
      </w:r>
      <w:r w:rsidRPr="00DB2853">
        <w:rPr>
          <w:b/>
        </w:rPr>
        <w:t xml:space="preserve"> /</w:t>
      </w:r>
      <w:del w:id="331" w:author="Трофимов Алексей Витальевич" w:date="2018-12-14T13:09:00Z">
        <w:r w:rsidDel="00F3628B">
          <w:rPr>
            <w:b/>
            <w:lang w:val="en-US"/>
          </w:rPr>
          <w:delText>app</w:delText>
        </w:r>
      </w:del>
      <w:ins w:id="332" w:author="Трофимов Алексей Витальевич" w:date="2018-12-14T13:09:00Z">
        <w:r w:rsidR="00F3628B">
          <w:rPr>
            <w:b/>
            <w:lang w:val="en-US"/>
          </w:rPr>
          <w:t>home</w:t>
        </w:r>
      </w:ins>
      <w:r w:rsidRPr="00DB2853">
        <w:rPr>
          <w:b/>
        </w:rPr>
        <w:t>/</w:t>
      </w:r>
      <w:del w:id="333" w:author="Трофимов Алексей Витальевич" w:date="2018-12-14T13:09:00Z">
        <w:r w:rsidDel="00F3628B">
          <w:rPr>
            <w:b/>
            <w:lang w:val="en-US"/>
          </w:rPr>
          <w:delText>sh</w:delText>
        </w:r>
      </w:del>
      <w:del w:id="334" w:author="Трофимов Алексей Витальевич" w:date="2018-12-14T13:10:00Z">
        <w:r w:rsidDel="00F3628B">
          <w:rPr>
            <w:b/>
            <w:lang w:val="en-US"/>
          </w:rPr>
          <w:delText>are</w:delText>
        </w:r>
      </w:del>
      <w:ins w:id="335" w:author="Трофимов Алексей Витальевич" w:date="2018-12-14T13:10:00Z">
        <w:r w:rsidR="00F3628B" w:rsidRPr="00F3628B">
          <w:rPr>
            <w:b/>
            <w:rPrChange w:id="336" w:author="Трофимов Алексей Витальевич" w:date="2018-12-14T13:10:00Z">
              <w:rPr>
                <w:b/>
                <w:lang w:val="en-US"/>
              </w:rPr>
            </w:rPrChange>
          </w:rPr>
          <w:t>&lt;</w:t>
        </w:r>
        <w:r w:rsidR="00F3628B">
          <w:rPr>
            <w:b/>
            <w:lang w:val="en-US"/>
          </w:rPr>
          <w:t>username</w:t>
        </w:r>
        <w:r w:rsidR="00F3628B" w:rsidRPr="00F3628B">
          <w:rPr>
            <w:b/>
            <w:rPrChange w:id="337" w:author="Трофимов Алексей Витальевич" w:date="2018-12-14T13:10:00Z">
              <w:rPr>
                <w:b/>
                <w:lang w:val="en-US"/>
              </w:rPr>
            </w:rPrChange>
          </w:rPr>
          <w:t>&gt;</w:t>
        </w:r>
      </w:ins>
      <w:r w:rsidRPr="00DB2853">
        <w:rPr>
          <w:b/>
        </w:rPr>
        <w:t>/</w:t>
      </w:r>
      <w:del w:id="338" w:author="Трофимов Алексей Витальевич" w:date="2018-12-14T13:10:00Z">
        <w:r w:rsidDel="00F3628B">
          <w:rPr>
            <w:b/>
            <w:lang w:val="en-US"/>
          </w:rPr>
          <w:delText>u</w:delText>
        </w:r>
        <w:r w:rsidRPr="00DB2853" w:rsidDel="00F3628B">
          <w:rPr>
            <w:b/>
          </w:rPr>
          <w:delText>_</w:delText>
        </w:r>
        <w:r w:rsidDel="00F3628B">
          <w:rPr>
            <w:b/>
            <w:lang w:val="en-US"/>
          </w:rPr>
          <w:delText>m</w:delText>
        </w:r>
        <w:r w:rsidRPr="00DB2853" w:rsidDel="00F3628B">
          <w:rPr>
            <w:b/>
          </w:rPr>
          <w:delText>0</w:delText>
        </w:r>
        <w:r w:rsidDel="00F3628B">
          <w:rPr>
            <w:b/>
            <w:lang w:val="en-US"/>
          </w:rPr>
          <w:delText>weu</w:delText>
        </w:r>
      </w:del>
      <w:ins w:id="339" w:author="Трофимов Алексей Витальевич" w:date="2018-12-14T13:10:00Z">
        <w:r w:rsidR="00F3628B">
          <w:rPr>
            <w:b/>
            <w:lang w:val="en-US"/>
          </w:rPr>
          <w:t>work</w:t>
        </w:r>
      </w:ins>
      <w:r w:rsidRPr="00DB2853">
        <w:rPr>
          <w:b/>
        </w:rPr>
        <w:t>:&lt;</w:t>
      </w:r>
      <w:r>
        <w:rPr>
          <w:b/>
        </w:rPr>
        <w:t>целевая директория в контейнере</w:t>
      </w:r>
      <w:r w:rsidRPr="00DB2853">
        <w:rPr>
          <w:b/>
        </w:rPr>
        <w:t>&gt;:</w:t>
      </w:r>
      <w:r>
        <w:rPr>
          <w:b/>
          <w:lang w:val="en-US"/>
        </w:rPr>
        <w:t>rw</w:t>
      </w:r>
    </w:p>
    <w:p w:rsidR="00DB2853" w:rsidRDefault="00DB2853" w:rsidP="00DE3F79">
      <w:pPr>
        <w:pStyle w:val="af5"/>
        <w:numPr>
          <w:ilvl w:val="0"/>
          <w:numId w:val="6"/>
        </w:numPr>
      </w:pPr>
      <w:r>
        <w:t>Другие точки монтирования не разрешены</w:t>
      </w:r>
    </w:p>
    <w:p w:rsidR="00DB2853" w:rsidRPr="00DB2853" w:rsidRDefault="00DB2853" w:rsidP="00DE3F79">
      <w:pPr>
        <w:pStyle w:val="af5"/>
        <w:numPr>
          <w:ilvl w:val="0"/>
          <w:numId w:val="6"/>
        </w:numPr>
      </w:pPr>
      <w:r>
        <w:t xml:space="preserve">Рекомендуется присваивать имя контейнеру, т.е. </w:t>
      </w:r>
      <w:r>
        <w:rPr>
          <w:b/>
        </w:rPr>
        <w:t>–</w:t>
      </w:r>
      <w:r>
        <w:rPr>
          <w:b/>
          <w:lang w:val="en-US"/>
        </w:rPr>
        <w:t>name</w:t>
      </w:r>
      <w:r w:rsidRPr="00DB2853">
        <w:rPr>
          <w:b/>
        </w:rPr>
        <w:t xml:space="preserve"> </w:t>
      </w:r>
      <w:r>
        <w:rPr>
          <w:b/>
          <w:lang w:val="en-US"/>
        </w:rPr>
        <w:t>myContainer</w:t>
      </w:r>
    </w:p>
    <w:p w:rsidR="00DB2853" w:rsidRDefault="00DB2853" w:rsidP="00DB2853"/>
    <w:p w:rsidR="00DB2853" w:rsidRPr="006E30A8" w:rsidRDefault="00DB2853" w:rsidP="00DB2853">
      <w:r>
        <w:t xml:space="preserve">На данный момент ограничением </w:t>
      </w:r>
      <w:r>
        <w:rPr>
          <w:lang w:val="en-US"/>
        </w:rPr>
        <w:t>Python</w:t>
      </w:r>
      <w:r w:rsidRPr="00DB2853">
        <w:t xml:space="preserve"> </w:t>
      </w:r>
      <w:r>
        <w:rPr>
          <w:lang w:val="en-US"/>
        </w:rPr>
        <w:t>API</w:t>
      </w:r>
      <w:r>
        <w:t xml:space="preserve"> является невозможность интерактивной работы с контейнером (флаг</w:t>
      </w:r>
      <w:r w:rsidR="006E30A8">
        <w:t>и</w:t>
      </w:r>
      <w:r>
        <w:t xml:space="preserve"> –</w:t>
      </w:r>
      <w:r>
        <w:rPr>
          <w:lang w:val="en-US"/>
        </w:rPr>
        <w:t>i</w:t>
      </w:r>
      <w:r w:rsidRPr="00DB2853">
        <w:t>, -</w:t>
      </w:r>
      <w:r>
        <w:rPr>
          <w:lang w:val="en-US"/>
        </w:rPr>
        <w:t>t</w:t>
      </w:r>
      <w:r w:rsidRPr="00DB2853">
        <w:t xml:space="preserve">). </w:t>
      </w:r>
      <w:r>
        <w:t xml:space="preserve">Для интерактивной работы рекомендуется использовать докерезированный </w:t>
      </w:r>
      <w:r>
        <w:rPr>
          <w:lang w:val="en-US"/>
        </w:rPr>
        <w:t>Jupyter</w:t>
      </w:r>
      <w:r w:rsidRPr="006E30A8">
        <w:t xml:space="preserve"> </w:t>
      </w:r>
      <w:r>
        <w:rPr>
          <w:lang w:val="en-US"/>
        </w:rPr>
        <w:t>Notebook</w:t>
      </w:r>
      <w:r w:rsidRPr="006E30A8">
        <w:t>.</w:t>
      </w:r>
    </w:p>
    <w:p w:rsidR="00DB2853" w:rsidRPr="006E30A8" w:rsidRDefault="00DB2853" w:rsidP="00DB2853"/>
    <w:p w:rsidR="006E30A8" w:rsidRDefault="006E30A8" w:rsidP="00DB2853">
      <w:r>
        <w:t xml:space="preserve">Для доступа к кластеру перед запуском любого функционала в контейнере, в частности, перед созданием </w:t>
      </w:r>
      <w:r>
        <w:rPr>
          <w:lang w:val="en-US"/>
        </w:rPr>
        <w:t>Spark</w:t>
      </w:r>
      <w:r w:rsidRPr="006E30A8">
        <w:t xml:space="preserve"> </w:t>
      </w:r>
      <w:r>
        <w:t xml:space="preserve">сессии, нужно сделать </w:t>
      </w:r>
      <w:r>
        <w:rPr>
          <w:lang w:val="en-US"/>
        </w:rPr>
        <w:t>kinit</w:t>
      </w:r>
      <w:r w:rsidRPr="006E30A8">
        <w:t xml:space="preserve">. </w:t>
      </w:r>
      <w:r>
        <w:t xml:space="preserve">Для выполнения </w:t>
      </w:r>
      <w:r>
        <w:rPr>
          <w:lang w:val="en-US"/>
        </w:rPr>
        <w:t>kinit</w:t>
      </w:r>
      <w:r w:rsidRPr="00C22CB0">
        <w:t xml:space="preserve"> </w:t>
      </w:r>
      <w:r>
        <w:t xml:space="preserve">из </w:t>
      </w:r>
      <w:r>
        <w:rPr>
          <w:lang w:val="en-US"/>
        </w:rPr>
        <w:t>Python</w:t>
      </w:r>
      <w:r w:rsidRPr="00C22CB0">
        <w:t xml:space="preserve"> </w:t>
      </w:r>
      <w:r>
        <w:t>рекомендуется использовать код:</w:t>
      </w:r>
    </w:p>
    <w:p w:rsidR="006E30A8" w:rsidRDefault="006E30A8" w:rsidP="00DB2853"/>
    <w:p w:rsidR="006E30A8" w:rsidRPr="00C22CB0" w:rsidRDefault="006E30A8" w:rsidP="006E30A8">
      <w:pPr>
        <w:ind w:left="708"/>
        <w:rPr>
          <w:rFonts w:ascii="Arial" w:hAnsi="Arial" w:cs="Arial"/>
          <w:color w:val="263238"/>
          <w:sz w:val="20"/>
          <w:szCs w:val="20"/>
        </w:rPr>
      </w:pPr>
      <w:r w:rsidRPr="006E30A8">
        <w:rPr>
          <w:rFonts w:ascii="Arial" w:hAnsi="Arial" w:cs="Arial"/>
          <w:color w:val="263238"/>
          <w:sz w:val="20"/>
          <w:szCs w:val="20"/>
          <w:lang w:val="en-US"/>
        </w:rPr>
        <w:t>import</w:t>
      </w:r>
      <w:r w:rsidRPr="00C22CB0">
        <w:rPr>
          <w:rFonts w:ascii="Arial" w:hAnsi="Arial" w:cs="Arial"/>
          <w:color w:val="263238"/>
          <w:sz w:val="20"/>
          <w:szCs w:val="20"/>
        </w:rPr>
        <w:t xml:space="preserve"> </w:t>
      </w:r>
      <w:r w:rsidRPr="006E30A8">
        <w:rPr>
          <w:rFonts w:ascii="Arial" w:hAnsi="Arial" w:cs="Arial"/>
          <w:color w:val="263238"/>
          <w:sz w:val="20"/>
          <w:szCs w:val="20"/>
          <w:lang w:val="en-US"/>
        </w:rPr>
        <w:t>os</w:t>
      </w:r>
      <w:r w:rsidRPr="00C22CB0"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  <w:lang w:val="en-US"/>
        </w:rPr>
        <w:t>os</w:t>
      </w:r>
      <w:r w:rsidRPr="00C22CB0">
        <w:rPr>
          <w:rFonts w:ascii="Arial" w:hAnsi="Arial" w:cs="Arial"/>
          <w:color w:val="263238"/>
          <w:sz w:val="20"/>
          <w:szCs w:val="20"/>
        </w:rPr>
        <w:t>.</w:t>
      </w:r>
      <w:r>
        <w:rPr>
          <w:rFonts w:ascii="Arial" w:hAnsi="Arial" w:cs="Arial"/>
          <w:color w:val="263238"/>
          <w:sz w:val="20"/>
          <w:szCs w:val="20"/>
          <w:lang w:val="en-US"/>
        </w:rPr>
        <w:t>system</w:t>
      </w:r>
      <w:r w:rsidRPr="00C22CB0">
        <w:rPr>
          <w:rFonts w:ascii="Arial" w:hAnsi="Arial" w:cs="Arial"/>
          <w:color w:val="263238"/>
          <w:sz w:val="20"/>
          <w:szCs w:val="20"/>
        </w:rPr>
        <w:t>('/</w:t>
      </w:r>
      <w:r>
        <w:rPr>
          <w:rFonts w:ascii="Arial" w:hAnsi="Arial" w:cs="Arial"/>
          <w:color w:val="263238"/>
          <w:sz w:val="20"/>
          <w:szCs w:val="20"/>
          <w:lang w:val="en-US"/>
        </w:rPr>
        <w:t>bin</w:t>
      </w:r>
      <w:r w:rsidRPr="00C22CB0">
        <w:rPr>
          <w:rFonts w:ascii="Arial" w:hAnsi="Arial" w:cs="Arial"/>
          <w:color w:val="263238"/>
          <w:sz w:val="20"/>
          <w:szCs w:val="20"/>
        </w:rPr>
        <w:t>/</w:t>
      </w:r>
      <w:r>
        <w:rPr>
          <w:rFonts w:ascii="Arial" w:hAnsi="Arial" w:cs="Arial"/>
          <w:color w:val="263238"/>
          <w:sz w:val="20"/>
          <w:szCs w:val="20"/>
          <w:lang w:val="en-US"/>
        </w:rPr>
        <w:t>echo</w:t>
      </w:r>
      <w:r w:rsidRPr="00C22CB0">
        <w:rPr>
          <w:rFonts w:ascii="Arial" w:hAnsi="Arial" w:cs="Arial"/>
          <w:color w:val="263238"/>
          <w:sz w:val="20"/>
          <w:szCs w:val="20"/>
        </w:rPr>
        <w:t xml:space="preserve"> -</w:t>
      </w:r>
      <w:r>
        <w:rPr>
          <w:rFonts w:ascii="Arial" w:hAnsi="Arial" w:cs="Arial"/>
          <w:color w:val="263238"/>
          <w:sz w:val="20"/>
          <w:szCs w:val="20"/>
          <w:lang w:val="en-US"/>
        </w:rPr>
        <w:t>n</w:t>
      </w:r>
      <w:r w:rsidRPr="00C22CB0">
        <w:rPr>
          <w:rFonts w:ascii="Arial" w:hAnsi="Arial" w:cs="Arial"/>
          <w:color w:val="263238"/>
          <w:sz w:val="20"/>
          <w:szCs w:val="20"/>
        </w:rPr>
        <w:t xml:space="preserve"> "</w:t>
      </w:r>
      <w:r>
        <w:rPr>
          <w:rFonts w:ascii="Arial" w:hAnsi="Arial" w:cs="Arial"/>
          <w:color w:val="263238"/>
          <w:sz w:val="20"/>
          <w:szCs w:val="20"/>
          <w:lang w:val="en-US"/>
        </w:rPr>
        <w:t>XXXXXX</w:t>
      </w:r>
      <w:r w:rsidRPr="00C22CB0">
        <w:rPr>
          <w:rFonts w:ascii="Arial" w:hAnsi="Arial" w:cs="Arial"/>
          <w:color w:val="263238"/>
          <w:sz w:val="20"/>
          <w:szCs w:val="20"/>
        </w:rPr>
        <w:t xml:space="preserve"> " | /</w:t>
      </w:r>
      <w:r w:rsidRPr="006E30A8">
        <w:rPr>
          <w:rFonts w:ascii="Arial" w:hAnsi="Arial" w:cs="Arial"/>
          <w:color w:val="263238"/>
          <w:sz w:val="20"/>
          <w:szCs w:val="20"/>
          <w:lang w:val="en-US"/>
        </w:rPr>
        <w:t>usr</w:t>
      </w:r>
      <w:r w:rsidRPr="00C22CB0">
        <w:rPr>
          <w:rFonts w:ascii="Arial" w:hAnsi="Arial" w:cs="Arial"/>
          <w:color w:val="263238"/>
          <w:sz w:val="20"/>
          <w:szCs w:val="20"/>
        </w:rPr>
        <w:t>/</w:t>
      </w:r>
      <w:r w:rsidRPr="006E30A8">
        <w:rPr>
          <w:rFonts w:ascii="Arial" w:hAnsi="Arial" w:cs="Arial"/>
          <w:color w:val="263238"/>
          <w:sz w:val="20"/>
          <w:szCs w:val="20"/>
          <w:lang w:val="en-US"/>
        </w:rPr>
        <w:t>bin</w:t>
      </w:r>
      <w:r w:rsidRPr="00C22CB0">
        <w:rPr>
          <w:rFonts w:ascii="Arial" w:hAnsi="Arial" w:cs="Arial"/>
          <w:color w:val="263238"/>
          <w:sz w:val="20"/>
          <w:szCs w:val="20"/>
        </w:rPr>
        <w:t>/</w:t>
      </w:r>
      <w:r w:rsidRPr="006E30A8">
        <w:rPr>
          <w:rFonts w:ascii="Arial" w:hAnsi="Arial" w:cs="Arial"/>
          <w:color w:val="263238"/>
          <w:sz w:val="20"/>
          <w:szCs w:val="20"/>
          <w:lang w:val="en-US"/>
        </w:rPr>
        <w:t>kinit</w:t>
      </w:r>
      <w:r w:rsidRPr="00C22CB0">
        <w:rPr>
          <w:rFonts w:ascii="Arial" w:hAnsi="Arial" w:cs="Arial"/>
          <w:color w:val="263238"/>
          <w:sz w:val="20"/>
          <w:szCs w:val="20"/>
        </w:rPr>
        <w:t xml:space="preserve"> </w:t>
      </w:r>
      <w:r w:rsidRPr="006E30A8">
        <w:rPr>
          <w:rFonts w:ascii="Arial" w:hAnsi="Arial" w:cs="Arial"/>
          <w:color w:val="263238"/>
          <w:sz w:val="20"/>
          <w:szCs w:val="20"/>
          <w:lang w:val="en-US"/>
        </w:rPr>
        <w:t>u</w:t>
      </w:r>
      <w:r w:rsidRPr="00C22CB0">
        <w:rPr>
          <w:rFonts w:ascii="Arial" w:hAnsi="Arial" w:cs="Arial"/>
          <w:color w:val="263238"/>
          <w:sz w:val="20"/>
          <w:szCs w:val="20"/>
        </w:rPr>
        <w:t>_</w:t>
      </w:r>
      <w:r w:rsidRPr="006E30A8">
        <w:rPr>
          <w:rFonts w:ascii="Arial" w:hAnsi="Arial" w:cs="Arial"/>
          <w:color w:val="263238"/>
          <w:sz w:val="20"/>
          <w:szCs w:val="20"/>
          <w:lang w:val="en-US"/>
        </w:rPr>
        <w:t>m</w:t>
      </w:r>
      <w:r w:rsidRPr="00C22CB0">
        <w:rPr>
          <w:rFonts w:ascii="Arial" w:hAnsi="Arial" w:cs="Arial"/>
          <w:color w:val="263238"/>
          <w:sz w:val="20"/>
          <w:szCs w:val="20"/>
        </w:rPr>
        <w:t>0</w:t>
      </w:r>
      <w:r w:rsidRPr="006E30A8">
        <w:rPr>
          <w:rFonts w:ascii="Arial" w:hAnsi="Arial" w:cs="Arial"/>
          <w:color w:val="263238"/>
          <w:sz w:val="20"/>
          <w:szCs w:val="20"/>
          <w:lang w:val="en-US"/>
        </w:rPr>
        <w:t>weu</w:t>
      </w:r>
      <w:r w:rsidRPr="00C22CB0">
        <w:rPr>
          <w:rFonts w:ascii="Arial" w:hAnsi="Arial" w:cs="Arial"/>
          <w:color w:val="263238"/>
          <w:sz w:val="20"/>
          <w:szCs w:val="20"/>
        </w:rPr>
        <w:t>')</w:t>
      </w:r>
    </w:p>
    <w:p w:rsidR="006E30A8" w:rsidRPr="00C22CB0" w:rsidRDefault="006E30A8" w:rsidP="006E30A8">
      <w:pPr>
        <w:ind w:left="708"/>
        <w:rPr>
          <w:rFonts w:ascii="Arial" w:hAnsi="Arial" w:cs="Arial"/>
          <w:color w:val="263238"/>
          <w:sz w:val="20"/>
          <w:szCs w:val="20"/>
        </w:rPr>
      </w:pPr>
    </w:p>
    <w:p w:rsidR="006E30A8" w:rsidRDefault="006E30A8" w:rsidP="006E30A8">
      <w:pPr>
        <w:rPr>
          <w:color w:val="263238"/>
        </w:rPr>
      </w:pPr>
      <w:r>
        <w:rPr>
          <w:color w:val="263238"/>
        </w:rPr>
        <w:t xml:space="preserve">где </w:t>
      </w:r>
      <w:r>
        <w:rPr>
          <w:color w:val="263238"/>
          <w:lang w:val="en-US"/>
        </w:rPr>
        <w:t>XXXXXX</w:t>
      </w:r>
      <w:r w:rsidRPr="006E30A8">
        <w:rPr>
          <w:color w:val="263238"/>
        </w:rPr>
        <w:t xml:space="preserve"> </w:t>
      </w:r>
      <w:r>
        <w:rPr>
          <w:color w:val="263238"/>
        </w:rPr>
        <w:t xml:space="preserve">нужно заменить на ваш пароль, </w:t>
      </w:r>
      <w:r>
        <w:rPr>
          <w:color w:val="263238"/>
          <w:lang w:val="en-US"/>
        </w:rPr>
        <w:t>u</w:t>
      </w:r>
      <w:r w:rsidRPr="006E30A8">
        <w:rPr>
          <w:color w:val="263238"/>
        </w:rPr>
        <w:t>_</w:t>
      </w:r>
      <w:r>
        <w:rPr>
          <w:color w:val="263238"/>
          <w:lang w:val="en-US"/>
        </w:rPr>
        <w:t>m</w:t>
      </w:r>
      <w:r w:rsidRPr="006E30A8">
        <w:rPr>
          <w:color w:val="263238"/>
        </w:rPr>
        <w:t>0</w:t>
      </w:r>
      <w:r>
        <w:rPr>
          <w:color w:val="263238"/>
          <w:lang w:val="en-US"/>
        </w:rPr>
        <w:t>weu</w:t>
      </w:r>
      <w:r>
        <w:rPr>
          <w:color w:val="263238"/>
        </w:rPr>
        <w:t xml:space="preserve"> – на ваш</w:t>
      </w:r>
      <w:r w:rsidR="00C970C7">
        <w:rPr>
          <w:color w:val="263238"/>
        </w:rPr>
        <w:t xml:space="preserve"> логин</w:t>
      </w:r>
      <w:r>
        <w:rPr>
          <w:color w:val="263238"/>
        </w:rPr>
        <w:t>. Также можно выполнять шелл скрипт перед запуском докер команды:</w:t>
      </w:r>
    </w:p>
    <w:p w:rsidR="006E30A8" w:rsidRDefault="006E30A8" w:rsidP="006E30A8">
      <w:pPr>
        <w:rPr>
          <w:color w:val="263238"/>
        </w:rPr>
      </w:pPr>
    </w:p>
    <w:p w:rsidR="006E30A8" w:rsidRPr="00911F2D" w:rsidRDefault="006E30A8" w:rsidP="006E30A8">
      <w:pPr>
        <w:ind w:left="360"/>
        <w:rPr>
          <w:rFonts w:asciiTheme="minorHAnsi" w:hAnsiTheme="minorHAnsi" w:cs="Helv"/>
          <w:b/>
          <w:color w:val="000000"/>
          <w:sz w:val="20"/>
          <w:szCs w:val="20"/>
        </w:rPr>
      </w:pPr>
      <w:r w:rsidRPr="00A3379C">
        <w:rPr>
          <w:rFonts w:ascii="Helv" w:hAnsi="Helv" w:cs="Helv"/>
          <w:color w:val="000000"/>
          <w:sz w:val="20"/>
          <w:szCs w:val="20"/>
          <w:lang w:val="en-US"/>
        </w:rPr>
        <w:t>sudo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usr</w:t>
      </w:r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local</w:t>
      </w:r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bin</w:t>
      </w:r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python</w:t>
      </w:r>
      <w:r w:rsidRPr="00911F2D">
        <w:rPr>
          <w:rFonts w:ascii="Helv" w:hAnsi="Helv" w:cs="Helv"/>
          <w:color w:val="000000"/>
          <w:sz w:val="20"/>
          <w:szCs w:val="20"/>
        </w:rPr>
        <w:t>3.6 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opt</w:t>
      </w:r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docker</w:t>
      </w:r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docker</w:t>
      </w:r>
      <w:r w:rsidRPr="00911F2D">
        <w:rPr>
          <w:rFonts w:ascii="Helv" w:hAnsi="Helv" w:cs="Helv"/>
          <w:color w:val="000000"/>
          <w:sz w:val="20"/>
          <w:szCs w:val="20"/>
        </w:rPr>
        <w:t>_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run</w:t>
      </w:r>
      <w:r w:rsidRPr="00911F2D">
        <w:rPr>
          <w:rFonts w:ascii="Helv" w:hAnsi="Helv" w:cs="Helv"/>
          <w:color w:val="000000"/>
          <w:sz w:val="20"/>
          <w:szCs w:val="20"/>
        </w:rPr>
        <w:t>.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py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-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d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--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volumes</w:t>
      </w:r>
      <w:r w:rsidRPr="00911F2D">
        <w:rPr>
          <w:rFonts w:ascii="Helv" w:hAnsi="Helv" w:cs="Helv"/>
          <w:color w:val="000000"/>
          <w:sz w:val="20"/>
          <w:szCs w:val="20"/>
        </w:rPr>
        <w:t>_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from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configContainer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-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v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etc</w:t>
      </w:r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krb</w:t>
      </w:r>
      <w:r w:rsidRPr="00911F2D">
        <w:rPr>
          <w:rFonts w:ascii="Helv" w:hAnsi="Helv" w:cs="Helv"/>
          <w:color w:val="000000"/>
          <w:sz w:val="20"/>
          <w:szCs w:val="20"/>
        </w:rPr>
        <w:t>5.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conf</w:t>
      </w:r>
      <w:r w:rsidRPr="00911F2D">
        <w:rPr>
          <w:rFonts w:ascii="Helv" w:hAnsi="Helv" w:cs="Helv"/>
          <w:color w:val="000000"/>
          <w:sz w:val="20"/>
          <w:szCs w:val="20"/>
        </w:rPr>
        <w:t>:/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etc</w:t>
      </w:r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krb</w:t>
      </w:r>
      <w:r w:rsidRPr="00911F2D">
        <w:rPr>
          <w:rFonts w:ascii="Helv" w:hAnsi="Helv" w:cs="Helv"/>
          <w:color w:val="000000"/>
          <w:sz w:val="20"/>
          <w:szCs w:val="20"/>
        </w:rPr>
        <w:t>5.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conf</w:t>
      </w:r>
      <w:r w:rsidRPr="00911F2D">
        <w:rPr>
          <w:rFonts w:ascii="Helv" w:hAnsi="Helv" w:cs="Helv"/>
          <w:color w:val="000000"/>
          <w:sz w:val="20"/>
          <w:szCs w:val="20"/>
        </w:rPr>
        <w:t>: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ro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-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v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/</w:t>
      </w:r>
      <w:del w:id="340" w:author="Трофимов Алексей Витальевич" w:date="2018-12-14T13:12:00Z">
        <w:r w:rsidRPr="00A3379C" w:rsidDel="00F3628B">
          <w:rPr>
            <w:rFonts w:ascii="Helv" w:hAnsi="Helv" w:cs="Helv"/>
            <w:color w:val="000000"/>
            <w:sz w:val="20"/>
            <w:szCs w:val="20"/>
            <w:lang w:val="en-US"/>
          </w:rPr>
          <w:delText>app</w:delText>
        </w:r>
        <w:r w:rsidRPr="00911F2D" w:rsidDel="00F3628B">
          <w:rPr>
            <w:rFonts w:ascii="Helv" w:hAnsi="Helv" w:cs="Helv"/>
            <w:color w:val="000000"/>
            <w:sz w:val="20"/>
            <w:szCs w:val="20"/>
          </w:rPr>
          <w:delText>/</w:delText>
        </w:r>
        <w:r w:rsidRPr="00A3379C" w:rsidDel="00F3628B">
          <w:rPr>
            <w:rFonts w:ascii="Helv" w:hAnsi="Helv" w:cs="Helv"/>
            <w:color w:val="000000"/>
            <w:sz w:val="20"/>
            <w:szCs w:val="20"/>
            <w:lang w:val="en-US"/>
          </w:rPr>
          <w:delText>share</w:delText>
        </w:r>
      </w:del>
      <w:ins w:id="341" w:author="Трофимов Алексей Витальевич" w:date="2018-12-14T13:12:00Z">
        <w:r w:rsidR="00F3628B">
          <w:rPr>
            <w:rFonts w:ascii="Helv" w:hAnsi="Helv" w:cs="Helv"/>
            <w:color w:val="000000"/>
            <w:sz w:val="20"/>
            <w:szCs w:val="20"/>
            <w:lang w:val="en-US"/>
          </w:rPr>
          <w:t>home</w:t>
        </w:r>
      </w:ins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u</w:t>
      </w:r>
      <w:r w:rsidRPr="00911F2D">
        <w:rPr>
          <w:rFonts w:ascii="Helv" w:hAnsi="Helv" w:cs="Helv"/>
          <w:color w:val="000000"/>
          <w:sz w:val="20"/>
          <w:szCs w:val="20"/>
        </w:rPr>
        <w:t>_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m</w:t>
      </w:r>
      <w:r w:rsidRPr="00911F2D">
        <w:rPr>
          <w:rFonts w:ascii="Helv" w:hAnsi="Helv" w:cs="Helv"/>
          <w:color w:val="000000"/>
          <w:sz w:val="20"/>
          <w:szCs w:val="20"/>
        </w:rPr>
        <w:t>0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weu</w:t>
      </w:r>
      <w:ins w:id="342" w:author="Трофимов Алексей Витальевич" w:date="2018-12-14T13:12:00Z">
        <w:r w:rsidR="00F3628B" w:rsidRPr="00911F2D">
          <w:rPr>
            <w:rFonts w:ascii="Helv" w:hAnsi="Helv" w:cs="Helv"/>
            <w:color w:val="000000"/>
            <w:sz w:val="20"/>
            <w:szCs w:val="20"/>
            <w:rPrChange w:id="343" w:author="Трофимов Алексей Витальевич" w:date="2018-12-20T09:57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>/</w:t>
        </w:r>
        <w:r w:rsidR="00F3628B">
          <w:rPr>
            <w:rFonts w:ascii="Helv" w:hAnsi="Helv" w:cs="Helv"/>
            <w:color w:val="000000"/>
            <w:sz w:val="20"/>
            <w:szCs w:val="20"/>
            <w:lang w:val="en-US"/>
          </w:rPr>
          <w:t>work</w:t>
        </w:r>
      </w:ins>
      <w:r w:rsidRPr="00911F2D">
        <w:rPr>
          <w:rFonts w:ascii="Helv" w:hAnsi="Helv" w:cs="Helv"/>
          <w:color w:val="000000"/>
          <w:sz w:val="20"/>
          <w:szCs w:val="20"/>
        </w:rPr>
        <w:t>:/</w:t>
      </w:r>
      <w:del w:id="344" w:author="Трофимов Алексей Витальевич" w:date="2018-12-14T13:12:00Z">
        <w:r w:rsidRPr="00A3379C" w:rsidDel="00F3628B">
          <w:rPr>
            <w:rFonts w:ascii="Helv" w:hAnsi="Helv" w:cs="Helv"/>
            <w:color w:val="000000"/>
            <w:sz w:val="20"/>
            <w:szCs w:val="20"/>
            <w:lang w:val="en-US"/>
          </w:rPr>
          <w:delText>app</w:delText>
        </w:r>
        <w:r w:rsidRPr="00911F2D" w:rsidDel="00F3628B">
          <w:rPr>
            <w:rFonts w:ascii="Helv" w:hAnsi="Helv" w:cs="Helv"/>
            <w:color w:val="000000"/>
            <w:sz w:val="20"/>
            <w:szCs w:val="20"/>
          </w:rPr>
          <w:delText>/</w:delText>
        </w:r>
        <w:r w:rsidRPr="00A3379C" w:rsidDel="00F3628B">
          <w:rPr>
            <w:rFonts w:ascii="Helv" w:hAnsi="Helv" w:cs="Helv"/>
            <w:color w:val="000000"/>
            <w:sz w:val="20"/>
            <w:szCs w:val="20"/>
            <w:lang w:val="en-US"/>
          </w:rPr>
          <w:delText>share</w:delText>
        </w:r>
      </w:del>
      <w:ins w:id="345" w:author="Трофимов Алексей Витальевич" w:date="2018-12-14T13:12:00Z">
        <w:r w:rsidR="00F3628B">
          <w:rPr>
            <w:rFonts w:ascii="Helv" w:hAnsi="Helv" w:cs="Helv"/>
            <w:color w:val="000000"/>
            <w:sz w:val="20"/>
            <w:szCs w:val="20"/>
            <w:lang w:val="en-US"/>
          </w:rPr>
          <w:t>home</w:t>
        </w:r>
      </w:ins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u</w:t>
      </w:r>
      <w:r w:rsidRPr="00911F2D">
        <w:rPr>
          <w:rFonts w:ascii="Helv" w:hAnsi="Helv" w:cs="Helv"/>
          <w:color w:val="000000"/>
          <w:sz w:val="20"/>
          <w:szCs w:val="20"/>
        </w:rPr>
        <w:t>_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m</w:t>
      </w:r>
      <w:r w:rsidRPr="00911F2D">
        <w:rPr>
          <w:rFonts w:ascii="Helv" w:hAnsi="Helv" w:cs="Helv"/>
          <w:color w:val="000000"/>
          <w:sz w:val="20"/>
          <w:szCs w:val="20"/>
        </w:rPr>
        <w:t>0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weu</w:t>
      </w:r>
      <w:ins w:id="346" w:author="Трофимов Алексей Витальевич" w:date="2018-12-14T13:12:00Z">
        <w:r w:rsidR="00F3628B" w:rsidRPr="00911F2D">
          <w:rPr>
            <w:rFonts w:ascii="Helv" w:hAnsi="Helv" w:cs="Helv"/>
            <w:color w:val="000000"/>
            <w:sz w:val="20"/>
            <w:szCs w:val="20"/>
            <w:rPrChange w:id="347" w:author="Трофимов Алексей Витальевич" w:date="2018-12-20T09:57:00Z">
              <w:rPr>
                <w:rFonts w:ascii="Helv" w:hAnsi="Helv" w:cs="Helv"/>
                <w:color w:val="000000"/>
                <w:sz w:val="20"/>
                <w:szCs w:val="20"/>
                <w:lang w:val="en-US"/>
              </w:rPr>
            </w:rPrChange>
          </w:rPr>
          <w:t>/</w:t>
        </w:r>
        <w:r w:rsidR="00F3628B">
          <w:rPr>
            <w:rFonts w:ascii="Helv" w:hAnsi="Helv" w:cs="Helv"/>
            <w:color w:val="000000"/>
            <w:sz w:val="20"/>
            <w:szCs w:val="20"/>
            <w:lang w:val="en-US"/>
          </w:rPr>
          <w:t>work</w:t>
        </w:r>
      </w:ins>
      <w:r w:rsidRPr="00911F2D">
        <w:rPr>
          <w:rFonts w:ascii="Helv" w:hAnsi="Helv" w:cs="Helv"/>
          <w:color w:val="000000"/>
          <w:sz w:val="20"/>
          <w:szCs w:val="20"/>
        </w:rPr>
        <w:t>: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rw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–</w:t>
      </w:r>
      <w:r w:rsidRPr="00DB2853">
        <w:rPr>
          <w:rFonts w:ascii="Helv" w:hAnsi="Helv" w:cs="Helv"/>
          <w:color w:val="000000"/>
          <w:sz w:val="20"/>
          <w:szCs w:val="20"/>
          <w:lang w:val="en-US"/>
        </w:rPr>
        <w:t>name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  <w:lang w:val="en-US"/>
        </w:rPr>
        <w:t>myContainer</w:t>
      </w:r>
      <w:r w:rsidRPr="00911F2D">
        <w:rPr>
          <w:rFonts w:ascii="Helv" w:hAnsi="Helv" w:cs="Helv"/>
          <w:color w:val="000000"/>
          <w:sz w:val="20"/>
          <w:szCs w:val="20"/>
        </w:rPr>
        <w:t xml:space="preserve"> 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datamonetization</w:t>
      </w:r>
      <w:r w:rsidRPr="00911F2D">
        <w:rPr>
          <w:rFonts w:ascii="Helv" w:hAnsi="Helv" w:cs="Helv"/>
          <w:color w:val="000000"/>
          <w:sz w:val="20"/>
          <w:szCs w:val="20"/>
        </w:rPr>
        <w:t>/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notebook</w:t>
      </w:r>
      <w:r w:rsidRPr="00911F2D">
        <w:rPr>
          <w:rFonts w:ascii="Helv" w:hAnsi="Helv" w:cs="Helv"/>
          <w:color w:val="000000"/>
          <w:sz w:val="20"/>
          <w:szCs w:val="20"/>
        </w:rPr>
        <w:t>:</w:t>
      </w:r>
      <w:r w:rsidRPr="00A3379C">
        <w:rPr>
          <w:rFonts w:ascii="Helv" w:hAnsi="Helv" w:cs="Helv"/>
          <w:color w:val="000000"/>
          <w:sz w:val="20"/>
          <w:szCs w:val="20"/>
          <w:lang w:val="en-US"/>
        </w:rPr>
        <w:t>base</w:t>
      </w:r>
      <w:r w:rsidRPr="00911F2D">
        <w:rPr>
          <w:rFonts w:asciiTheme="minorHAnsi" w:hAnsiTheme="minorHAnsi" w:cs="Helv"/>
          <w:color w:val="000000"/>
          <w:sz w:val="20"/>
          <w:szCs w:val="20"/>
        </w:rPr>
        <w:t xml:space="preserve"> </w:t>
      </w:r>
      <w:r w:rsidRPr="00911F2D">
        <w:rPr>
          <w:rFonts w:ascii="Arial" w:hAnsi="Arial" w:cs="Arial"/>
          <w:b/>
          <w:color w:val="263238"/>
          <w:sz w:val="20"/>
          <w:szCs w:val="20"/>
        </w:rPr>
        <w:t>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bin</w:t>
      </w:r>
      <w:r w:rsidRPr="00911F2D">
        <w:rPr>
          <w:rFonts w:ascii="Arial" w:hAnsi="Arial" w:cs="Arial"/>
          <w:b/>
          <w:color w:val="263238"/>
          <w:sz w:val="20"/>
          <w:szCs w:val="20"/>
        </w:rPr>
        <w:t>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echo</w:t>
      </w:r>
      <w:r w:rsidRPr="00911F2D">
        <w:rPr>
          <w:rFonts w:ascii="Arial" w:hAnsi="Arial" w:cs="Arial"/>
          <w:b/>
          <w:color w:val="263238"/>
          <w:sz w:val="20"/>
          <w:szCs w:val="20"/>
        </w:rPr>
        <w:t xml:space="preserve"> -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n</w:t>
      </w:r>
      <w:r w:rsidRPr="00911F2D">
        <w:rPr>
          <w:rFonts w:ascii="Arial" w:hAnsi="Arial" w:cs="Arial"/>
          <w:b/>
          <w:color w:val="263238"/>
          <w:sz w:val="20"/>
          <w:szCs w:val="20"/>
        </w:rPr>
        <w:t xml:space="preserve"> "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XXXXXX</w:t>
      </w:r>
      <w:r w:rsidRPr="00911F2D">
        <w:rPr>
          <w:rFonts w:ascii="Arial" w:hAnsi="Arial" w:cs="Arial"/>
          <w:b/>
          <w:color w:val="263238"/>
          <w:sz w:val="20"/>
          <w:szCs w:val="20"/>
        </w:rPr>
        <w:t xml:space="preserve"> " | 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usr</w:t>
      </w:r>
      <w:r w:rsidRPr="00911F2D">
        <w:rPr>
          <w:rFonts w:ascii="Arial" w:hAnsi="Arial" w:cs="Arial"/>
          <w:b/>
          <w:color w:val="263238"/>
          <w:sz w:val="20"/>
          <w:szCs w:val="20"/>
        </w:rPr>
        <w:t>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bin</w:t>
      </w:r>
      <w:r w:rsidRPr="00911F2D">
        <w:rPr>
          <w:rFonts w:ascii="Arial" w:hAnsi="Arial" w:cs="Arial"/>
          <w:b/>
          <w:color w:val="263238"/>
          <w:sz w:val="20"/>
          <w:szCs w:val="20"/>
        </w:rPr>
        <w:t>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kinit</w:t>
      </w:r>
      <w:r w:rsidRPr="00911F2D">
        <w:rPr>
          <w:rFonts w:ascii="Arial" w:hAnsi="Arial" w:cs="Arial"/>
          <w:b/>
          <w:color w:val="263238"/>
          <w:sz w:val="20"/>
          <w:szCs w:val="20"/>
        </w:rPr>
        <w:t xml:space="preserve"> 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u</w:t>
      </w:r>
      <w:r w:rsidRPr="00911F2D">
        <w:rPr>
          <w:rFonts w:ascii="Arial" w:hAnsi="Arial" w:cs="Arial"/>
          <w:b/>
          <w:color w:val="263238"/>
          <w:sz w:val="20"/>
          <w:szCs w:val="20"/>
        </w:rPr>
        <w:t>_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m</w:t>
      </w:r>
      <w:r w:rsidRPr="00911F2D">
        <w:rPr>
          <w:rFonts w:ascii="Arial" w:hAnsi="Arial" w:cs="Arial"/>
          <w:b/>
          <w:color w:val="263238"/>
          <w:sz w:val="20"/>
          <w:szCs w:val="20"/>
        </w:rPr>
        <w:t>0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weu</w:t>
      </w:r>
      <w:r w:rsidRPr="00911F2D">
        <w:rPr>
          <w:rFonts w:ascii="Arial" w:hAnsi="Arial" w:cs="Arial"/>
          <w:b/>
          <w:color w:val="263238"/>
          <w:sz w:val="20"/>
          <w:szCs w:val="20"/>
        </w:rPr>
        <w:t>' &amp;&amp; 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usr</w:t>
      </w:r>
      <w:r w:rsidRPr="00911F2D">
        <w:rPr>
          <w:rFonts w:ascii="Arial" w:hAnsi="Arial" w:cs="Arial"/>
          <w:b/>
          <w:color w:val="263238"/>
          <w:sz w:val="20"/>
          <w:szCs w:val="20"/>
        </w:rPr>
        <w:t>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bin</w:t>
      </w:r>
      <w:r w:rsidRPr="00911F2D">
        <w:rPr>
          <w:rFonts w:ascii="Arial" w:hAnsi="Arial" w:cs="Arial"/>
          <w:b/>
          <w:color w:val="263238"/>
          <w:sz w:val="20"/>
          <w:szCs w:val="20"/>
        </w:rPr>
        <w:t>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Python</w:t>
      </w:r>
      <w:r w:rsidRPr="00911F2D">
        <w:rPr>
          <w:rFonts w:ascii="Arial" w:hAnsi="Arial" w:cs="Arial"/>
          <w:b/>
          <w:color w:val="263238"/>
          <w:sz w:val="20"/>
          <w:szCs w:val="20"/>
        </w:rPr>
        <w:t>3.6 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home</w:t>
      </w:r>
      <w:r w:rsidRPr="00911F2D">
        <w:rPr>
          <w:rFonts w:ascii="Arial" w:hAnsi="Arial" w:cs="Arial"/>
          <w:b/>
          <w:color w:val="263238"/>
          <w:sz w:val="20"/>
          <w:szCs w:val="20"/>
        </w:rPr>
        <w:t>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jovyan</w:t>
      </w:r>
      <w:r w:rsidRPr="00911F2D">
        <w:rPr>
          <w:rFonts w:ascii="Arial" w:hAnsi="Arial" w:cs="Arial"/>
          <w:b/>
          <w:color w:val="263238"/>
          <w:sz w:val="20"/>
          <w:szCs w:val="20"/>
        </w:rPr>
        <w:t>/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script</w:t>
      </w:r>
      <w:r w:rsidRPr="00911F2D">
        <w:rPr>
          <w:rFonts w:ascii="Arial" w:hAnsi="Arial" w:cs="Arial"/>
          <w:b/>
          <w:color w:val="263238"/>
          <w:sz w:val="20"/>
          <w:szCs w:val="20"/>
        </w:rPr>
        <w:t>.</w:t>
      </w:r>
      <w:r w:rsidRPr="006E30A8">
        <w:rPr>
          <w:rFonts w:ascii="Arial" w:hAnsi="Arial" w:cs="Arial"/>
          <w:b/>
          <w:color w:val="263238"/>
          <w:sz w:val="20"/>
          <w:szCs w:val="20"/>
          <w:lang w:val="en-US"/>
        </w:rPr>
        <w:t>py</w:t>
      </w:r>
    </w:p>
    <w:p w:rsidR="006E30A8" w:rsidRPr="00911F2D" w:rsidRDefault="006E30A8" w:rsidP="006E30A8"/>
    <w:p w:rsidR="006E30A8" w:rsidRPr="00911F2D" w:rsidRDefault="006E30A8" w:rsidP="00DB2853"/>
    <w:p w:rsidR="00DB2853" w:rsidRPr="006E6720" w:rsidRDefault="006E30A8" w:rsidP="00DB2853">
      <w:r>
        <w:t xml:space="preserve">При запуске контейнера, к его имени автоматически конкатенируется </w:t>
      </w:r>
      <w:r w:rsidR="00C970C7">
        <w:t>логин</w:t>
      </w:r>
      <w:r>
        <w:t xml:space="preserve"> запускающего пользователя. В дальнейшем этот признак используется для опреде</w:t>
      </w:r>
      <w:r w:rsidR="006E6720">
        <w:t xml:space="preserve">ления принадлежности контейнера, в частности, при запуске команд </w:t>
      </w:r>
      <w:r w:rsidR="006E6720">
        <w:rPr>
          <w:lang w:val="en-US"/>
        </w:rPr>
        <w:t>docker</w:t>
      </w:r>
      <w:r w:rsidR="006E6720" w:rsidRPr="006E6720">
        <w:t>_</w:t>
      </w:r>
      <w:r w:rsidR="006E6720">
        <w:rPr>
          <w:lang w:val="en-US"/>
        </w:rPr>
        <w:t>start</w:t>
      </w:r>
      <w:r w:rsidR="006E6720" w:rsidRPr="006E6720">
        <w:t>.</w:t>
      </w:r>
      <w:r w:rsidR="006E6720">
        <w:rPr>
          <w:lang w:val="en-US"/>
        </w:rPr>
        <w:t>py</w:t>
      </w:r>
      <w:r w:rsidR="006E6720" w:rsidRPr="006E6720">
        <w:t xml:space="preserve">, </w:t>
      </w:r>
      <w:r w:rsidR="006E6720">
        <w:rPr>
          <w:lang w:val="en-US"/>
        </w:rPr>
        <w:t>docker</w:t>
      </w:r>
      <w:r w:rsidR="006E6720" w:rsidRPr="006E6720">
        <w:t>_</w:t>
      </w:r>
      <w:r w:rsidR="006E6720">
        <w:rPr>
          <w:lang w:val="en-US"/>
        </w:rPr>
        <w:t>stop</w:t>
      </w:r>
      <w:r w:rsidR="006E6720" w:rsidRPr="006E6720">
        <w:t>.</w:t>
      </w:r>
      <w:r w:rsidR="006E6720">
        <w:rPr>
          <w:lang w:val="en-US"/>
        </w:rPr>
        <w:t>py</w:t>
      </w:r>
      <w:r w:rsidR="006E6720" w:rsidRPr="006E6720">
        <w:t xml:space="preserve">, </w:t>
      </w:r>
      <w:r w:rsidR="006E6720">
        <w:rPr>
          <w:lang w:val="en-US"/>
        </w:rPr>
        <w:t>docker</w:t>
      </w:r>
      <w:r w:rsidR="006E6720" w:rsidRPr="006E6720">
        <w:t>_</w:t>
      </w:r>
      <w:r w:rsidR="006E6720">
        <w:rPr>
          <w:lang w:val="en-US"/>
        </w:rPr>
        <w:t>rm</w:t>
      </w:r>
      <w:r w:rsidR="006E6720" w:rsidRPr="006E6720">
        <w:t>.</w:t>
      </w:r>
      <w:r w:rsidR="006E6720">
        <w:rPr>
          <w:lang w:val="en-US"/>
        </w:rPr>
        <w:t>py</w:t>
      </w:r>
      <w:r w:rsidR="006E6720">
        <w:t>.</w:t>
      </w:r>
    </w:p>
    <w:p w:rsidR="00113946" w:rsidRDefault="00113946">
      <w:pPr>
        <w:pStyle w:val="2"/>
        <w:rPr>
          <w:rFonts w:ascii="Times New Roman" w:hAnsi="Times New Roman" w:cs="Times New Roman"/>
        </w:rPr>
      </w:pPr>
      <w:bookmarkStart w:id="348" w:name="_Доступ_к_внутренним"/>
      <w:bookmarkStart w:id="349" w:name="_Toc3793584"/>
      <w:bookmarkEnd w:id="348"/>
      <w:r>
        <w:rPr>
          <w:rFonts w:ascii="Times New Roman" w:hAnsi="Times New Roman" w:cs="Times New Roman"/>
        </w:rPr>
        <w:t xml:space="preserve">Доступ к внутренним ресурсам банка </w:t>
      </w:r>
      <w:r w:rsidRPr="0011394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docker</w:t>
      </w:r>
      <w:r w:rsidRPr="001139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registry</w:t>
      </w:r>
      <w:r w:rsidRPr="0011394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PyPi</w:t>
      </w:r>
      <w:r w:rsidRPr="00113946">
        <w:rPr>
          <w:rFonts w:ascii="Times New Roman" w:hAnsi="Times New Roman" w:cs="Times New Roman"/>
        </w:rPr>
        <w:t>)</w:t>
      </w:r>
      <w:bookmarkEnd w:id="349"/>
    </w:p>
    <w:p w:rsidR="006E6720" w:rsidRPr="00C970C7" w:rsidRDefault="00C970C7" w:rsidP="006E6720">
      <w:r>
        <w:t xml:space="preserve">На сервере моделирования настроен доступ к репозиторию </w:t>
      </w:r>
      <w:r>
        <w:rPr>
          <w:lang w:val="en-US"/>
        </w:rPr>
        <w:t>PyPi</w:t>
      </w:r>
      <w:r w:rsidRPr="00C970C7">
        <w:t xml:space="preserve"> </w:t>
      </w:r>
      <w:r>
        <w:t>и</w:t>
      </w:r>
      <w:r w:rsidRPr="00C970C7">
        <w:t xml:space="preserve"> </w:t>
      </w:r>
      <w:r>
        <w:t>к</w:t>
      </w:r>
      <w:r w:rsidRPr="00C970C7">
        <w:t xml:space="preserve"> </w:t>
      </w:r>
      <w:r>
        <w:rPr>
          <w:lang w:val="en-US"/>
        </w:rPr>
        <w:t>docker</w:t>
      </w:r>
      <w:r w:rsidRPr="00C970C7">
        <w:t xml:space="preserve"> </w:t>
      </w:r>
      <w:r>
        <w:rPr>
          <w:lang w:val="en-US"/>
        </w:rPr>
        <w:t>registry</w:t>
      </w:r>
      <w:r w:rsidRPr="00C970C7">
        <w:t xml:space="preserve">, </w:t>
      </w:r>
      <w:r>
        <w:t xml:space="preserve">развенутых на банковском </w:t>
      </w:r>
      <w:r>
        <w:rPr>
          <w:lang w:val="en-US"/>
        </w:rPr>
        <w:t>Artifactory</w:t>
      </w:r>
      <w:r w:rsidRPr="00C970C7">
        <w:t>.</w:t>
      </w:r>
    </w:p>
    <w:p w:rsidR="00C970C7" w:rsidRDefault="00C970C7" w:rsidP="006E6720"/>
    <w:p w:rsidR="00C970C7" w:rsidRPr="00C970C7" w:rsidRDefault="00C970C7" w:rsidP="006E6720">
      <w:r>
        <w:t xml:space="preserve">Также доступ к </w:t>
      </w:r>
      <w:r>
        <w:rPr>
          <w:lang w:val="en-US"/>
        </w:rPr>
        <w:t>PyPi</w:t>
      </w:r>
      <w:r w:rsidRPr="00C970C7">
        <w:t xml:space="preserve"> </w:t>
      </w:r>
      <w:r>
        <w:t xml:space="preserve">настроен в базовых докер образах (см. </w:t>
      </w:r>
      <w:hyperlink w:anchor="_Матрица_доступа_к" w:history="1">
        <w:r w:rsidRPr="00C970C7">
          <w:rPr>
            <w:rStyle w:val="a3"/>
          </w:rPr>
          <w:t>параграф 7.2</w:t>
        </w:r>
      </w:hyperlink>
      <w:r>
        <w:t xml:space="preserve">), то есть при создании образов вы можете запускать установку дополнительных пакетов через </w:t>
      </w:r>
      <w:r>
        <w:rPr>
          <w:lang w:val="en-US"/>
        </w:rPr>
        <w:t>pip</w:t>
      </w:r>
      <w:r>
        <w:t xml:space="preserve"> (это целевое использование </w:t>
      </w:r>
      <w:r>
        <w:rPr>
          <w:lang w:val="en-US"/>
        </w:rPr>
        <w:t>pip</w:t>
      </w:r>
      <w:r>
        <w:t xml:space="preserve">, т.к. установкой библиотек на </w:t>
      </w:r>
      <w:r>
        <w:rPr>
          <w:lang w:val="en-US"/>
        </w:rPr>
        <w:t>bare</w:t>
      </w:r>
      <w:r w:rsidRPr="00C970C7">
        <w:t xml:space="preserve"> </w:t>
      </w:r>
      <w:r>
        <w:rPr>
          <w:lang w:val="en-US"/>
        </w:rPr>
        <w:t>metal</w:t>
      </w:r>
      <w:r w:rsidRPr="00C970C7">
        <w:t xml:space="preserve"> </w:t>
      </w:r>
      <w:r>
        <w:t>занимается группа сопровждения инфраструктуры)</w:t>
      </w:r>
      <w:r w:rsidRPr="00C970C7">
        <w:t>.</w:t>
      </w:r>
    </w:p>
    <w:p w:rsidR="00C970C7" w:rsidRDefault="00C970C7" w:rsidP="006E6720"/>
    <w:p w:rsidR="00C970C7" w:rsidRDefault="00C970C7" w:rsidP="006E6720">
      <w:r>
        <w:t xml:space="preserve">Доступ к </w:t>
      </w:r>
      <w:r>
        <w:rPr>
          <w:lang w:val="en-US"/>
        </w:rPr>
        <w:t>pip</w:t>
      </w:r>
      <w:r w:rsidRPr="00C970C7">
        <w:t xml:space="preserve"> </w:t>
      </w:r>
      <w:r>
        <w:t>осуществляется стандартно, то есть</w:t>
      </w:r>
    </w:p>
    <w:p w:rsidR="00C970C7" w:rsidRDefault="00C970C7" w:rsidP="006E6720"/>
    <w:p w:rsidR="00C970C7" w:rsidRDefault="00C970C7" w:rsidP="00C970C7">
      <w:pPr>
        <w:ind w:left="708"/>
      </w:pPr>
      <w:r w:rsidRPr="00C970C7">
        <w:t>pip3 install django</w:t>
      </w:r>
    </w:p>
    <w:p w:rsidR="00C970C7" w:rsidRDefault="00C970C7" w:rsidP="00C970C7">
      <w:pPr>
        <w:ind w:left="708"/>
      </w:pPr>
    </w:p>
    <w:p w:rsidR="00C970C7" w:rsidRDefault="00C970C7" w:rsidP="00C970C7">
      <w:r>
        <w:t xml:space="preserve">Доступ к </w:t>
      </w:r>
      <w:r>
        <w:rPr>
          <w:lang w:val="en-US"/>
        </w:rPr>
        <w:t>docker</w:t>
      </w:r>
      <w:r w:rsidRPr="00C970C7">
        <w:t xml:space="preserve"> </w:t>
      </w:r>
      <w:r>
        <w:rPr>
          <w:lang w:val="en-US"/>
        </w:rPr>
        <w:t>registry</w:t>
      </w:r>
      <w:r w:rsidRPr="00C970C7">
        <w:t xml:space="preserve"> </w:t>
      </w:r>
      <w:r>
        <w:t>осуществляется командой</w:t>
      </w:r>
    </w:p>
    <w:p w:rsidR="00C970C7" w:rsidRDefault="00C970C7" w:rsidP="00C970C7"/>
    <w:p w:rsidR="00C970C7" w:rsidRDefault="00C970C7" w:rsidP="00C970C7">
      <w:pPr>
        <w:ind w:left="708"/>
        <w:rPr>
          <w:lang w:val="en-US"/>
        </w:rPr>
      </w:pPr>
      <w:r w:rsidRPr="00C970C7">
        <w:rPr>
          <w:lang w:val="en-US"/>
        </w:rPr>
        <w:t>sudo docker login datalake.binary.alfabank.ru</w:t>
      </w:r>
    </w:p>
    <w:p w:rsidR="00C970C7" w:rsidRDefault="00C970C7" w:rsidP="00C970C7">
      <w:pPr>
        <w:ind w:left="708"/>
        <w:rPr>
          <w:lang w:val="en-US"/>
        </w:rPr>
      </w:pPr>
    </w:p>
    <w:p w:rsidR="00C970C7" w:rsidRDefault="00C970C7" w:rsidP="00C970C7">
      <w:r>
        <w:rPr>
          <w:b/>
        </w:rPr>
        <w:t xml:space="preserve">Важно: </w:t>
      </w:r>
      <w:r>
        <w:t xml:space="preserve">для логина в </w:t>
      </w:r>
      <w:r>
        <w:rPr>
          <w:lang w:val="en-US"/>
        </w:rPr>
        <w:t>docker</w:t>
      </w:r>
      <w:r w:rsidRPr="00C970C7">
        <w:t xml:space="preserve"> </w:t>
      </w:r>
      <w:r>
        <w:rPr>
          <w:lang w:val="en-US"/>
        </w:rPr>
        <w:t>registry</w:t>
      </w:r>
      <w:r w:rsidRPr="00C970C7">
        <w:t xml:space="preserve"> </w:t>
      </w:r>
      <w:r>
        <w:t xml:space="preserve">используется </w:t>
      </w:r>
      <w:r>
        <w:rPr>
          <w:b/>
        </w:rPr>
        <w:t>доменная УЗ</w:t>
      </w:r>
      <w:r w:rsidR="00EA384C">
        <w:rPr>
          <w:b/>
        </w:rPr>
        <w:t xml:space="preserve"> </w:t>
      </w:r>
      <w:r w:rsidR="00EA384C">
        <w:t>(пароль может отличаться от учетной записи на сервере моделирования).</w:t>
      </w:r>
    </w:p>
    <w:p w:rsidR="00193CD8" w:rsidRDefault="00193CD8" w:rsidP="00C970C7"/>
    <w:p w:rsidR="00193CD8" w:rsidRPr="00C22CB0" w:rsidRDefault="00193CD8" w:rsidP="00C970C7">
      <w:r>
        <w:t xml:space="preserve">После этого вы в </w:t>
      </w:r>
      <w:r>
        <w:rPr>
          <w:lang w:val="en-US"/>
        </w:rPr>
        <w:t>docker</w:t>
      </w:r>
      <w:r w:rsidRPr="00193CD8">
        <w:t xml:space="preserve"> </w:t>
      </w:r>
      <w:r>
        <w:rPr>
          <w:lang w:val="en-US"/>
        </w:rPr>
        <w:t>registry</w:t>
      </w:r>
      <w:r>
        <w:t xml:space="preserve">, можно выполнять </w:t>
      </w:r>
      <w:r>
        <w:rPr>
          <w:lang w:val="en-US"/>
        </w:rPr>
        <w:t>push</w:t>
      </w:r>
      <w:r w:rsidRPr="00193CD8">
        <w:t xml:space="preserve"> </w:t>
      </w:r>
      <w:r>
        <w:t xml:space="preserve">и </w:t>
      </w:r>
      <w:r>
        <w:rPr>
          <w:lang w:val="en-US"/>
        </w:rPr>
        <w:t>pull</w:t>
      </w:r>
      <w:r w:rsidRPr="00C22CB0">
        <w:t>.</w:t>
      </w:r>
    </w:p>
    <w:sectPr w:rsidR="00193CD8" w:rsidRPr="00C22CB0" w:rsidSect="00BA1E16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2155" w:right="851" w:bottom="720" w:left="851" w:header="1077" w:footer="9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828" w:rsidRDefault="00245828">
      <w:r>
        <w:separator/>
      </w:r>
    </w:p>
  </w:endnote>
  <w:endnote w:type="continuationSeparator" w:id="0">
    <w:p w:rsidR="00245828" w:rsidRDefault="0024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A9" w:rsidRDefault="006216A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216A9" w:rsidRDefault="006216A9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Layout w:type="fixed"/>
      <w:tblLook w:val="0000" w:firstRow="0" w:lastRow="0" w:firstColumn="0" w:lastColumn="0" w:noHBand="0" w:noVBand="0"/>
    </w:tblPr>
    <w:tblGrid>
      <w:gridCol w:w="3600"/>
      <w:gridCol w:w="2700"/>
      <w:gridCol w:w="3060"/>
    </w:tblGrid>
    <w:tr w:rsidR="006216A9" w:rsidTr="009A3260">
      <w:trPr>
        <w:cantSplit/>
      </w:trPr>
      <w:tc>
        <w:tcPr>
          <w:tcW w:w="3600" w:type="dxa"/>
          <w:tcBorders>
            <w:top w:val="single" w:sz="6" w:space="0" w:color="auto"/>
          </w:tcBorders>
        </w:tcPr>
        <w:p w:rsidR="006216A9" w:rsidRPr="00136AA6" w:rsidRDefault="006216A9" w:rsidP="00127DB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Руководство пользователя сервера моделирования </w:t>
          </w:r>
          <w:r>
            <w:rPr>
              <w:sz w:val="20"/>
              <w:szCs w:val="20"/>
              <w:lang w:val="en-US"/>
            </w:rPr>
            <w:t>bipython</w:t>
          </w:r>
          <w:r w:rsidRPr="00136AA6">
            <w:rPr>
              <w:sz w:val="20"/>
              <w:szCs w:val="20"/>
            </w:rPr>
            <w:t>2</w:t>
          </w:r>
        </w:p>
      </w:tc>
      <w:tc>
        <w:tcPr>
          <w:tcW w:w="2700" w:type="dxa"/>
          <w:tcBorders>
            <w:top w:val="single" w:sz="6" w:space="0" w:color="auto"/>
          </w:tcBorders>
        </w:tcPr>
        <w:p w:rsidR="006216A9" w:rsidRPr="0041005C" w:rsidRDefault="006216A9" w:rsidP="007F1929">
          <w:pPr>
            <w:rPr>
              <w:sz w:val="20"/>
              <w:szCs w:val="20"/>
            </w:rPr>
          </w:pPr>
          <w:r w:rsidRPr="0041005C">
            <w:rPr>
              <w:snapToGrid w:val="0"/>
              <w:sz w:val="20"/>
              <w:szCs w:val="20"/>
            </w:rPr>
            <w:t xml:space="preserve">стр. </w:t>
          </w:r>
          <w:r w:rsidRPr="0041005C">
            <w:rPr>
              <w:snapToGrid w:val="0"/>
              <w:sz w:val="20"/>
              <w:szCs w:val="20"/>
            </w:rPr>
            <w:fldChar w:fldCharType="begin"/>
          </w:r>
          <w:r w:rsidRPr="0041005C">
            <w:rPr>
              <w:snapToGrid w:val="0"/>
              <w:sz w:val="20"/>
              <w:szCs w:val="20"/>
            </w:rPr>
            <w:instrText xml:space="preserve"> PAGE </w:instrText>
          </w:r>
          <w:r w:rsidRPr="0041005C">
            <w:rPr>
              <w:snapToGrid w:val="0"/>
              <w:sz w:val="20"/>
              <w:szCs w:val="20"/>
            </w:rPr>
            <w:fldChar w:fldCharType="separate"/>
          </w:r>
          <w:r w:rsidR="00F077A2">
            <w:rPr>
              <w:noProof/>
              <w:snapToGrid w:val="0"/>
              <w:sz w:val="20"/>
              <w:szCs w:val="20"/>
            </w:rPr>
            <w:t>1</w:t>
          </w:r>
          <w:r w:rsidRPr="0041005C">
            <w:rPr>
              <w:snapToGrid w:val="0"/>
              <w:sz w:val="20"/>
              <w:szCs w:val="20"/>
            </w:rPr>
            <w:fldChar w:fldCharType="end"/>
          </w:r>
          <w:r w:rsidRPr="0041005C">
            <w:rPr>
              <w:snapToGrid w:val="0"/>
              <w:sz w:val="20"/>
              <w:szCs w:val="20"/>
            </w:rPr>
            <w:t xml:space="preserve"> из </w:t>
          </w:r>
          <w:r w:rsidRPr="0041005C">
            <w:rPr>
              <w:snapToGrid w:val="0"/>
              <w:sz w:val="20"/>
              <w:szCs w:val="20"/>
            </w:rPr>
            <w:fldChar w:fldCharType="begin"/>
          </w:r>
          <w:r w:rsidRPr="0041005C">
            <w:rPr>
              <w:snapToGrid w:val="0"/>
              <w:sz w:val="20"/>
              <w:szCs w:val="20"/>
            </w:rPr>
            <w:instrText xml:space="preserve"> NUMPAGES </w:instrText>
          </w:r>
          <w:r w:rsidRPr="0041005C">
            <w:rPr>
              <w:snapToGrid w:val="0"/>
              <w:sz w:val="20"/>
              <w:szCs w:val="20"/>
            </w:rPr>
            <w:fldChar w:fldCharType="separate"/>
          </w:r>
          <w:r w:rsidR="00F077A2">
            <w:rPr>
              <w:noProof/>
              <w:snapToGrid w:val="0"/>
              <w:sz w:val="20"/>
              <w:szCs w:val="20"/>
            </w:rPr>
            <w:t>13</w:t>
          </w:r>
          <w:r w:rsidRPr="0041005C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</w:tcPr>
        <w:p w:rsidR="006216A9" w:rsidRPr="0041005C" w:rsidRDefault="006216A9" w:rsidP="00E8081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Кабанов В.В.</w:t>
          </w:r>
          <w:r w:rsidRPr="0041005C">
            <w:rPr>
              <w:sz w:val="20"/>
              <w:szCs w:val="20"/>
            </w:rPr>
            <w:t xml:space="preserve"> </w:t>
          </w:r>
        </w:p>
      </w:tc>
    </w:tr>
  </w:tbl>
  <w:p w:rsidR="006216A9" w:rsidRPr="009A3260" w:rsidRDefault="006216A9" w:rsidP="009A326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2700"/>
      <w:gridCol w:w="3060"/>
    </w:tblGrid>
    <w:tr w:rsidR="006216A9" w:rsidTr="007F1929">
      <w:trPr>
        <w:cantSplit/>
      </w:trPr>
      <w:tc>
        <w:tcPr>
          <w:tcW w:w="3600" w:type="dxa"/>
          <w:tcBorders>
            <w:top w:val="single" w:sz="6" w:space="0" w:color="auto"/>
          </w:tcBorders>
        </w:tcPr>
        <w:p w:rsidR="006216A9" w:rsidRPr="001F5F7F" w:rsidRDefault="006216A9" w:rsidP="0019565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Система корректировок. </w:t>
          </w:r>
          <w:r w:rsidRPr="00285B78">
            <w:rPr>
              <w:sz w:val="20"/>
              <w:szCs w:val="20"/>
            </w:rPr>
            <w:t>Загрузка ручных PL корр</w:t>
          </w:r>
          <w:r>
            <w:rPr>
              <w:sz w:val="20"/>
              <w:szCs w:val="20"/>
            </w:rPr>
            <w:t>.</w:t>
          </w:r>
        </w:p>
      </w:tc>
      <w:tc>
        <w:tcPr>
          <w:tcW w:w="2700" w:type="dxa"/>
          <w:tcBorders>
            <w:top w:val="single" w:sz="6" w:space="0" w:color="auto"/>
          </w:tcBorders>
        </w:tcPr>
        <w:p w:rsidR="006216A9" w:rsidRPr="0041005C" w:rsidRDefault="006216A9" w:rsidP="0019565E">
          <w:pPr>
            <w:rPr>
              <w:sz w:val="20"/>
              <w:szCs w:val="20"/>
            </w:rPr>
          </w:pPr>
          <w:r w:rsidRPr="0041005C">
            <w:rPr>
              <w:snapToGrid w:val="0"/>
              <w:sz w:val="20"/>
              <w:szCs w:val="20"/>
            </w:rPr>
            <w:t xml:space="preserve">стр. </w:t>
          </w:r>
          <w:r w:rsidRPr="0041005C">
            <w:rPr>
              <w:snapToGrid w:val="0"/>
              <w:sz w:val="20"/>
              <w:szCs w:val="20"/>
            </w:rPr>
            <w:fldChar w:fldCharType="begin"/>
          </w:r>
          <w:r w:rsidRPr="0041005C">
            <w:rPr>
              <w:snapToGrid w:val="0"/>
              <w:sz w:val="20"/>
              <w:szCs w:val="20"/>
            </w:rPr>
            <w:instrText xml:space="preserve"> PAGE </w:instrText>
          </w:r>
          <w:r w:rsidRPr="0041005C">
            <w:rPr>
              <w:snapToGrid w:val="0"/>
              <w:sz w:val="20"/>
              <w:szCs w:val="20"/>
            </w:rPr>
            <w:fldChar w:fldCharType="separate"/>
          </w:r>
          <w:r>
            <w:rPr>
              <w:noProof/>
              <w:snapToGrid w:val="0"/>
              <w:sz w:val="20"/>
              <w:szCs w:val="20"/>
            </w:rPr>
            <w:t>1</w:t>
          </w:r>
          <w:r w:rsidRPr="0041005C">
            <w:rPr>
              <w:snapToGrid w:val="0"/>
              <w:sz w:val="20"/>
              <w:szCs w:val="20"/>
            </w:rPr>
            <w:fldChar w:fldCharType="end"/>
          </w:r>
          <w:r w:rsidRPr="0041005C">
            <w:rPr>
              <w:snapToGrid w:val="0"/>
              <w:sz w:val="20"/>
              <w:szCs w:val="20"/>
            </w:rPr>
            <w:t xml:space="preserve"> из </w:t>
          </w:r>
          <w:r w:rsidRPr="0041005C">
            <w:rPr>
              <w:snapToGrid w:val="0"/>
              <w:sz w:val="20"/>
              <w:szCs w:val="20"/>
            </w:rPr>
            <w:fldChar w:fldCharType="begin"/>
          </w:r>
          <w:r w:rsidRPr="0041005C">
            <w:rPr>
              <w:snapToGrid w:val="0"/>
              <w:sz w:val="20"/>
              <w:szCs w:val="20"/>
            </w:rPr>
            <w:instrText xml:space="preserve"> NUMPAGES </w:instrText>
          </w:r>
          <w:r w:rsidRPr="0041005C">
            <w:rPr>
              <w:snapToGrid w:val="0"/>
              <w:sz w:val="20"/>
              <w:szCs w:val="20"/>
            </w:rPr>
            <w:fldChar w:fldCharType="separate"/>
          </w:r>
          <w:r>
            <w:rPr>
              <w:noProof/>
              <w:snapToGrid w:val="0"/>
              <w:sz w:val="20"/>
              <w:szCs w:val="20"/>
            </w:rPr>
            <w:t>10</w:t>
          </w:r>
          <w:r w:rsidRPr="0041005C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</w:tcPr>
        <w:p w:rsidR="006216A9" w:rsidRPr="0041005C" w:rsidRDefault="006216A9" w:rsidP="0019565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Страхов Н.А.</w:t>
          </w:r>
        </w:p>
      </w:tc>
    </w:tr>
  </w:tbl>
  <w:p w:rsidR="006216A9" w:rsidRDefault="006216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828" w:rsidRDefault="00245828">
      <w:r>
        <w:separator/>
      </w:r>
    </w:p>
  </w:footnote>
  <w:footnote w:type="continuationSeparator" w:id="0">
    <w:p w:rsidR="00245828" w:rsidRDefault="00245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3686"/>
      <w:gridCol w:w="2794"/>
      <w:gridCol w:w="2880"/>
    </w:tblGrid>
    <w:tr w:rsidR="006216A9" w:rsidRPr="006B2964" w:rsidTr="007F1929">
      <w:trPr>
        <w:cantSplit/>
      </w:trPr>
      <w:tc>
        <w:tcPr>
          <w:tcW w:w="3686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6216A9" w:rsidRDefault="006216A9" w:rsidP="007F1929">
          <w:pPr>
            <w:jc w:val="center"/>
            <w:rPr>
              <w:b/>
              <w:color w:val="FFFFFF"/>
            </w:rPr>
          </w:pPr>
          <w:r>
            <w:rPr>
              <w:b/>
              <w:noProof/>
              <w:color w:val="FFFFFF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EBFA5A" wp14:editId="0BF005EC">
                    <wp:simplePos x="0" y="0"/>
                    <wp:positionH relativeFrom="page">
                      <wp:posOffset>236220</wp:posOffset>
                    </wp:positionH>
                    <wp:positionV relativeFrom="page">
                      <wp:posOffset>88265</wp:posOffset>
                    </wp:positionV>
                    <wp:extent cx="1828800" cy="540385"/>
                    <wp:effectExtent l="7620" t="12065" r="20955" b="9525"/>
                    <wp:wrapNone/>
                    <wp:docPr id="3" name="Freeform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828800" cy="540385"/>
                            </a:xfrm>
                            <a:custGeom>
                              <a:avLst/>
                              <a:gdLst>
                                <a:gd name="T0" fmla="*/ 3193 w 4488"/>
                                <a:gd name="T1" fmla="*/ 701 h 1326"/>
                                <a:gd name="T2" fmla="*/ 1433 w 4488"/>
                                <a:gd name="T3" fmla="*/ 604 h 1326"/>
                                <a:gd name="T4" fmla="*/ 1478 w 4488"/>
                                <a:gd name="T5" fmla="*/ 582 h 1326"/>
                                <a:gd name="T6" fmla="*/ 1645 w 4488"/>
                                <a:gd name="T7" fmla="*/ 851 h 1326"/>
                                <a:gd name="T8" fmla="*/ 1363 w 4488"/>
                                <a:gd name="T9" fmla="*/ 829 h 1326"/>
                                <a:gd name="T10" fmla="*/ 4478 w 4488"/>
                                <a:gd name="T11" fmla="*/ 834 h 1326"/>
                                <a:gd name="T12" fmla="*/ 4403 w 4488"/>
                                <a:gd name="T13" fmla="*/ 686 h 1326"/>
                                <a:gd name="T14" fmla="*/ 4473 w 4488"/>
                                <a:gd name="T15" fmla="*/ 604 h 1326"/>
                                <a:gd name="T16" fmla="*/ 4368 w 4488"/>
                                <a:gd name="T17" fmla="*/ 622 h 1326"/>
                                <a:gd name="T18" fmla="*/ 4233 w 4488"/>
                                <a:gd name="T19" fmla="*/ 554 h 1326"/>
                                <a:gd name="T20" fmla="*/ 4360 w 4488"/>
                                <a:gd name="T21" fmla="*/ 759 h 1326"/>
                                <a:gd name="T22" fmla="*/ 4085 w 4488"/>
                                <a:gd name="T23" fmla="*/ 554 h 1326"/>
                                <a:gd name="T24" fmla="*/ 4163 w 4488"/>
                                <a:gd name="T25" fmla="*/ 851 h 1326"/>
                                <a:gd name="T26" fmla="*/ 2240 w 4488"/>
                                <a:gd name="T27" fmla="*/ 709 h 1326"/>
                                <a:gd name="T28" fmla="*/ 2163 w 4488"/>
                                <a:gd name="T29" fmla="*/ 769 h 1326"/>
                                <a:gd name="T30" fmla="*/ 2090 w 4488"/>
                                <a:gd name="T31" fmla="*/ 706 h 1326"/>
                                <a:gd name="T32" fmla="*/ 3875 w 4488"/>
                                <a:gd name="T33" fmla="*/ 824 h 1326"/>
                                <a:gd name="T34" fmla="*/ 3800 w 4488"/>
                                <a:gd name="T35" fmla="*/ 554 h 1326"/>
                                <a:gd name="T36" fmla="*/ 3768 w 4488"/>
                                <a:gd name="T37" fmla="*/ 622 h 1326"/>
                                <a:gd name="T38" fmla="*/ 3618 w 4488"/>
                                <a:gd name="T39" fmla="*/ 731 h 1326"/>
                                <a:gd name="T40" fmla="*/ 3780 w 4488"/>
                                <a:gd name="T41" fmla="*/ 844 h 1326"/>
                                <a:gd name="T42" fmla="*/ 3778 w 4488"/>
                                <a:gd name="T43" fmla="*/ 789 h 1326"/>
                                <a:gd name="T44" fmla="*/ 3750 w 4488"/>
                                <a:gd name="T45" fmla="*/ 716 h 1326"/>
                                <a:gd name="T46" fmla="*/ 2983 w 4488"/>
                                <a:gd name="T47" fmla="*/ 734 h 1326"/>
                                <a:gd name="T48" fmla="*/ 2823 w 4488"/>
                                <a:gd name="T49" fmla="*/ 549 h 1326"/>
                                <a:gd name="T50" fmla="*/ 2905 w 4488"/>
                                <a:gd name="T51" fmla="*/ 671 h 1326"/>
                                <a:gd name="T52" fmla="*/ 2765 w 4488"/>
                                <a:gd name="T53" fmla="*/ 824 h 1326"/>
                                <a:gd name="T54" fmla="*/ 2928 w 4488"/>
                                <a:gd name="T55" fmla="*/ 834 h 1326"/>
                                <a:gd name="T56" fmla="*/ 2848 w 4488"/>
                                <a:gd name="T57" fmla="*/ 794 h 1326"/>
                                <a:gd name="T58" fmla="*/ 2905 w 4488"/>
                                <a:gd name="T59" fmla="*/ 719 h 1326"/>
                                <a:gd name="T60" fmla="*/ 1743 w 4488"/>
                                <a:gd name="T61" fmla="*/ 554 h 1326"/>
                                <a:gd name="T62" fmla="*/ 1693 w 4488"/>
                                <a:gd name="T63" fmla="*/ 859 h 1326"/>
                                <a:gd name="T64" fmla="*/ 1820 w 4488"/>
                                <a:gd name="T65" fmla="*/ 614 h 1326"/>
                                <a:gd name="T66" fmla="*/ 2598 w 4488"/>
                                <a:gd name="T67" fmla="*/ 856 h 1326"/>
                                <a:gd name="T68" fmla="*/ 2655 w 4488"/>
                                <a:gd name="T69" fmla="*/ 562 h 1326"/>
                                <a:gd name="T70" fmla="*/ 2370 w 4488"/>
                                <a:gd name="T71" fmla="*/ 549 h 1326"/>
                                <a:gd name="T72" fmla="*/ 2360 w 4488"/>
                                <a:gd name="T73" fmla="*/ 854 h 1326"/>
                                <a:gd name="T74" fmla="*/ 2390 w 4488"/>
                                <a:gd name="T75" fmla="*/ 617 h 1326"/>
                                <a:gd name="T76" fmla="*/ 2378 w 4488"/>
                                <a:gd name="T77" fmla="*/ 776 h 1326"/>
                                <a:gd name="T78" fmla="*/ 2550 w 4488"/>
                                <a:gd name="T79" fmla="*/ 789 h 1326"/>
                                <a:gd name="T80" fmla="*/ 3583 w 4488"/>
                                <a:gd name="T81" fmla="*/ 721 h 1326"/>
                                <a:gd name="T82" fmla="*/ 3415 w 4488"/>
                                <a:gd name="T83" fmla="*/ 497 h 1326"/>
                                <a:gd name="T84" fmla="*/ 3328 w 4488"/>
                                <a:gd name="T85" fmla="*/ 437 h 1326"/>
                                <a:gd name="T86" fmla="*/ 3583 w 4488"/>
                                <a:gd name="T87" fmla="*/ 721 h 1326"/>
                                <a:gd name="T88" fmla="*/ 3405 w 4488"/>
                                <a:gd name="T89" fmla="*/ 664 h 1326"/>
                                <a:gd name="T90" fmla="*/ 425 w 4488"/>
                                <a:gd name="T91" fmla="*/ 210 h 1326"/>
                                <a:gd name="T92" fmla="*/ 845 w 4488"/>
                                <a:gd name="T93" fmla="*/ 1326 h 1326"/>
                                <a:gd name="T94" fmla="*/ 490 w 4488"/>
                                <a:gd name="T95" fmla="*/ 15 h 1326"/>
                                <a:gd name="T96" fmla="*/ 630 w 4488"/>
                                <a:gd name="T97" fmla="*/ 297 h 1326"/>
                                <a:gd name="T98" fmla="*/ 818 w 4488"/>
                                <a:gd name="T99" fmla="*/ 809 h 1326"/>
                                <a:gd name="T100" fmla="*/ 705 w 4488"/>
                                <a:gd name="T101" fmla="*/ 879 h 1326"/>
                                <a:gd name="T102" fmla="*/ 630 w 4488"/>
                                <a:gd name="T103" fmla="*/ 804 h 1326"/>
                                <a:gd name="T104" fmla="*/ 378 w 4488"/>
                                <a:gd name="T105" fmla="*/ 719 h 1326"/>
                                <a:gd name="T106" fmla="*/ 203 w 4488"/>
                                <a:gd name="T107" fmla="*/ 856 h 1326"/>
                                <a:gd name="T108" fmla="*/ 68 w 4488"/>
                                <a:gd name="T109" fmla="*/ 849 h 1326"/>
                                <a:gd name="T110" fmla="*/ 73 w 4488"/>
                                <a:gd name="T111" fmla="*/ 706 h 1326"/>
                                <a:gd name="T112" fmla="*/ 270 w 4488"/>
                                <a:gd name="T113" fmla="*/ 167 h 1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488" h="1326">
                                  <a:moveTo>
                                    <a:pt x="3143" y="652"/>
                                  </a:moveTo>
                                  <a:lnTo>
                                    <a:pt x="3118" y="659"/>
                                  </a:lnTo>
                                  <a:lnTo>
                                    <a:pt x="3100" y="676"/>
                                  </a:lnTo>
                                  <a:lnTo>
                                    <a:pt x="3093" y="701"/>
                                  </a:lnTo>
                                  <a:lnTo>
                                    <a:pt x="3100" y="729"/>
                                  </a:lnTo>
                                  <a:lnTo>
                                    <a:pt x="3118" y="746"/>
                                  </a:lnTo>
                                  <a:lnTo>
                                    <a:pt x="3143" y="751"/>
                                  </a:lnTo>
                                  <a:lnTo>
                                    <a:pt x="3168" y="746"/>
                                  </a:lnTo>
                                  <a:lnTo>
                                    <a:pt x="3185" y="729"/>
                                  </a:lnTo>
                                  <a:lnTo>
                                    <a:pt x="3193" y="701"/>
                                  </a:lnTo>
                                  <a:lnTo>
                                    <a:pt x="3185" y="676"/>
                                  </a:lnTo>
                                  <a:lnTo>
                                    <a:pt x="3168" y="659"/>
                                  </a:lnTo>
                                  <a:lnTo>
                                    <a:pt x="3143" y="652"/>
                                  </a:lnTo>
                                  <a:close/>
                                  <a:moveTo>
                                    <a:pt x="1403" y="699"/>
                                  </a:moveTo>
                                  <a:lnTo>
                                    <a:pt x="1405" y="694"/>
                                  </a:lnTo>
                                  <a:lnTo>
                                    <a:pt x="1410" y="676"/>
                                  </a:lnTo>
                                  <a:lnTo>
                                    <a:pt x="1415" y="657"/>
                                  </a:lnTo>
                                  <a:lnTo>
                                    <a:pt x="1423" y="634"/>
                                  </a:lnTo>
                                  <a:lnTo>
                                    <a:pt x="1428" y="614"/>
                                  </a:lnTo>
                                  <a:lnTo>
                                    <a:pt x="1433" y="604"/>
                                  </a:lnTo>
                                  <a:lnTo>
                                    <a:pt x="1438" y="582"/>
                                  </a:lnTo>
                                  <a:lnTo>
                                    <a:pt x="1445" y="557"/>
                                  </a:lnTo>
                                  <a:lnTo>
                                    <a:pt x="1453" y="537"/>
                                  </a:lnTo>
                                  <a:lnTo>
                                    <a:pt x="1455" y="522"/>
                                  </a:lnTo>
                                  <a:lnTo>
                                    <a:pt x="1458" y="514"/>
                                  </a:lnTo>
                                  <a:lnTo>
                                    <a:pt x="1460" y="514"/>
                                  </a:lnTo>
                                  <a:lnTo>
                                    <a:pt x="1463" y="522"/>
                                  </a:lnTo>
                                  <a:lnTo>
                                    <a:pt x="1465" y="537"/>
                                  </a:lnTo>
                                  <a:lnTo>
                                    <a:pt x="1470" y="559"/>
                                  </a:lnTo>
                                  <a:lnTo>
                                    <a:pt x="1478" y="582"/>
                                  </a:lnTo>
                                  <a:lnTo>
                                    <a:pt x="1483" y="602"/>
                                  </a:lnTo>
                                  <a:lnTo>
                                    <a:pt x="1485" y="614"/>
                                  </a:lnTo>
                                  <a:lnTo>
                                    <a:pt x="1493" y="634"/>
                                  </a:lnTo>
                                  <a:lnTo>
                                    <a:pt x="1498" y="657"/>
                                  </a:lnTo>
                                  <a:lnTo>
                                    <a:pt x="1505" y="676"/>
                                  </a:lnTo>
                                  <a:lnTo>
                                    <a:pt x="1508" y="694"/>
                                  </a:lnTo>
                                  <a:lnTo>
                                    <a:pt x="1510" y="699"/>
                                  </a:lnTo>
                                  <a:lnTo>
                                    <a:pt x="1403" y="699"/>
                                  </a:lnTo>
                                  <a:close/>
                                  <a:moveTo>
                                    <a:pt x="1555" y="851"/>
                                  </a:moveTo>
                                  <a:lnTo>
                                    <a:pt x="1645" y="851"/>
                                  </a:lnTo>
                                  <a:lnTo>
                                    <a:pt x="1510" y="434"/>
                                  </a:lnTo>
                                  <a:lnTo>
                                    <a:pt x="1485" y="429"/>
                                  </a:lnTo>
                                  <a:lnTo>
                                    <a:pt x="1458" y="427"/>
                                  </a:lnTo>
                                  <a:lnTo>
                                    <a:pt x="1440" y="427"/>
                                  </a:lnTo>
                                  <a:lnTo>
                                    <a:pt x="1428" y="429"/>
                                  </a:lnTo>
                                  <a:lnTo>
                                    <a:pt x="1413" y="434"/>
                                  </a:lnTo>
                                  <a:lnTo>
                                    <a:pt x="1268" y="851"/>
                                  </a:lnTo>
                                  <a:lnTo>
                                    <a:pt x="1355" y="851"/>
                                  </a:lnTo>
                                  <a:lnTo>
                                    <a:pt x="1358" y="846"/>
                                  </a:lnTo>
                                  <a:lnTo>
                                    <a:pt x="1363" y="829"/>
                                  </a:lnTo>
                                  <a:lnTo>
                                    <a:pt x="1370" y="801"/>
                                  </a:lnTo>
                                  <a:lnTo>
                                    <a:pt x="1380" y="769"/>
                                  </a:lnTo>
                                  <a:lnTo>
                                    <a:pt x="1530" y="769"/>
                                  </a:lnTo>
                                  <a:lnTo>
                                    <a:pt x="1540" y="801"/>
                                  </a:lnTo>
                                  <a:lnTo>
                                    <a:pt x="1548" y="829"/>
                                  </a:lnTo>
                                  <a:lnTo>
                                    <a:pt x="1553" y="846"/>
                                  </a:lnTo>
                                  <a:lnTo>
                                    <a:pt x="1555" y="851"/>
                                  </a:lnTo>
                                  <a:close/>
                                  <a:moveTo>
                                    <a:pt x="4488" y="851"/>
                                  </a:moveTo>
                                  <a:lnTo>
                                    <a:pt x="4485" y="846"/>
                                  </a:lnTo>
                                  <a:lnTo>
                                    <a:pt x="4478" y="834"/>
                                  </a:lnTo>
                                  <a:lnTo>
                                    <a:pt x="4468" y="814"/>
                                  </a:lnTo>
                                  <a:lnTo>
                                    <a:pt x="4458" y="791"/>
                                  </a:lnTo>
                                  <a:lnTo>
                                    <a:pt x="4448" y="771"/>
                                  </a:lnTo>
                                  <a:lnTo>
                                    <a:pt x="4440" y="751"/>
                                  </a:lnTo>
                                  <a:lnTo>
                                    <a:pt x="4433" y="739"/>
                                  </a:lnTo>
                                  <a:lnTo>
                                    <a:pt x="4420" y="719"/>
                                  </a:lnTo>
                                  <a:lnTo>
                                    <a:pt x="4408" y="70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403" y="686"/>
                                  </a:lnTo>
                                  <a:lnTo>
                                    <a:pt x="4415" y="674"/>
                                  </a:lnTo>
                                  <a:lnTo>
                                    <a:pt x="4430" y="649"/>
                                  </a:lnTo>
                                  <a:lnTo>
                                    <a:pt x="4438" y="632"/>
                                  </a:lnTo>
                                  <a:lnTo>
                                    <a:pt x="4445" y="622"/>
                                  </a:lnTo>
                                  <a:lnTo>
                                    <a:pt x="4450" y="614"/>
                                  </a:lnTo>
                                  <a:lnTo>
                                    <a:pt x="4455" y="609"/>
                                  </a:lnTo>
                                  <a:lnTo>
                                    <a:pt x="4460" y="604"/>
                                  </a:lnTo>
                                  <a:lnTo>
                                    <a:pt x="4468" y="604"/>
                                  </a:lnTo>
                                  <a:lnTo>
                                    <a:pt x="4470" y="604"/>
                                  </a:lnTo>
                                  <a:lnTo>
                                    <a:pt x="4473" y="604"/>
                                  </a:lnTo>
                                  <a:lnTo>
                                    <a:pt x="4478" y="549"/>
                                  </a:lnTo>
                                  <a:lnTo>
                                    <a:pt x="4460" y="547"/>
                                  </a:lnTo>
                                  <a:lnTo>
                                    <a:pt x="4440" y="549"/>
                                  </a:lnTo>
                                  <a:lnTo>
                                    <a:pt x="4423" y="552"/>
                                  </a:lnTo>
                                  <a:lnTo>
                                    <a:pt x="4408" y="557"/>
                                  </a:lnTo>
                                  <a:lnTo>
                                    <a:pt x="4398" y="567"/>
                                  </a:lnTo>
                                  <a:lnTo>
                                    <a:pt x="4390" y="577"/>
                                  </a:lnTo>
                                  <a:lnTo>
                                    <a:pt x="4383" y="587"/>
                                  </a:lnTo>
                                  <a:lnTo>
                                    <a:pt x="4378" y="602"/>
                                  </a:lnTo>
                                  <a:lnTo>
                                    <a:pt x="4368" y="622"/>
                                  </a:lnTo>
                                  <a:lnTo>
                                    <a:pt x="4355" y="644"/>
                                  </a:lnTo>
                                  <a:lnTo>
                                    <a:pt x="4353" y="652"/>
                                  </a:lnTo>
                                  <a:lnTo>
                                    <a:pt x="4350" y="657"/>
                                  </a:lnTo>
                                  <a:lnTo>
                                    <a:pt x="4345" y="662"/>
                                  </a:lnTo>
                                  <a:lnTo>
                                    <a:pt x="4340" y="664"/>
                                  </a:lnTo>
                                  <a:lnTo>
                                    <a:pt x="4333" y="666"/>
                                  </a:lnTo>
                                  <a:lnTo>
                                    <a:pt x="4325" y="666"/>
                                  </a:lnTo>
                                  <a:lnTo>
                                    <a:pt x="4310" y="666"/>
                                  </a:lnTo>
                                  <a:lnTo>
                                    <a:pt x="4310" y="554"/>
                                  </a:lnTo>
                                  <a:lnTo>
                                    <a:pt x="4233" y="554"/>
                                  </a:lnTo>
                                  <a:lnTo>
                                    <a:pt x="4233" y="851"/>
                                  </a:lnTo>
                                  <a:lnTo>
                                    <a:pt x="4310" y="851"/>
                                  </a:lnTo>
                                  <a:lnTo>
                                    <a:pt x="4310" y="729"/>
                                  </a:lnTo>
                                  <a:lnTo>
                                    <a:pt x="4323" y="729"/>
                                  </a:lnTo>
                                  <a:lnTo>
                                    <a:pt x="4333" y="729"/>
                                  </a:lnTo>
                                  <a:lnTo>
                                    <a:pt x="4340" y="731"/>
                                  </a:lnTo>
                                  <a:lnTo>
                                    <a:pt x="4345" y="736"/>
                                  </a:lnTo>
                                  <a:lnTo>
                                    <a:pt x="4350" y="741"/>
                                  </a:lnTo>
                                  <a:lnTo>
                                    <a:pt x="4355" y="749"/>
                                  </a:lnTo>
                                  <a:lnTo>
                                    <a:pt x="4360" y="759"/>
                                  </a:lnTo>
                                  <a:lnTo>
                                    <a:pt x="4368" y="776"/>
                                  </a:lnTo>
                                  <a:lnTo>
                                    <a:pt x="4378" y="796"/>
                                  </a:lnTo>
                                  <a:lnTo>
                                    <a:pt x="4385" y="816"/>
                                  </a:lnTo>
                                  <a:lnTo>
                                    <a:pt x="4393" y="834"/>
                                  </a:lnTo>
                                  <a:lnTo>
                                    <a:pt x="4398" y="846"/>
                                  </a:lnTo>
                                  <a:lnTo>
                                    <a:pt x="4400" y="851"/>
                                  </a:lnTo>
                                  <a:lnTo>
                                    <a:pt x="4488" y="851"/>
                                  </a:lnTo>
                                  <a:close/>
                                  <a:moveTo>
                                    <a:pt x="4163" y="851"/>
                                  </a:moveTo>
                                  <a:lnTo>
                                    <a:pt x="4163" y="554"/>
                                  </a:lnTo>
                                  <a:lnTo>
                                    <a:pt x="4085" y="554"/>
                                  </a:lnTo>
                                  <a:lnTo>
                                    <a:pt x="4085" y="666"/>
                                  </a:lnTo>
                                  <a:lnTo>
                                    <a:pt x="3995" y="666"/>
                                  </a:lnTo>
                                  <a:lnTo>
                                    <a:pt x="3995" y="554"/>
                                  </a:lnTo>
                                  <a:lnTo>
                                    <a:pt x="3918" y="554"/>
                                  </a:lnTo>
                                  <a:lnTo>
                                    <a:pt x="3918" y="851"/>
                                  </a:lnTo>
                                  <a:lnTo>
                                    <a:pt x="3995" y="851"/>
                                  </a:lnTo>
                                  <a:lnTo>
                                    <a:pt x="3995" y="729"/>
                                  </a:lnTo>
                                  <a:lnTo>
                                    <a:pt x="4085" y="729"/>
                                  </a:lnTo>
                                  <a:lnTo>
                                    <a:pt x="4085" y="851"/>
                                  </a:lnTo>
                                  <a:lnTo>
                                    <a:pt x="4163" y="851"/>
                                  </a:lnTo>
                                  <a:close/>
                                  <a:moveTo>
                                    <a:pt x="2003" y="549"/>
                                  </a:moveTo>
                                  <a:lnTo>
                                    <a:pt x="2003" y="836"/>
                                  </a:lnTo>
                                  <a:lnTo>
                                    <a:pt x="2060" y="854"/>
                                  </a:lnTo>
                                  <a:lnTo>
                                    <a:pt x="2118" y="859"/>
                                  </a:lnTo>
                                  <a:lnTo>
                                    <a:pt x="2163" y="854"/>
                                  </a:lnTo>
                                  <a:lnTo>
                                    <a:pt x="2198" y="839"/>
                                  </a:lnTo>
                                  <a:lnTo>
                                    <a:pt x="2225" y="816"/>
                                  </a:lnTo>
                                  <a:lnTo>
                                    <a:pt x="2240" y="784"/>
                                  </a:lnTo>
                                  <a:lnTo>
                                    <a:pt x="2245" y="744"/>
                                  </a:lnTo>
                                  <a:lnTo>
                                    <a:pt x="2240" y="709"/>
                                  </a:lnTo>
                                  <a:lnTo>
                                    <a:pt x="2228" y="681"/>
                                  </a:lnTo>
                                  <a:lnTo>
                                    <a:pt x="2203" y="659"/>
                                  </a:lnTo>
                                  <a:lnTo>
                                    <a:pt x="2173" y="647"/>
                                  </a:lnTo>
                                  <a:lnTo>
                                    <a:pt x="2133" y="642"/>
                                  </a:lnTo>
                                  <a:lnTo>
                                    <a:pt x="2108" y="642"/>
                                  </a:lnTo>
                                  <a:lnTo>
                                    <a:pt x="2080" y="649"/>
                                  </a:lnTo>
                                  <a:lnTo>
                                    <a:pt x="2080" y="549"/>
                                  </a:lnTo>
                                  <a:lnTo>
                                    <a:pt x="2003" y="549"/>
                                  </a:lnTo>
                                  <a:close/>
                                  <a:moveTo>
                                    <a:pt x="2165" y="749"/>
                                  </a:moveTo>
                                  <a:lnTo>
                                    <a:pt x="2163" y="769"/>
                                  </a:lnTo>
                                  <a:lnTo>
                                    <a:pt x="2155" y="784"/>
                                  </a:lnTo>
                                  <a:lnTo>
                                    <a:pt x="2140" y="794"/>
                                  </a:lnTo>
                                  <a:lnTo>
                                    <a:pt x="2115" y="799"/>
                                  </a:lnTo>
                                  <a:lnTo>
                                    <a:pt x="2110" y="799"/>
                                  </a:lnTo>
                                  <a:lnTo>
                                    <a:pt x="2103" y="799"/>
                                  </a:lnTo>
                                  <a:lnTo>
                                    <a:pt x="2098" y="796"/>
                                  </a:lnTo>
                                  <a:lnTo>
                                    <a:pt x="2090" y="796"/>
                                  </a:lnTo>
                                  <a:lnTo>
                                    <a:pt x="2080" y="794"/>
                                  </a:lnTo>
                                  <a:lnTo>
                                    <a:pt x="2080" y="706"/>
                                  </a:lnTo>
                                  <a:lnTo>
                                    <a:pt x="2090" y="706"/>
                                  </a:lnTo>
                                  <a:lnTo>
                                    <a:pt x="2098" y="704"/>
                                  </a:lnTo>
                                  <a:lnTo>
                                    <a:pt x="2103" y="704"/>
                                  </a:lnTo>
                                  <a:lnTo>
                                    <a:pt x="2105" y="704"/>
                                  </a:lnTo>
                                  <a:lnTo>
                                    <a:pt x="2110" y="704"/>
                                  </a:lnTo>
                                  <a:lnTo>
                                    <a:pt x="2115" y="701"/>
                                  </a:lnTo>
                                  <a:lnTo>
                                    <a:pt x="2138" y="706"/>
                                  </a:lnTo>
                                  <a:lnTo>
                                    <a:pt x="2153" y="714"/>
                                  </a:lnTo>
                                  <a:lnTo>
                                    <a:pt x="2163" y="729"/>
                                  </a:lnTo>
                                  <a:lnTo>
                                    <a:pt x="2165" y="749"/>
                                  </a:lnTo>
                                  <a:close/>
                                  <a:moveTo>
                                    <a:pt x="3875" y="824"/>
                                  </a:moveTo>
                                  <a:lnTo>
                                    <a:pt x="3860" y="794"/>
                                  </a:lnTo>
                                  <a:lnTo>
                                    <a:pt x="3853" y="766"/>
                                  </a:lnTo>
                                  <a:lnTo>
                                    <a:pt x="3850" y="734"/>
                                  </a:lnTo>
                                  <a:lnTo>
                                    <a:pt x="3850" y="654"/>
                                  </a:lnTo>
                                  <a:lnTo>
                                    <a:pt x="3850" y="624"/>
                                  </a:lnTo>
                                  <a:lnTo>
                                    <a:pt x="3845" y="604"/>
                                  </a:lnTo>
                                  <a:lnTo>
                                    <a:pt x="3840" y="589"/>
                                  </a:lnTo>
                                  <a:lnTo>
                                    <a:pt x="3833" y="577"/>
                                  </a:lnTo>
                                  <a:lnTo>
                                    <a:pt x="3820" y="564"/>
                                  </a:lnTo>
                                  <a:lnTo>
                                    <a:pt x="3800" y="554"/>
                                  </a:lnTo>
                                  <a:lnTo>
                                    <a:pt x="3775" y="547"/>
                                  </a:lnTo>
                                  <a:lnTo>
                                    <a:pt x="3743" y="547"/>
                                  </a:lnTo>
                                  <a:lnTo>
                                    <a:pt x="3690" y="549"/>
                                  </a:lnTo>
                                  <a:lnTo>
                                    <a:pt x="3640" y="557"/>
                                  </a:lnTo>
                                  <a:lnTo>
                                    <a:pt x="3653" y="614"/>
                                  </a:lnTo>
                                  <a:lnTo>
                                    <a:pt x="3685" y="612"/>
                                  </a:lnTo>
                                  <a:lnTo>
                                    <a:pt x="3715" y="609"/>
                                  </a:lnTo>
                                  <a:lnTo>
                                    <a:pt x="3740" y="612"/>
                                  </a:lnTo>
                                  <a:lnTo>
                                    <a:pt x="3758" y="614"/>
                                  </a:lnTo>
                                  <a:lnTo>
                                    <a:pt x="3768" y="622"/>
                                  </a:lnTo>
                                  <a:lnTo>
                                    <a:pt x="3770" y="637"/>
                                  </a:lnTo>
                                  <a:lnTo>
                                    <a:pt x="3773" y="657"/>
                                  </a:lnTo>
                                  <a:lnTo>
                                    <a:pt x="3773" y="671"/>
                                  </a:lnTo>
                                  <a:lnTo>
                                    <a:pt x="3760" y="669"/>
                                  </a:lnTo>
                                  <a:lnTo>
                                    <a:pt x="3748" y="666"/>
                                  </a:lnTo>
                                  <a:lnTo>
                                    <a:pt x="3733" y="664"/>
                                  </a:lnTo>
                                  <a:lnTo>
                                    <a:pt x="3690" y="669"/>
                                  </a:lnTo>
                                  <a:lnTo>
                                    <a:pt x="3658" y="684"/>
                                  </a:lnTo>
                                  <a:lnTo>
                                    <a:pt x="3633" y="704"/>
                                  </a:lnTo>
                                  <a:lnTo>
                                    <a:pt x="3618" y="731"/>
                                  </a:lnTo>
                                  <a:lnTo>
                                    <a:pt x="3613" y="766"/>
                                  </a:lnTo>
                                  <a:lnTo>
                                    <a:pt x="3618" y="799"/>
                                  </a:lnTo>
                                  <a:lnTo>
                                    <a:pt x="3633" y="824"/>
                                  </a:lnTo>
                                  <a:lnTo>
                                    <a:pt x="3653" y="844"/>
                                  </a:lnTo>
                                  <a:lnTo>
                                    <a:pt x="3680" y="854"/>
                                  </a:lnTo>
                                  <a:lnTo>
                                    <a:pt x="3710" y="859"/>
                                  </a:lnTo>
                                  <a:lnTo>
                                    <a:pt x="3740" y="856"/>
                                  </a:lnTo>
                                  <a:lnTo>
                                    <a:pt x="3768" y="849"/>
                                  </a:lnTo>
                                  <a:lnTo>
                                    <a:pt x="3775" y="846"/>
                                  </a:lnTo>
                                  <a:lnTo>
                                    <a:pt x="3780" y="844"/>
                                  </a:lnTo>
                                  <a:lnTo>
                                    <a:pt x="3783" y="841"/>
                                  </a:lnTo>
                                  <a:lnTo>
                                    <a:pt x="3790" y="836"/>
                                  </a:lnTo>
                                  <a:lnTo>
                                    <a:pt x="3795" y="834"/>
                                  </a:lnTo>
                                  <a:lnTo>
                                    <a:pt x="3803" y="839"/>
                                  </a:lnTo>
                                  <a:lnTo>
                                    <a:pt x="3808" y="846"/>
                                  </a:lnTo>
                                  <a:lnTo>
                                    <a:pt x="3815" y="851"/>
                                  </a:lnTo>
                                  <a:lnTo>
                                    <a:pt x="3820" y="856"/>
                                  </a:lnTo>
                                  <a:lnTo>
                                    <a:pt x="3825" y="859"/>
                                  </a:lnTo>
                                  <a:lnTo>
                                    <a:pt x="3875" y="824"/>
                                  </a:lnTo>
                                  <a:close/>
                                  <a:moveTo>
                                    <a:pt x="3778" y="789"/>
                                  </a:moveTo>
                                  <a:lnTo>
                                    <a:pt x="3755" y="794"/>
                                  </a:lnTo>
                                  <a:lnTo>
                                    <a:pt x="3735" y="796"/>
                                  </a:lnTo>
                                  <a:lnTo>
                                    <a:pt x="3715" y="794"/>
                                  </a:lnTo>
                                  <a:lnTo>
                                    <a:pt x="3703" y="786"/>
                                  </a:lnTo>
                                  <a:lnTo>
                                    <a:pt x="3693" y="774"/>
                                  </a:lnTo>
                                  <a:lnTo>
                                    <a:pt x="3690" y="756"/>
                                  </a:lnTo>
                                  <a:lnTo>
                                    <a:pt x="3693" y="736"/>
                                  </a:lnTo>
                                  <a:lnTo>
                                    <a:pt x="3705" y="724"/>
                                  </a:lnTo>
                                  <a:lnTo>
                                    <a:pt x="3723" y="719"/>
                                  </a:lnTo>
                                  <a:lnTo>
                                    <a:pt x="3750" y="716"/>
                                  </a:lnTo>
                                  <a:lnTo>
                                    <a:pt x="3758" y="716"/>
                                  </a:lnTo>
                                  <a:lnTo>
                                    <a:pt x="3768" y="716"/>
                                  </a:lnTo>
                                  <a:lnTo>
                                    <a:pt x="3773" y="719"/>
                                  </a:lnTo>
                                  <a:lnTo>
                                    <a:pt x="3773" y="741"/>
                                  </a:lnTo>
                                  <a:lnTo>
                                    <a:pt x="3773" y="769"/>
                                  </a:lnTo>
                                  <a:lnTo>
                                    <a:pt x="3778" y="789"/>
                                  </a:lnTo>
                                  <a:close/>
                                  <a:moveTo>
                                    <a:pt x="3008" y="824"/>
                                  </a:moveTo>
                                  <a:lnTo>
                                    <a:pt x="2993" y="794"/>
                                  </a:lnTo>
                                  <a:lnTo>
                                    <a:pt x="2985" y="766"/>
                                  </a:lnTo>
                                  <a:lnTo>
                                    <a:pt x="2983" y="734"/>
                                  </a:lnTo>
                                  <a:lnTo>
                                    <a:pt x="2983" y="654"/>
                                  </a:lnTo>
                                  <a:lnTo>
                                    <a:pt x="2983" y="624"/>
                                  </a:lnTo>
                                  <a:lnTo>
                                    <a:pt x="2978" y="604"/>
                                  </a:lnTo>
                                  <a:lnTo>
                                    <a:pt x="2973" y="589"/>
                                  </a:lnTo>
                                  <a:lnTo>
                                    <a:pt x="2965" y="577"/>
                                  </a:lnTo>
                                  <a:lnTo>
                                    <a:pt x="2953" y="564"/>
                                  </a:lnTo>
                                  <a:lnTo>
                                    <a:pt x="2933" y="554"/>
                                  </a:lnTo>
                                  <a:lnTo>
                                    <a:pt x="2908" y="547"/>
                                  </a:lnTo>
                                  <a:lnTo>
                                    <a:pt x="2875" y="547"/>
                                  </a:lnTo>
                                  <a:lnTo>
                                    <a:pt x="2823" y="549"/>
                                  </a:lnTo>
                                  <a:lnTo>
                                    <a:pt x="2773" y="557"/>
                                  </a:lnTo>
                                  <a:lnTo>
                                    <a:pt x="2785" y="614"/>
                                  </a:lnTo>
                                  <a:lnTo>
                                    <a:pt x="2818" y="612"/>
                                  </a:lnTo>
                                  <a:lnTo>
                                    <a:pt x="2848" y="609"/>
                                  </a:lnTo>
                                  <a:lnTo>
                                    <a:pt x="2873" y="612"/>
                                  </a:lnTo>
                                  <a:lnTo>
                                    <a:pt x="2890" y="614"/>
                                  </a:lnTo>
                                  <a:lnTo>
                                    <a:pt x="2900" y="622"/>
                                  </a:lnTo>
                                  <a:lnTo>
                                    <a:pt x="2903" y="637"/>
                                  </a:lnTo>
                                  <a:lnTo>
                                    <a:pt x="2905" y="657"/>
                                  </a:lnTo>
                                  <a:lnTo>
                                    <a:pt x="2905" y="671"/>
                                  </a:lnTo>
                                  <a:lnTo>
                                    <a:pt x="2893" y="669"/>
                                  </a:lnTo>
                                  <a:lnTo>
                                    <a:pt x="2880" y="666"/>
                                  </a:lnTo>
                                  <a:lnTo>
                                    <a:pt x="2865" y="664"/>
                                  </a:lnTo>
                                  <a:lnTo>
                                    <a:pt x="2823" y="669"/>
                                  </a:lnTo>
                                  <a:lnTo>
                                    <a:pt x="2790" y="684"/>
                                  </a:lnTo>
                                  <a:lnTo>
                                    <a:pt x="2765" y="704"/>
                                  </a:lnTo>
                                  <a:lnTo>
                                    <a:pt x="2750" y="731"/>
                                  </a:lnTo>
                                  <a:lnTo>
                                    <a:pt x="2745" y="766"/>
                                  </a:lnTo>
                                  <a:lnTo>
                                    <a:pt x="2750" y="799"/>
                                  </a:lnTo>
                                  <a:lnTo>
                                    <a:pt x="2765" y="824"/>
                                  </a:lnTo>
                                  <a:lnTo>
                                    <a:pt x="2785" y="844"/>
                                  </a:lnTo>
                                  <a:lnTo>
                                    <a:pt x="2813" y="854"/>
                                  </a:lnTo>
                                  <a:lnTo>
                                    <a:pt x="2843" y="859"/>
                                  </a:lnTo>
                                  <a:lnTo>
                                    <a:pt x="2873" y="856"/>
                                  </a:lnTo>
                                  <a:lnTo>
                                    <a:pt x="2900" y="849"/>
                                  </a:lnTo>
                                  <a:lnTo>
                                    <a:pt x="2908" y="846"/>
                                  </a:lnTo>
                                  <a:lnTo>
                                    <a:pt x="2913" y="844"/>
                                  </a:lnTo>
                                  <a:lnTo>
                                    <a:pt x="2915" y="841"/>
                                  </a:lnTo>
                                  <a:lnTo>
                                    <a:pt x="2923" y="836"/>
                                  </a:lnTo>
                                  <a:lnTo>
                                    <a:pt x="2928" y="834"/>
                                  </a:lnTo>
                                  <a:lnTo>
                                    <a:pt x="2935" y="839"/>
                                  </a:lnTo>
                                  <a:lnTo>
                                    <a:pt x="2940" y="846"/>
                                  </a:lnTo>
                                  <a:lnTo>
                                    <a:pt x="2948" y="851"/>
                                  </a:lnTo>
                                  <a:lnTo>
                                    <a:pt x="2953" y="856"/>
                                  </a:lnTo>
                                  <a:lnTo>
                                    <a:pt x="2958" y="859"/>
                                  </a:lnTo>
                                  <a:lnTo>
                                    <a:pt x="3008" y="824"/>
                                  </a:lnTo>
                                  <a:close/>
                                  <a:moveTo>
                                    <a:pt x="2910" y="789"/>
                                  </a:moveTo>
                                  <a:lnTo>
                                    <a:pt x="2888" y="794"/>
                                  </a:lnTo>
                                  <a:lnTo>
                                    <a:pt x="2868" y="796"/>
                                  </a:lnTo>
                                  <a:lnTo>
                                    <a:pt x="2848" y="794"/>
                                  </a:lnTo>
                                  <a:lnTo>
                                    <a:pt x="2835" y="786"/>
                                  </a:lnTo>
                                  <a:lnTo>
                                    <a:pt x="2825" y="774"/>
                                  </a:lnTo>
                                  <a:lnTo>
                                    <a:pt x="2823" y="756"/>
                                  </a:lnTo>
                                  <a:lnTo>
                                    <a:pt x="2825" y="736"/>
                                  </a:lnTo>
                                  <a:lnTo>
                                    <a:pt x="2838" y="724"/>
                                  </a:lnTo>
                                  <a:lnTo>
                                    <a:pt x="2855" y="719"/>
                                  </a:lnTo>
                                  <a:lnTo>
                                    <a:pt x="2883" y="716"/>
                                  </a:lnTo>
                                  <a:lnTo>
                                    <a:pt x="2890" y="716"/>
                                  </a:lnTo>
                                  <a:lnTo>
                                    <a:pt x="2900" y="716"/>
                                  </a:lnTo>
                                  <a:lnTo>
                                    <a:pt x="2905" y="719"/>
                                  </a:lnTo>
                                  <a:lnTo>
                                    <a:pt x="2905" y="741"/>
                                  </a:lnTo>
                                  <a:lnTo>
                                    <a:pt x="2905" y="769"/>
                                  </a:lnTo>
                                  <a:lnTo>
                                    <a:pt x="2910" y="789"/>
                                  </a:lnTo>
                                  <a:close/>
                                  <a:moveTo>
                                    <a:pt x="1940" y="851"/>
                                  </a:moveTo>
                                  <a:lnTo>
                                    <a:pt x="1940" y="564"/>
                                  </a:lnTo>
                                  <a:lnTo>
                                    <a:pt x="1900" y="554"/>
                                  </a:lnTo>
                                  <a:lnTo>
                                    <a:pt x="1863" y="547"/>
                                  </a:lnTo>
                                  <a:lnTo>
                                    <a:pt x="1820" y="547"/>
                                  </a:lnTo>
                                  <a:lnTo>
                                    <a:pt x="1780" y="547"/>
                                  </a:lnTo>
                                  <a:lnTo>
                                    <a:pt x="1743" y="554"/>
                                  </a:lnTo>
                                  <a:lnTo>
                                    <a:pt x="1703" y="564"/>
                                  </a:lnTo>
                                  <a:lnTo>
                                    <a:pt x="1703" y="711"/>
                                  </a:lnTo>
                                  <a:lnTo>
                                    <a:pt x="1703" y="744"/>
                                  </a:lnTo>
                                  <a:lnTo>
                                    <a:pt x="1700" y="764"/>
                                  </a:lnTo>
                                  <a:lnTo>
                                    <a:pt x="1698" y="776"/>
                                  </a:lnTo>
                                  <a:lnTo>
                                    <a:pt x="1693" y="786"/>
                                  </a:lnTo>
                                  <a:lnTo>
                                    <a:pt x="1688" y="794"/>
                                  </a:lnTo>
                                  <a:lnTo>
                                    <a:pt x="1680" y="804"/>
                                  </a:lnTo>
                                  <a:lnTo>
                                    <a:pt x="1670" y="811"/>
                                  </a:lnTo>
                                  <a:lnTo>
                                    <a:pt x="1693" y="859"/>
                                  </a:lnTo>
                                  <a:lnTo>
                                    <a:pt x="1720" y="849"/>
                                  </a:lnTo>
                                  <a:lnTo>
                                    <a:pt x="1743" y="836"/>
                                  </a:lnTo>
                                  <a:lnTo>
                                    <a:pt x="1760" y="819"/>
                                  </a:lnTo>
                                  <a:lnTo>
                                    <a:pt x="1770" y="794"/>
                                  </a:lnTo>
                                  <a:lnTo>
                                    <a:pt x="1778" y="764"/>
                                  </a:lnTo>
                                  <a:lnTo>
                                    <a:pt x="1780" y="726"/>
                                  </a:lnTo>
                                  <a:lnTo>
                                    <a:pt x="1780" y="617"/>
                                  </a:lnTo>
                                  <a:lnTo>
                                    <a:pt x="1795" y="614"/>
                                  </a:lnTo>
                                  <a:lnTo>
                                    <a:pt x="1808" y="614"/>
                                  </a:lnTo>
                                  <a:lnTo>
                                    <a:pt x="1820" y="614"/>
                                  </a:lnTo>
                                  <a:lnTo>
                                    <a:pt x="1835" y="614"/>
                                  </a:lnTo>
                                  <a:lnTo>
                                    <a:pt x="1845" y="614"/>
                                  </a:lnTo>
                                  <a:lnTo>
                                    <a:pt x="1863" y="617"/>
                                  </a:lnTo>
                                  <a:lnTo>
                                    <a:pt x="1863" y="851"/>
                                  </a:lnTo>
                                  <a:lnTo>
                                    <a:pt x="1940" y="851"/>
                                  </a:lnTo>
                                  <a:close/>
                                  <a:moveTo>
                                    <a:pt x="2535" y="949"/>
                                  </a:moveTo>
                                  <a:lnTo>
                                    <a:pt x="2535" y="841"/>
                                  </a:lnTo>
                                  <a:lnTo>
                                    <a:pt x="2548" y="849"/>
                                  </a:lnTo>
                                  <a:lnTo>
                                    <a:pt x="2570" y="854"/>
                                  </a:lnTo>
                                  <a:lnTo>
                                    <a:pt x="2598" y="856"/>
                                  </a:lnTo>
                                  <a:lnTo>
                                    <a:pt x="2630" y="851"/>
                                  </a:lnTo>
                                  <a:lnTo>
                                    <a:pt x="2658" y="839"/>
                                  </a:lnTo>
                                  <a:lnTo>
                                    <a:pt x="2683" y="816"/>
                                  </a:lnTo>
                                  <a:lnTo>
                                    <a:pt x="2700" y="786"/>
                                  </a:lnTo>
                                  <a:lnTo>
                                    <a:pt x="2710" y="746"/>
                                  </a:lnTo>
                                  <a:lnTo>
                                    <a:pt x="2715" y="701"/>
                                  </a:lnTo>
                                  <a:lnTo>
                                    <a:pt x="2710" y="652"/>
                                  </a:lnTo>
                                  <a:lnTo>
                                    <a:pt x="2698" y="612"/>
                                  </a:lnTo>
                                  <a:lnTo>
                                    <a:pt x="2680" y="582"/>
                                  </a:lnTo>
                                  <a:lnTo>
                                    <a:pt x="2655" y="562"/>
                                  </a:lnTo>
                                  <a:lnTo>
                                    <a:pt x="2623" y="549"/>
                                  </a:lnTo>
                                  <a:lnTo>
                                    <a:pt x="2585" y="544"/>
                                  </a:lnTo>
                                  <a:lnTo>
                                    <a:pt x="2560" y="547"/>
                                  </a:lnTo>
                                  <a:lnTo>
                                    <a:pt x="2535" y="554"/>
                                  </a:lnTo>
                                  <a:lnTo>
                                    <a:pt x="2535" y="427"/>
                                  </a:lnTo>
                                  <a:lnTo>
                                    <a:pt x="2458" y="427"/>
                                  </a:lnTo>
                                  <a:lnTo>
                                    <a:pt x="2458" y="554"/>
                                  </a:lnTo>
                                  <a:lnTo>
                                    <a:pt x="2433" y="547"/>
                                  </a:lnTo>
                                  <a:lnTo>
                                    <a:pt x="2408" y="544"/>
                                  </a:lnTo>
                                  <a:lnTo>
                                    <a:pt x="2370" y="549"/>
                                  </a:lnTo>
                                  <a:lnTo>
                                    <a:pt x="2338" y="562"/>
                                  </a:lnTo>
                                  <a:lnTo>
                                    <a:pt x="2313" y="584"/>
                                  </a:lnTo>
                                  <a:lnTo>
                                    <a:pt x="2293" y="614"/>
                                  </a:lnTo>
                                  <a:lnTo>
                                    <a:pt x="2283" y="654"/>
                                  </a:lnTo>
                                  <a:lnTo>
                                    <a:pt x="2278" y="701"/>
                                  </a:lnTo>
                                  <a:lnTo>
                                    <a:pt x="2283" y="749"/>
                                  </a:lnTo>
                                  <a:lnTo>
                                    <a:pt x="2293" y="786"/>
                                  </a:lnTo>
                                  <a:lnTo>
                                    <a:pt x="2310" y="819"/>
                                  </a:lnTo>
                                  <a:lnTo>
                                    <a:pt x="2333" y="839"/>
                                  </a:lnTo>
                                  <a:lnTo>
                                    <a:pt x="2360" y="854"/>
                                  </a:lnTo>
                                  <a:lnTo>
                                    <a:pt x="2393" y="856"/>
                                  </a:lnTo>
                                  <a:lnTo>
                                    <a:pt x="2423" y="854"/>
                                  </a:lnTo>
                                  <a:lnTo>
                                    <a:pt x="2443" y="849"/>
                                  </a:lnTo>
                                  <a:lnTo>
                                    <a:pt x="2458" y="841"/>
                                  </a:lnTo>
                                  <a:lnTo>
                                    <a:pt x="2458" y="949"/>
                                  </a:lnTo>
                                  <a:lnTo>
                                    <a:pt x="2535" y="949"/>
                                  </a:lnTo>
                                  <a:close/>
                                  <a:moveTo>
                                    <a:pt x="2358" y="701"/>
                                  </a:moveTo>
                                  <a:lnTo>
                                    <a:pt x="2363" y="664"/>
                                  </a:lnTo>
                                  <a:lnTo>
                                    <a:pt x="2373" y="634"/>
                                  </a:lnTo>
                                  <a:lnTo>
                                    <a:pt x="2390" y="617"/>
                                  </a:lnTo>
                                  <a:lnTo>
                                    <a:pt x="2413" y="612"/>
                                  </a:lnTo>
                                  <a:lnTo>
                                    <a:pt x="2428" y="612"/>
                                  </a:lnTo>
                                  <a:lnTo>
                                    <a:pt x="2440" y="614"/>
                                  </a:lnTo>
                                  <a:lnTo>
                                    <a:pt x="2458" y="619"/>
                                  </a:lnTo>
                                  <a:lnTo>
                                    <a:pt x="2458" y="784"/>
                                  </a:lnTo>
                                  <a:lnTo>
                                    <a:pt x="2443" y="789"/>
                                  </a:lnTo>
                                  <a:lnTo>
                                    <a:pt x="2430" y="791"/>
                                  </a:lnTo>
                                  <a:lnTo>
                                    <a:pt x="2418" y="791"/>
                                  </a:lnTo>
                                  <a:lnTo>
                                    <a:pt x="2395" y="786"/>
                                  </a:lnTo>
                                  <a:lnTo>
                                    <a:pt x="2378" y="776"/>
                                  </a:lnTo>
                                  <a:lnTo>
                                    <a:pt x="2368" y="756"/>
                                  </a:lnTo>
                                  <a:lnTo>
                                    <a:pt x="2360" y="734"/>
                                  </a:lnTo>
                                  <a:lnTo>
                                    <a:pt x="2358" y="701"/>
                                  </a:lnTo>
                                  <a:close/>
                                  <a:moveTo>
                                    <a:pt x="2633" y="701"/>
                                  </a:moveTo>
                                  <a:lnTo>
                                    <a:pt x="2630" y="739"/>
                                  </a:lnTo>
                                  <a:lnTo>
                                    <a:pt x="2618" y="766"/>
                                  </a:lnTo>
                                  <a:lnTo>
                                    <a:pt x="2600" y="784"/>
                                  </a:lnTo>
                                  <a:lnTo>
                                    <a:pt x="2575" y="791"/>
                                  </a:lnTo>
                                  <a:lnTo>
                                    <a:pt x="2563" y="791"/>
                                  </a:lnTo>
                                  <a:lnTo>
                                    <a:pt x="2550" y="789"/>
                                  </a:lnTo>
                                  <a:lnTo>
                                    <a:pt x="2535" y="784"/>
                                  </a:lnTo>
                                  <a:lnTo>
                                    <a:pt x="2535" y="619"/>
                                  </a:lnTo>
                                  <a:lnTo>
                                    <a:pt x="2553" y="614"/>
                                  </a:lnTo>
                                  <a:lnTo>
                                    <a:pt x="2565" y="612"/>
                                  </a:lnTo>
                                  <a:lnTo>
                                    <a:pt x="2580" y="612"/>
                                  </a:lnTo>
                                  <a:lnTo>
                                    <a:pt x="2603" y="617"/>
                                  </a:lnTo>
                                  <a:lnTo>
                                    <a:pt x="2620" y="634"/>
                                  </a:lnTo>
                                  <a:lnTo>
                                    <a:pt x="2630" y="662"/>
                                  </a:lnTo>
                                  <a:lnTo>
                                    <a:pt x="2633" y="701"/>
                                  </a:lnTo>
                                  <a:close/>
                                  <a:moveTo>
                                    <a:pt x="3583" y="721"/>
                                  </a:moveTo>
                                  <a:lnTo>
                                    <a:pt x="3580" y="686"/>
                                  </a:lnTo>
                                  <a:lnTo>
                                    <a:pt x="3568" y="657"/>
                                  </a:lnTo>
                                  <a:lnTo>
                                    <a:pt x="3550" y="632"/>
                                  </a:lnTo>
                                  <a:lnTo>
                                    <a:pt x="3523" y="614"/>
                                  </a:lnTo>
                                  <a:lnTo>
                                    <a:pt x="3490" y="602"/>
                                  </a:lnTo>
                                  <a:lnTo>
                                    <a:pt x="3448" y="597"/>
                                  </a:lnTo>
                                  <a:lnTo>
                                    <a:pt x="3418" y="599"/>
                                  </a:lnTo>
                                  <a:lnTo>
                                    <a:pt x="3385" y="604"/>
                                  </a:lnTo>
                                  <a:lnTo>
                                    <a:pt x="3385" y="499"/>
                                  </a:lnTo>
                                  <a:lnTo>
                                    <a:pt x="3415" y="497"/>
                                  </a:lnTo>
                                  <a:lnTo>
                                    <a:pt x="3455" y="494"/>
                                  </a:lnTo>
                                  <a:lnTo>
                                    <a:pt x="3500" y="497"/>
                                  </a:lnTo>
                                  <a:lnTo>
                                    <a:pt x="3545" y="499"/>
                                  </a:lnTo>
                                  <a:lnTo>
                                    <a:pt x="3548" y="437"/>
                                  </a:lnTo>
                                  <a:lnTo>
                                    <a:pt x="3510" y="432"/>
                                  </a:lnTo>
                                  <a:lnTo>
                                    <a:pt x="3468" y="427"/>
                                  </a:lnTo>
                                  <a:lnTo>
                                    <a:pt x="3425" y="424"/>
                                  </a:lnTo>
                                  <a:lnTo>
                                    <a:pt x="3395" y="427"/>
                                  </a:lnTo>
                                  <a:lnTo>
                                    <a:pt x="3360" y="432"/>
                                  </a:lnTo>
                                  <a:lnTo>
                                    <a:pt x="3328" y="437"/>
                                  </a:lnTo>
                                  <a:lnTo>
                                    <a:pt x="3303" y="442"/>
                                  </a:lnTo>
                                  <a:lnTo>
                                    <a:pt x="3303" y="836"/>
                                  </a:lnTo>
                                  <a:lnTo>
                                    <a:pt x="3368" y="854"/>
                                  </a:lnTo>
                                  <a:lnTo>
                                    <a:pt x="3433" y="859"/>
                                  </a:lnTo>
                                  <a:lnTo>
                                    <a:pt x="3478" y="856"/>
                                  </a:lnTo>
                                  <a:lnTo>
                                    <a:pt x="3515" y="844"/>
                                  </a:lnTo>
                                  <a:lnTo>
                                    <a:pt x="3545" y="821"/>
                                  </a:lnTo>
                                  <a:lnTo>
                                    <a:pt x="3565" y="796"/>
                                  </a:lnTo>
                                  <a:lnTo>
                                    <a:pt x="3578" y="761"/>
                                  </a:lnTo>
                                  <a:lnTo>
                                    <a:pt x="3583" y="721"/>
                                  </a:lnTo>
                                  <a:close/>
                                  <a:moveTo>
                                    <a:pt x="3500" y="729"/>
                                  </a:moveTo>
                                  <a:lnTo>
                                    <a:pt x="3495" y="756"/>
                                  </a:lnTo>
                                  <a:lnTo>
                                    <a:pt x="3483" y="776"/>
                                  </a:lnTo>
                                  <a:lnTo>
                                    <a:pt x="3463" y="789"/>
                                  </a:lnTo>
                                  <a:lnTo>
                                    <a:pt x="3435" y="794"/>
                                  </a:lnTo>
                                  <a:lnTo>
                                    <a:pt x="3420" y="794"/>
                                  </a:lnTo>
                                  <a:lnTo>
                                    <a:pt x="3405" y="794"/>
                                  </a:lnTo>
                                  <a:lnTo>
                                    <a:pt x="3385" y="789"/>
                                  </a:lnTo>
                                  <a:lnTo>
                                    <a:pt x="3385" y="669"/>
                                  </a:lnTo>
                                  <a:lnTo>
                                    <a:pt x="3405" y="664"/>
                                  </a:lnTo>
                                  <a:lnTo>
                                    <a:pt x="3435" y="664"/>
                                  </a:lnTo>
                                  <a:lnTo>
                                    <a:pt x="3463" y="669"/>
                                  </a:lnTo>
                                  <a:lnTo>
                                    <a:pt x="3483" y="681"/>
                                  </a:lnTo>
                                  <a:lnTo>
                                    <a:pt x="3495" y="699"/>
                                  </a:lnTo>
                                  <a:lnTo>
                                    <a:pt x="3500" y="729"/>
                                  </a:lnTo>
                                  <a:close/>
                                  <a:moveTo>
                                    <a:pt x="425" y="210"/>
                                  </a:moveTo>
                                  <a:lnTo>
                                    <a:pt x="308" y="564"/>
                                  </a:lnTo>
                                  <a:lnTo>
                                    <a:pt x="545" y="564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5" y="210"/>
                                  </a:lnTo>
                                  <a:close/>
                                  <a:moveTo>
                                    <a:pt x="13" y="1151"/>
                                  </a:moveTo>
                                  <a:lnTo>
                                    <a:pt x="5" y="1151"/>
                                  </a:lnTo>
                                  <a:lnTo>
                                    <a:pt x="3" y="1156"/>
                                  </a:lnTo>
                                  <a:lnTo>
                                    <a:pt x="0" y="1163"/>
                                  </a:lnTo>
                                  <a:lnTo>
                                    <a:pt x="0" y="1313"/>
                                  </a:lnTo>
                                  <a:lnTo>
                                    <a:pt x="3" y="1321"/>
                                  </a:lnTo>
                                  <a:lnTo>
                                    <a:pt x="5" y="1326"/>
                                  </a:lnTo>
                                  <a:lnTo>
                                    <a:pt x="13" y="1326"/>
                                  </a:lnTo>
                                  <a:lnTo>
                                    <a:pt x="840" y="1326"/>
                                  </a:lnTo>
                                  <a:lnTo>
                                    <a:pt x="845" y="1326"/>
                                  </a:lnTo>
                                  <a:lnTo>
                                    <a:pt x="850" y="1321"/>
                                  </a:lnTo>
                                  <a:lnTo>
                                    <a:pt x="853" y="1313"/>
                                  </a:lnTo>
                                  <a:lnTo>
                                    <a:pt x="853" y="1163"/>
                                  </a:lnTo>
                                  <a:lnTo>
                                    <a:pt x="850" y="1156"/>
                                  </a:lnTo>
                                  <a:lnTo>
                                    <a:pt x="845" y="1151"/>
                                  </a:lnTo>
                                  <a:lnTo>
                                    <a:pt x="840" y="1151"/>
                                  </a:lnTo>
                                  <a:lnTo>
                                    <a:pt x="13" y="1151"/>
                                  </a:lnTo>
                                  <a:close/>
                                  <a:moveTo>
                                    <a:pt x="425" y="0"/>
                                  </a:moveTo>
                                  <a:lnTo>
                                    <a:pt x="460" y="5"/>
                                  </a:lnTo>
                                  <a:lnTo>
                                    <a:pt x="490" y="15"/>
                                  </a:lnTo>
                                  <a:lnTo>
                                    <a:pt x="513" y="32"/>
                                  </a:lnTo>
                                  <a:lnTo>
                                    <a:pt x="530" y="52"/>
                                  </a:lnTo>
                                  <a:lnTo>
                                    <a:pt x="545" y="77"/>
                                  </a:lnTo>
                                  <a:lnTo>
                                    <a:pt x="558" y="102"/>
                                  </a:lnTo>
                                  <a:lnTo>
                                    <a:pt x="568" y="130"/>
                                  </a:lnTo>
                                  <a:lnTo>
                                    <a:pt x="573" y="142"/>
                                  </a:lnTo>
                                  <a:lnTo>
                                    <a:pt x="583" y="167"/>
                                  </a:lnTo>
                                  <a:lnTo>
                                    <a:pt x="595" y="202"/>
                                  </a:lnTo>
                                  <a:lnTo>
                                    <a:pt x="610" y="247"/>
                                  </a:lnTo>
                                  <a:lnTo>
                                    <a:pt x="630" y="297"/>
                                  </a:lnTo>
                                  <a:lnTo>
                                    <a:pt x="650" y="354"/>
                                  </a:lnTo>
                                  <a:lnTo>
                                    <a:pt x="673" y="414"/>
                                  </a:lnTo>
                                  <a:lnTo>
                                    <a:pt x="695" y="477"/>
                                  </a:lnTo>
                                  <a:lnTo>
                                    <a:pt x="718" y="539"/>
                                  </a:lnTo>
                                  <a:lnTo>
                                    <a:pt x="740" y="599"/>
                                  </a:lnTo>
                                  <a:lnTo>
                                    <a:pt x="760" y="657"/>
                                  </a:lnTo>
                                  <a:lnTo>
                                    <a:pt x="780" y="706"/>
                                  </a:lnTo>
                                  <a:lnTo>
                                    <a:pt x="795" y="751"/>
                                  </a:lnTo>
                                  <a:lnTo>
                                    <a:pt x="808" y="784"/>
                                  </a:lnTo>
                                  <a:lnTo>
                                    <a:pt x="818" y="809"/>
                                  </a:lnTo>
                                  <a:lnTo>
                                    <a:pt x="820" y="819"/>
                                  </a:lnTo>
                                  <a:lnTo>
                                    <a:pt x="820" y="824"/>
                                  </a:lnTo>
                                  <a:lnTo>
                                    <a:pt x="820" y="829"/>
                                  </a:lnTo>
                                  <a:lnTo>
                                    <a:pt x="818" y="834"/>
                                  </a:lnTo>
                                  <a:lnTo>
                                    <a:pt x="813" y="836"/>
                                  </a:lnTo>
                                  <a:lnTo>
                                    <a:pt x="803" y="841"/>
                                  </a:lnTo>
                                  <a:lnTo>
                                    <a:pt x="783" y="849"/>
                                  </a:lnTo>
                                  <a:lnTo>
                                    <a:pt x="758" y="859"/>
                                  </a:lnTo>
                                  <a:lnTo>
                                    <a:pt x="730" y="869"/>
                                  </a:lnTo>
                                  <a:lnTo>
                                    <a:pt x="705" y="879"/>
                                  </a:lnTo>
                                  <a:lnTo>
                                    <a:pt x="685" y="886"/>
                                  </a:lnTo>
                                  <a:lnTo>
                                    <a:pt x="675" y="889"/>
                                  </a:lnTo>
                                  <a:lnTo>
                                    <a:pt x="670" y="891"/>
                                  </a:lnTo>
                                  <a:lnTo>
                                    <a:pt x="665" y="889"/>
                                  </a:lnTo>
                                  <a:lnTo>
                                    <a:pt x="663" y="886"/>
                                  </a:lnTo>
                                  <a:lnTo>
                                    <a:pt x="660" y="881"/>
                                  </a:lnTo>
                                  <a:lnTo>
                                    <a:pt x="655" y="874"/>
                                  </a:lnTo>
                                  <a:lnTo>
                                    <a:pt x="650" y="856"/>
                                  </a:lnTo>
                                  <a:lnTo>
                                    <a:pt x="640" y="831"/>
                                  </a:lnTo>
                                  <a:lnTo>
                                    <a:pt x="630" y="804"/>
                                  </a:lnTo>
                                  <a:lnTo>
                                    <a:pt x="620" y="776"/>
                                  </a:lnTo>
                                  <a:lnTo>
                                    <a:pt x="613" y="751"/>
                                  </a:lnTo>
                                  <a:lnTo>
                                    <a:pt x="605" y="731"/>
                                  </a:lnTo>
                                  <a:lnTo>
                                    <a:pt x="600" y="719"/>
                                  </a:lnTo>
                                  <a:lnTo>
                                    <a:pt x="588" y="719"/>
                                  </a:lnTo>
                                  <a:lnTo>
                                    <a:pt x="560" y="719"/>
                                  </a:lnTo>
                                  <a:lnTo>
                                    <a:pt x="520" y="719"/>
                                  </a:lnTo>
                                  <a:lnTo>
                                    <a:pt x="475" y="719"/>
                                  </a:lnTo>
                                  <a:lnTo>
                                    <a:pt x="425" y="719"/>
                                  </a:lnTo>
                                  <a:lnTo>
                                    <a:pt x="378" y="719"/>
                                  </a:lnTo>
                                  <a:lnTo>
                                    <a:pt x="333" y="719"/>
                                  </a:lnTo>
                                  <a:lnTo>
                                    <a:pt x="293" y="719"/>
                                  </a:lnTo>
                                  <a:lnTo>
                                    <a:pt x="265" y="719"/>
                                  </a:lnTo>
                                  <a:lnTo>
                                    <a:pt x="253" y="719"/>
                                  </a:lnTo>
                                  <a:lnTo>
                                    <a:pt x="248" y="731"/>
                                  </a:lnTo>
                                  <a:lnTo>
                                    <a:pt x="240" y="751"/>
                                  </a:lnTo>
                                  <a:lnTo>
                                    <a:pt x="233" y="776"/>
                                  </a:lnTo>
                                  <a:lnTo>
                                    <a:pt x="223" y="804"/>
                                  </a:lnTo>
                                  <a:lnTo>
                                    <a:pt x="210" y="831"/>
                                  </a:lnTo>
                                  <a:lnTo>
                                    <a:pt x="203" y="856"/>
                                  </a:lnTo>
                                  <a:lnTo>
                                    <a:pt x="195" y="874"/>
                                  </a:lnTo>
                                  <a:lnTo>
                                    <a:pt x="193" y="881"/>
                                  </a:lnTo>
                                  <a:lnTo>
                                    <a:pt x="190" y="886"/>
                                  </a:lnTo>
                                  <a:lnTo>
                                    <a:pt x="183" y="891"/>
                                  </a:lnTo>
                                  <a:lnTo>
                                    <a:pt x="175" y="889"/>
                                  </a:lnTo>
                                  <a:lnTo>
                                    <a:pt x="168" y="886"/>
                                  </a:lnTo>
                                  <a:lnTo>
                                    <a:pt x="148" y="879"/>
                                  </a:lnTo>
                                  <a:lnTo>
                                    <a:pt x="123" y="869"/>
                                  </a:lnTo>
                                  <a:lnTo>
                                    <a:pt x="95" y="856"/>
                                  </a:lnTo>
                                  <a:lnTo>
                                    <a:pt x="68" y="849"/>
                                  </a:lnTo>
                                  <a:lnTo>
                                    <a:pt x="48" y="839"/>
                                  </a:lnTo>
                                  <a:lnTo>
                                    <a:pt x="40" y="836"/>
                                  </a:lnTo>
                                  <a:lnTo>
                                    <a:pt x="35" y="834"/>
                                  </a:lnTo>
                                  <a:lnTo>
                                    <a:pt x="33" y="829"/>
                                  </a:lnTo>
                                  <a:lnTo>
                                    <a:pt x="30" y="824"/>
                                  </a:lnTo>
                                  <a:lnTo>
                                    <a:pt x="33" y="819"/>
                                  </a:lnTo>
                                  <a:lnTo>
                                    <a:pt x="35" y="806"/>
                                  </a:lnTo>
                                  <a:lnTo>
                                    <a:pt x="45" y="784"/>
                                  </a:lnTo>
                                  <a:lnTo>
                                    <a:pt x="58" y="749"/>
                                  </a:lnTo>
                                  <a:lnTo>
                                    <a:pt x="73" y="706"/>
                                  </a:lnTo>
                                  <a:lnTo>
                                    <a:pt x="93" y="654"/>
                                  </a:lnTo>
                                  <a:lnTo>
                                    <a:pt x="113" y="599"/>
                                  </a:lnTo>
                                  <a:lnTo>
                                    <a:pt x="133" y="539"/>
                                  </a:lnTo>
                                  <a:lnTo>
                                    <a:pt x="155" y="477"/>
                                  </a:lnTo>
                                  <a:lnTo>
                                    <a:pt x="178" y="417"/>
                                  </a:lnTo>
                                  <a:lnTo>
                                    <a:pt x="200" y="357"/>
                                  </a:lnTo>
                                  <a:lnTo>
                                    <a:pt x="223" y="300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58" y="205"/>
                                  </a:lnTo>
                                  <a:lnTo>
                                    <a:pt x="270" y="167"/>
                                  </a:lnTo>
                                  <a:lnTo>
                                    <a:pt x="278" y="142"/>
                                  </a:lnTo>
                                  <a:lnTo>
                                    <a:pt x="283" y="130"/>
                                  </a:lnTo>
                                  <a:lnTo>
                                    <a:pt x="293" y="102"/>
                                  </a:lnTo>
                                  <a:lnTo>
                                    <a:pt x="305" y="77"/>
                                  </a:lnTo>
                                  <a:lnTo>
                                    <a:pt x="320" y="52"/>
                                  </a:lnTo>
                                  <a:lnTo>
                                    <a:pt x="340" y="32"/>
                                  </a:lnTo>
                                  <a:lnTo>
                                    <a:pt x="363" y="15"/>
                                  </a:lnTo>
                                  <a:lnTo>
                                    <a:pt x="390" y="5"/>
                                  </a:lnTo>
                                  <a:lnTo>
                                    <a:pt x="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F00"/>
                            </a:solidFill>
                            <a:ln w="0">
                              <a:solidFill>
                                <a:srgbClr val="FF0F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3564D0" id="Freeform 18" o:spid="_x0000_s1026" style="position:absolute;margin-left:18.6pt;margin-top:6.95pt;width:2in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8,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" path="m3143,652r-25,7l3100,676r-7,25l3100,729r18,17l3143,751r25,-5l3185,729r8,-28l3185,676r-17,-17l3143,652xm1403,699r2,-5l1410,676r5,-19l1423,634r5,-20l1433,604r5,-22l1445,557r8,-20l1455,522r3,-8l1460,514r3,8l1465,537r5,22l1478,582r5,20l1485,614r8,20l1498,657r7,19l1508,694r2,5l1403,699xm1555,851r90,l1510,434r-25,-5l1458,427r-18,l1428,429r-15,5l1268,851r87,l1358,846r5,-17l1370,801r10,-32l1530,769r10,32l1548,829r5,17l1555,851xm4488,851r-3,-5l4478,834r-10,-20l4458,791r-10,-20l4440,751r-7,-12l4420,719r-12,-15l4385,694r,l4403,686r12,-12l4430,649r8,-17l4445,622r5,-8l4455,609r5,-5l4468,604r2,l4473,604r5,-55l4460,547r-20,2l4423,552r-15,5l4398,567r-8,10l4383,587r-5,15l4368,622r-13,22l4353,652r-3,5l4345,662r-5,2l4333,666r-8,l4310,666r,-112l4233,554r,297l4310,851r,-122l4323,729r10,l4340,731r5,5l4350,741r5,8l4360,759r8,17l4378,796r7,20l4393,834r5,12l4400,851r88,xm4163,851r,-297l4085,554r,112l3995,666r,-112l3918,554r,297l3995,851r,-122l4085,729r,122l4163,851xm2003,549r,287l2060,854r58,5l2163,854r35,-15l2225,816r15,-32l2245,744r-5,-35l2228,681r-25,-22l2173,647r-40,-5l2108,642r-28,7l2080,549r-77,xm2165,749r-2,20l2155,784r-15,10l2115,799r-5,l2103,799r-5,-3l2090,796r-10,-2l2080,706r10,l2098,704r5,l2105,704r5,l2115,701r23,5l2153,714r10,15l2165,749xm3875,824r-15,-30l3853,766r-3,-32l3850,654r,-30l3845,604r-5,-15l3833,577r-13,-13l3800,554r-25,-7l3743,547r-53,2l3640,557r13,57l3685,612r30,-3l3740,612r18,2l3768,622r2,15l3773,657r,14l3760,669r-12,-3l3733,664r-43,5l3658,684r-25,20l3618,731r-5,35l3618,799r15,25l3653,844r27,10l3710,859r30,-3l3768,849r7,-3l3780,844r3,-3l3790,836r5,-2l3803,839r5,7l3815,851r5,5l3825,859r50,-35xm3778,789r-23,5l3735,796r-20,-2l3703,786r-10,-12l3690,756r3,-20l3705,724r18,-5l3750,716r8,l3768,716r5,3l3773,741r,28l3778,789xm3008,824r-15,-30l2985,766r-2,-32l2983,654r,-30l2978,604r-5,-15l2965,577r-12,-13l2933,554r-25,-7l2875,547r-52,2l2773,557r12,57l2818,612r30,-3l2873,612r17,2l2900,622r3,15l2905,657r,14l2893,669r-13,-3l2865,664r-42,5l2790,684r-25,20l2750,731r-5,35l2750,799r15,25l2785,844r28,10l2843,859r30,-3l2900,849r8,-3l2913,844r2,-3l2923,836r5,-2l2935,839r5,7l2948,851r5,5l2958,859r50,-35xm2910,789r-22,5l2868,796r-20,-2l2835,786r-10,-12l2823,756r2,-20l2838,724r17,-5l2883,716r7,l2900,716r5,3l2905,741r,28l2910,789xm1940,851r,-287l1900,554r-37,-7l1820,547r-40,l1743,554r-40,10l1703,711r,33l1700,764r-2,12l1693,786r-5,8l1680,804r-10,7l1693,859r27,-10l1743,836r17,-17l1770,794r8,-30l1780,726r,-109l1795,614r13,l1820,614r15,l1845,614r18,3l1863,851r77,xm2535,949r,-108l2548,849r22,5l2598,856r32,-5l2658,839r25,-23l2700,786r10,-40l2715,701r-5,-49l2698,612r-18,-30l2655,562r-32,-13l2585,544r-25,3l2535,554r,-127l2458,427r,127l2433,547r-25,-3l2370,549r-32,13l2313,584r-20,30l2283,654r-5,47l2283,749r10,37l2310,819r23,20l2360,854r33,2l2423,854r20,-5l2458,841r,108l2535,949xm2358,701r5,-37l2373,634r17,-17l2413,612r15,l2440,614r18,5l2458,784r-15,5l2430,791r-12,l2395,786r-17,-10l2368,756r-8,-22l2358,701xm2633,701r-3,38l2618,766r-18,18l2575,791r-12,l2550,789r-15,-5l2535,619r18,-5l2565,612r15,l2603,617r17,17l2630,662r3,39xm3583,721r-3,-35l3568,657r-18,-25l3523,614r-33,-12l3448,597r-30,2l3385,604r,-105l3415,497r40,-3l3500,497r45,2l3548,437r-38,-5l3468,427r-43,-3l3395,427r-35,5l3328,437r-25,5l3303,836r65,18l3433,859r45,-3l3515,844r30,-23l3565,796r13,-35l3583,721xm3500,729r-5,27l3483,776r-20,13l3435,794r-15,l3405,794r-20,-5l3385,669r20,-5l3435,664r28,5l3483,681r12,18l3500,729xm425,210l308,564r237,l428,210r-3,xm13,1151r-8,l3,1156r-3,7l,1313r3,8l5,1326r8,l840,1326r5,l850,1321r3,-8l853,1163r-3,-7l845,1151r-5,l13,1151xm425,r35,5l490,15r23,17l530,52r15,25l558,102r10,28l573,142r10,25l595,202r15,45l630,297r20,57l673,414r22,63l718,539r22,60l760,657r20,49l795,751r13,33l818,809r2,10l820,824r,5l818,834r-5,2l803,841r-20,8l758,859r-28,10l705,879r-20,7l675,889r-5,2l665,889r-2,-3l660,881r-5,-7l650,856,640,831,630,804,620,776r-7,-25l605,731r-5,-12l588,719r-28,l520,719r-45,l425,719r-47,l333,719r-40,l265,719r-12,l248,731r-8,20l233,776r-10,28l210,831r-7,25l195,874r-2,7l190,886r-7,5l175,889r-7,-3l148,879,123,869,95,856,68,849,48,839r-8,-3l35,834r-2,-5l30,824r3,-5l35,806,45,784,58,749,73,706,93,654r20,-55l133,539r22,-62l178,417r22,-60l223,300r17,-53l258,205r12,-38l278,142r5,-12l293,102,305,77,320,52,340,32,363,15,390,5,425,xe" fillcolor="#ff0f00" strokecolor="#ff0f00" strokeweight="0">
                    <v:path arrowok="t" o:connecttype="custom" o:connectlocs="1301105,285679;583928,246148;602265,237183;670316,346808;555404,337843;1824725,339880;1794164,279566;1822688,246148;1779902,253484;1724891,225772;1776642,309315;1664583,225772;1696367,346808;912770,288939;881394,313391;851647,287716;1579011,335805;1548449,225772;1535410,253484;1474287,297905;1540299,343955;1539484,321541;1528075,291792;1215533,299127;1150335,223734;1183749,273453;1126701,335805;1193121,339880;1160522,323579;1183749,293014;710249,225772;689875,350068;741626,250224;1058650,348846;1081877,229032;965743,223734;961668,348031;973893,251446;969003,316243;1039091,321541;1460025,293829;1391567,202542;1356116,178091;1460025,293829;1387492,270600;173182,85581;344326,540385;199668,6113;256717,121036;333324,329692;287278,358219;256717,327654;154030,293014;82720,348846;27709,345993;29747,287716;110021,68058" o:connectangles="0,0,0,0,0,0,0,0,0,0,0,0,0,0,0,0,0,0,0,0,0,0,0,0,0,0,0,0,0,0,0,0,0,0,0,0,0,0,0,0,0,0,0,0,0,0,0,0,0,0,0,0,0,0,0,0,0"/>
                    <o:lock v:ext="edit" aspectratio="t" verticies="t"/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567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6216A9" w:rsidRPr="00870B2F" w:rsidRDefault="006216A9" w:rsidP="00127DB4">
          <w:pPr>
            <w:rPr>
              <w:b/>
            </w:rPr>
          </w:pPr>
          <w:r>
            <w:rPr>
              <w:b/>
            </w:rPr>
            <w:t>Руководство пользователя</w:t>
          </w:r>
          <w:r w:rsidRPr="00001091">
            <w:rPr>
              <w:b/>
            </w:rPr>
            <w:t xml:space="preserve"> систем</w:t>
          </w:r>
          <w:r>
            <w:rPr>
              <w:b/>
            </w:rPr>
            <w:t>ы</w:t>
          </w:r>
          <w:r w:rsidRPr="00001091">
            <w:rPr>
              <w:b/>
            </w:rPr>
            <w:t xml:space="preserve"> «</w:t>
          </w:r>
          <w:r>
            <w:rPr>
              <w:b/>
            </w:rPr>
            <w:t xml:space="preserve">Сервер моделирования </w:t>
          </w:r>
          <w:r>
            <w:rPr>
              <w:b/>
              <w:lang w:val="en-US"/>
            </w:rPr>
            <w:t>bipython</w:t>
          </w:r>
          <w:r w:rsidRPr="00136AA6">
            <w:rPr>
              <w:b/>
            </w:rPr>
            <w:t>2</w:t>
          </w:r>
          <w:r w:rsidRPr="00001091">
            <w:rPr>
              <w:b/>
            </w:rPr>
            <w:t>»</w:t>
          </w:r>
        </w:p>
      </w:tc>
    </w:tr>
    <w:tr w:rsidR="006216A9" w:rsidRPr="006B2964" w:rsidTr="007F1929">
      <w:trPr>
        <w:cantSplit/>
      </w:trPr>
      <w:tc>
        <w:tcPr>
          <w:tcW w:w="3686" w:type="dxa"/>
          <w:vMerge/>
          <w:tcBorders>
            <w:left w:val="single" w:sz="12" w:space="0" w:color="auto"/>
          </w:tcBorders>
        </w:tcPr>
        <w:p w:rsidR="006216A9" w:rsidRDefault="006216A9" w:rsidP="007F1929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6216A9" w:rsidRPr="00001091" w:rsidRDefault="006216A9" w:rsidP="008232E8">
          <w:pPr>
            <w:rPr>
              <w:b/>
            </w:rPr>
          </w:pPr>
          <w:r w:rsidRPr="00001091">
            <w:rPr>
              <w:b/>
            </w:rPr>
            <w:t>Дата</w:t>
          </w:r>
        </w:p>
      </w:tc>
      <w:tc>
        <w:tcPr>
          <w:tcW w:w="28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6216A9" w:rsidRPr="00F077A2" w:rsidRDefault="006216A9" w:rsidP="00F077A2">
          <w:pPr>
            <w:jc w:val="right"/>
            <w:rPr>
              <w:b/>
              <w:rPrChange w:id="350" w:author="Трофимов Алексей Витальевич" w:date="2019-03-18T09:31:00Z">
                <w:rPr>
                  <w:b/>
                  <w:lang w:val="en-US"/>
                </w:rPr>
              </w:rPrChange>
            </w:rPr>
          </w:pPr>
          <w:del w:id="351" w:author="Трофимов Алексей Витальевич" w:date="2018-12-14T13:27:00Z">
            <w:r w:rsidDel="005A49E5">
              <w:rPr>
                <w:b/>
                <w:lang w:val="en-US"/>
              </w:rPr>
              <w:delText>12</w:delText>
            </w:r>
          </w:del>
          <w:ins w:id="352" w:author="Трофимов Алексей Витальевич" w:date="2018-12-14T13:27:00Z">
            <w:r>
              <w:rPr>
                <w:b/>
                <w:lang w:val="en-US"/>
              </w:rPr>
              <w:t>1</w:t>
            </w:r>
          </w:ins>
          <w:ins w:id="353" w:author="Трофимов Алексей Витальевич" w:date="2019-03-18T09:31:00Z">
            <w:r w:rsidR="00F077A2">
              <w:rPr>
                <w:b/>
              </w:rPr>
              <w:t>8</w:t>
            </w:r>
          </w:ins>
          <w:r>
            <w:rPr>
              <w:b/>
              <w:lang w:val="en-US"/>
            </w:rPr>
            <w:t>.</w:t>
          </w:r>
          <w:del w:id="354" w:author="Трофимов Алексей Витальевич" w:date="2018-12-14T13:27:00Z">
            <w:r w:rsidDel="005A49E5">
              <w:rPr>
                <w:b/>
                <w:lang w:val="en-US"/>
              </w:rPr>
              <w:delText>09</w:delText>
            </w:r>
          </w:del>
          <w:ins w:id="355" w:author="Трофимов Алексей Витальевич" w:date="2019-03-18T09:31:00Z">
            <w:r w:rsidR="00F077A2">
              <w:rPr>
                <w:b/>
              </w:rPr>
              <w:t>03</w:t>
            </w:r>
          </w:ins>
          <w:r>
            <w:rPr>
              <w:b/>
              <w:lang w:val="en-US"/>
            </w:rPr>
            <w:t>.</w:t>
          </w:r>
          <w:del w:id="356" w:author="Трофимов Алексей Витальевич" w:date="2019-03-18T09:31:00Z">
            <w:r w:rsidDel="00F077A2">
              <w:rPr>
                <w:b/>
                <w:lang w:val="en-US"/>
              </w:rPr>
              <w:delText>2018</w:delText>
            </w:r>
          </w:del>
          <w:ins w:id="357" w:author="Трофимов Алексей Витальевич" w:date="2019-03-18T09:31:00Z">
            <w:r w:rsidR="00F077A2">
              <w:rPr>
                <w:b/>
                <w:lang w:val="en-US"/>
              </w:rPr>
              <w:t>201</w:t>
            </w:r>
            <w:r w:rsidR="00F077A2">
              <w:rPr>
                <w:b/>
              </w:rPr>
              <w:t>9</w:t>
            </w:r>
          </w:ins>
        </w:p>
      </w:tc>
    </w:tr>
    <w:tr w:rsidR="006216A9" w:rsidRPr="006B2964" w:rsidTr="007F1929">
      <w:trPr>
        <w:cantSplit/>
      </w:trPr>
      <w:tc>
        <w:tcPr>
          <w:tcW w:w="3686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6216A9" w:rsidRDefault="006216A9" w:rsidP="007F1929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6216A9" w:rsidRPr="00001091" w:rsidRDefault="006216A9" w:rsidP="008232E8">
          <w:pPr>
            <w:rPr>
              <w:b/>
            </w:rPr>
          </w:pPr>
          <w:r w:rsidRPr="00001091">
            <w:rPr>
              <w:b/>
            </w:rPr>
            <w:t>Версия</w:t>
          </w:r>
        </w:p>
      </w:tc>
      <w:tc>
        <w:tcPr>
          <w:tcW w:w="288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6216A9" w:rsidRPr="00F077A2" w:rsidRDefault="006216A9" w:rsidP="00F077A2">
          <w:pPr>
            <w:jc w:val="right"/>
            <w:rPr>
              <w:b/>
              <w:rPrChange w:id="358" w:author="Трофимов Алексей Витальевич" w:date="2019-03-18T09:30:00Z">
                <w:rPr>
                  <w:b/>
                </w:rPr>
              </w:rPrChange>
            </w:rPr>
            <w:pPrChange w:id="359" w:author="Трофимов Алексей Витальевич" w:date="2019-03-18T09:30:00Z">
              <w:pPr>
                <w:jc w:val="right"/>
              </w:pPr>
            </w:pPrChange>
          </w:pPr>
          <w:r w:rsidRPr="00001091">
            <w:rPr>
              <w:b/>
            </w:rPr>
            <w:t xml:space="preserve">№ </w:t>
          </w:r>
          <w:r w:rsidRPr="00782C44">
            <w:rPr>
              <w:b/>
            </w:rPr>
            <w:t>0.</w:t>
          </w:r>
          <w:del w:id="360" w:author="Трофимов Алексей Витальевич" w:date="2018-12-14T13:27:00Z">
            <w:r w:rsidDel="005A49E5">
              <w:rPr>
                <w:b/>
                <w:lang w:val="en-US"/>
              </w:rPr>
              <w:delText>1</w:delText>
            </w:r>
          </w:del>
          <w:ins w:id="361" w:author="Трофимов Алексей Витальевич" w:date="2019-03-18T09:30:00Z">
            <w:r w:rsidR="00F077A2">
              <w:rPr>
                <w:b/>
              </w:rPr>
              <w:t>3</w:t>
            </w:r>
          </w:ins>
        </w:p>
      </w:tc>
    </w:tr>
  </w:tbl>
  <w:p w:rsidR="006216A9" w:rsidRPr="009A3260" w:rsidRDefault="006216A9" w:rsidP="009A326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3686"/>
      <w:gridCol w:w="2794"/>
      <w:gridCol w:w="2880"/>
    </w:tblGrid>
    <w:tr w:rsidR="006216A9" w:rsidRPr="006B2964" w:rsidTr="007F1929">
      <w:trPr>
        <w:cantSplit/>
      </w:trPr>
      <w:tc>
        <w:tcPr>
          <w:tcW w:w="3686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6216A9" w:rsidRDefault="006216A9" w:rsidP="007F1929">
          <w:pPr>
            <w:jc w:val="center"/>
            <w:rPr>
              <w:b/>
              <w:color w:val="FFFFFF"/>
            </w:rPr>
          </w:pPr>
          <w:r>
            <w:rPr>
              <w:b/>
              <w:noProof/>
              <w:color w:val="FFFFFF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058DE7" wp14:editId="7E21D10C">
                    <wp:simplePos x="0" y="0"/>
                    <wp:positionH relativeFrom="page">
                      <wp:posOffset>236220</wp:posOffset>
                    </wp:positionH>
                    <wp:positionV relativeFrom="page">
                      <wp:posOffset>88265</wp:posOffset>
                    </wp:positionV>
                    <wp:extent cx="1828800" cy="540385"/>
                    <wp:effectExtent l="7620" t="12065" r="20955" b="9525"/>
                    <wp:wrapNone/>
                    <wp:docPr id="2" name="Freeform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828800" cy="540385"/>
                            </a:xfrm>
                            <a:custGeom>
                              <a:avLst/>
                              <a:gdLst>
                                <a:gd name="T0" fmla="*/ 3193 w 4488"/>
                                <a:gd name="T1" fmla="*/ 701 h 1326"/>
                                <a:gd name="T2" fmla="*/ 1433 w 4488"/>
                                <a:gd name="T3" fmla="*/ 604 h 1326"/>
                                <a:gd name="T4" fmla="*/ 1478 w 4488"/>
                                <a:gd name="T5" fmla="*/ 582 h 1326"/>
                                <a:gd name="T6" fmla="*/ 1645 w 4488"/>
                                <a:gd name="T7" fmla="*/ 851 h 1326"/>
                                <a:gd name="T8" fmla="*/ 1363 w 4488"/>
                                <a:gd name="T9" fmla="*/ 829 h 1326"/>
                                <a:gd name="T10" fmla="*/ 4478 w 4488"/>
                                <a:gd name="T11" fmla="*/ 834 h 1326"/>
                                <a:gd name="T12" fmla="*/ 4403 w 4488"/>
                                <a:gd name="T13" fmla="*/ 686 h 1326"/>
                                <a:gd name="T14" fmla="*/ 4473 w 4488"/>
                                <a:gd name="T15" fmla="*/ 604 h 1326"/>
                                <a:gd name="T16" fmla="*/ 4368 w 4488"/>
                                <a:gd name="T17" fmla="*/ 622 h 1326"/>
                                <a:gd name="T18" fmla="*/ 4233 w 4488"/>
                                <a:gd name="T19" fmla="*/ 554 h 1326"/>
                                <a:gd name="T20" fmla="*/ 4360 w 4488"/>
                                <a:gd name="T21" fmla="*/ 759 h 1326"/>
                                <a:gd name="T22" fmla="*/ 4085 w 4488"/>
                                <a:gd name="T23" fmla="*/ 554 h 1326"/>
                                <a:gd name="T24" fmla="*/ 4163 w 4488"/>
                                <a:gd name="T25" fmla="*/ 851 h 1326"/>
                                <a:gd name="T26" fmla="*/ 2240 w 4488"/>
                                <a:gd name="T27" fmla="*/ 709 h 1326"/>
                                <a:gd name="T28" fmla="*/ 2163 w 4488"/>
                                <a:gd name="T29" fmla="*/ 769 h 1326"/>
                                <a:gd name="T30" fmla="*/ 2090 w 4488"/>
                                <a:gd name="T31" fmla="*/ 706 h 1326"/>
                                <a:gd name="T32" fmla="*/ 3875 w 4488"/>
                                <a:gd name="T33" fmla="*/ 824 h 1326"/>
                                <a:gd name="T34" fmla="*/ 3800 w 4488"/>
                                <a:gd name="T35" fmla="*/ 554 h 1326"/>
                                <a:gd name="T36" fmla="*/ 3768 w 4488"/>
                                <a:gd name="T37" fmla="*/ 622 h 1326"/>
                                <a:gd name="T38" fmla="*/ 3618 w 4488"/>
                                <a:gd name="T39" fmla="*/ 731 h 1326"/>
                                <a:gd name="T40" fmla="*/ 3780 w 4488"/>
                                <a:gd name="T41" fmla="*/ 844 h 1326"/>
                                <a:gd name="T42" fmla="*/ 3778 w 4488"/>
                                <a:gd name="T43" fmla="*/ 789 h 1326"/>
                                <a:gd name="T44" fmla="*/ 3750 w 4488"/>
                                <a:gd name="T45" fmla="*/ 716 h 1326"/>
                                <a:gd name="T46" fmla="*/ 2983 w 4488"/>
                                <a:gd name="T47" fmla="*/ 734 h 1326"/>
                                <a:gd name="T48" fmla="*/ 2823 w 4488"/>
                                <a:gd name="T49" fmla="*/ 549 h 1326"/>
                                <a:gd name="T50" fmla="*/ 2905 w 4488"/>
                                <a:gd name="T51" fmla="*/ 671 h 1326"/>
                                <a:gd name="T52" fmla="*/ 2765 w 4488"/>
                                <a:gd name="T53" fmla="*/ 824 h 1326"/>
                                <a:gd name="T54" fmla="*/ 2928 w 4488"/>
                                <a:gd name="T55" fmla="*/ 834 h 1326"/>
                                <a:gd name="T56" fmla="*/ 2848 w 4488"/>
                                <a:gd name="T57" fmla="*/ 794 h 1326"/>
                                <a:gd name="T58" fmla="*/ 2905 w 4488"/>
                                <a:gd name="T59" fmla="*/ 719 h 1326"/>
                                <a:gd name="T60" fmla="*/ 1743 w 4488"/>
                                <a:gd name="T61" fmla="*/ 554 h 1326"/>
                                <a:gd name="T62" fmla="*/ 1693 w 4488"/>
                                <a:gd name="T63" fmla="*/ 859 h 1326"/>
                                <a:gd name="T64" fmla="*/ 1820 w 4488"/>
                                <a:gd name="T65" fmla="*/ 614 h 1326"/>
                                <a:gd name="T66" fmla="*/ 2598 w 4488"/>
                                <a:gd name="T67" fmla="*/ 856 h 1326"/>
                                <a:gd name="T68" fmla="*/ 2655 w 4488"/>
                                <a:gd name="T69" fmla="*/ 562 h 1326"/>
                                <a:gd name="T70" fmla="*/ 2370 w 4488"/>
                                <a:gd name="T71" fmla="*/ 549 h 1326"/>
                                <a:gd name="T72" fmla="*/ 2360 w 4488"/>
                                <a:gd name="T73" fmla="*/ 854 h 1326"/>
                                <a:gd name="T74" fmla="*/ 2390 w 4488"/>
                                <a:gd name="T75" fmla="*/ 617 h 1326"/>
                                <a:gd name="T76" fmla="*/ 2378 w 4488"/>
                                <a:gd name="T77" fmla="*/ 776 h 1326"/>
                                <a:gd name="T78" fmla="*/ 2550 w 4488"/>
                                <a:gd name="T79" fmla="*/ 789 h 1326"/>
                                <a:gd name="T80" fmla="*/ 3583 w 4488"/>
                                <a:gd name="T81" fmla="*/ 721 h 1326"/>
                                <a:gd name="T82" fmla="*/ 3415 w 4488"/>
                                <a:gd name="T83" fmla="*/ 497 h 1326"/>
                                <a:gd name="T84" fmla="*/ 3328 w 4488"/>
                                <a:gd name="T85" fmla="*/ 437 h 1326"/>
                                <a:gd name="T86" fmla="*/ 3583 w 4488"/>
                                <a:gd name="T87" fmla="*/ 721 h 1326"/>
                                <a:gd name="T88" fmla="*/ 3405 w 4488"/>
                                <a:gd name="T89" fmla="*/ 664 h 1326"/>
                                <a:gd name="T90" fmla="*/ 425 w 4488"/>
                                <a:gd name="T91" fmla="*/ 210 h 1326"/>
                                <a:gd name="T92" fmla="*/ 845 w 4488"/>
                                <a:gd name="T93" fmla="*/ 1326 h 1326"/>
                                <a:gd name="T94" fmla="*/ 490 w 4488"/>
                                <a:gd name="T95" fmla="*/ 15 h 1326"/>
                                <a:gd name="T96" fmla="*/ 630 w 4488"/>
                                <a:gd name="T97" fmla="*/ 297 h 1326"/>
                                <a:gd name="T98" fmla="*/ 818 w 4488"/>
                                <a:gd name="T99" fmla="*/ 809 h 1326"/>
                                <a:gd name="T100" fmla="*/ 705 w 4488"/>
                                <a:gd name="T101" fmla="*/ 879 h 1326"/>
                                <a:gd name="T102" fmla="*/ 630 w 4488"/>
                                <a:gd name="T103" fmla="*/ 804 h 1326"/>
                                <a:gd name="T104" fmla="*/ 378 w 4488"/>
                                <a:gd name="T105" fmla="*/ 719 h 1326"/>
                                <a:gd name="T106" fmla="*/ 203 w 4488"/>
                                <a:gd name="T107" fmla="*/ 856 h 1326"/>
                                <a:gd name="T108" fmla="*/ 68 w 4488"/>
                                <a:gd name="T109" fmla="*/ 849 h 1326"/>
                                <a:gd name="T110" fmla="*/ 73 w 4488"/>
                                <a:gd name="T111" fmla="*/ 706 h 1326"/>
                                <a:gd name="T112" fmla="*/ 270 w 4488"/>
                                <a:gd name="T113" fmla="*/ 167 h 1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488" h="1326">
                                  <a:moveTo>
                                    <a:pt x="3143" y="652"/>
                                  </a:moveTo>
                                  <a:lnTo>
                                    <a:pt x="3118" y="659"/>
                                  </a:lnTo>
                                  <a:lnTo>
                                    <a:pt x="3100" y="676"/>
                                  </a:lnTo>
                                  <a:lnTo>
                                    <a:pt x="3093" y="701"/>
                                  </a:lnTo>
                                  <a:lnTo>
                                    <a:pt x="3100" y="729"/>
                                  </a:lnTo>
                                  <a:lnTo>
                                    <a:pt x="3118" y="746"/>
                                  </a:lnTo>
                                  <a:lnTo>
                                    <a:pt x="3143" y="751"/>
                                  </a:lnTo>
                                  <a:lnTo>
                                    <a:pt x="3168" y="746"/>
                                  </a:lnTo>
                                  <a:lnTo>
                                    <a:pt x="3185" y="729"/>
                                  </a:lnTo>
                                  <a:lnTo>
                                    <a:pt x="3193" y="701"/>
                                  </a:lnTo>
                                  <a:lnTo>
                                    <a:pt x="3185" y="676"/>
                                  </a:lnTo>
                                  <a:lnTo>
                                    <a:pt x="3168" y="659"/>
                                  </a:lnTo>
                                  <a:lnTo>
                                    <a:pt x="3143" y="652"/>
                                  </a:lnTo>
                                  <a:close/>
                                  <a:moveTo>
                                    <a:pt x="1403" y="699"/>
                                  </a:moveTo>
                                  <a:lnTo>
                                    <a:pt x="1405" y="694"/>
                                  </a:lnTo>
                                  <a:lnTo>
                                    <a:pt x="1410" y="676"/>
                                  </a:lnTo>
                                  <a:lnTo>
                                    <a:pt x="1415" y="657"/>
                                  </a:lnTo>
                                  <a:lnTo>
                                    <a:pt x="1423" y="634"/>
                                  </a:lnTo>
                                  <a:lnTo>
                                    <a:pt x="1428" y="614"/>
                                  </a:lnTo>
                                  <a:lnTo>
                                    <a:pt x="1433" y="604"/>
                                  </a:lnTo>
                                  <a:lnTo>
                                    <a:pt x="1438" y="582"/>
                                  </a:lnTo>
                                  <a:lnTo>
                                    <a:pt x="1445" y="557"/>
                                  </a:lnTo>
                                  <a:lnTo>
                                    <a:pt x="1453" y="537"/>
                                  </a:lnTo>
                                  <a:lnTo>
                                    <a:pt x="1455" y="522"/>
                                  </a:lnTo>
                                  <a:lnTo>
                                    <a:pt x="1458" y="514"/>
                                  </a:lnTo>
                                  <a:lnTo>
                                    <a:pt x="1460" y="514"/>
                                  </a:lnTo>
                                  <a:lnTo>
                                    <a:pt x="1463" y="522"/>
                                  </a:lnTo>
                                  <a:lnTo>
                                    <a:pt x="1465" y="537"/>
                                  </a:lnTo>
                                  <a:lnTo>
                                    <a:pt x="1470" y="559"/>
                                  </a:lnTo>
                                  <a:lnTo>
                                    <a:pt x="1478" y="582"/>
                                  </a:lnTo>
                                  <a:lnTo>
                                    <a:pt x="1483" y="602"/>
                                  </a:lnTo>
                                  <a:lnTo>
                                    <a:pt x="1485" y="614"/>
                                  </a:lnTo>
                                  <a:lnTo>
                                    <a:pt x="1493" y="634"/>
                                  </a:lnTo>
                                  <a:lnTo>
                                    <a:pt x="1498" y="657"/>
                                  </a:lnTo>
                                  <a:lnTo>
                                    <a:pt x="1505" y="676"/>
                                  </a:lnTo>
                                  <a:lnTo>
                                    <a:pt x="1508" y="694"/>
                                  </a:lnTo>
                                  <a:lnTo>
                                    <a:pt x="1510" y="699"/>
                                  </a:lnTo>
                                  <a:lnTo>
                                    <a:pt x="1403" y="699"/>
                                  </a:lnTo>
                                  <a:close/>
                                  <a:moveTo>
                                    <a:pt x="1555" y="851"/>
                                  </a:moveTo>
                                  <a:lnTo>
                                    <a:pt x="1645" y="851"/>
                                  </a:lnTo>
                                  <a:lnTo>
                                    <a:pt x="1510" y="434"/>
                                  </a:lnTo>
                                  <a:lnTo>
                                    <a:pt x="1485" y="429"/>
                                  </a:lnTo>
                                  <a:lnTo>
                                    <a:pt x="1458" y="427"/>
                                  </a:lnTo>
                                  <a:lnTo>
                                    <a:pt x="1440" y="427"/>
                                  </a:lnTo>
                                  <a:lnTo>
                                    <a:pt x="1428" y="429"/>
                                  </a:lnTo>
                                  <a:lnTo>
                                    <a:pt x="1413" y="434"/>
                                  </a:lnTo>
                                  <a:lnTo>
                                    <a:pt x="1268" y="851"/>
                                  </a:lnTo>
                                  <a:lnTo>
                                    <a:pt x="1355" y="851"/>
                                  </a:lnTo>
                                  <a:lnTo>
                                    <a:pt x="1358" y="846"/>
                                  </a:lnTo>
                                  <a:lnTo>
                                    <a:pt x="1363" y="829"/>
                                  </a:lnTo>
                                  <a:lnTo>
                                    <a:pt x="1370" y="801"/>
                                  </a:lnTo>
                                  <a:lnTo>
                                    <a:pt x="1380" y="769"/>
                                  </a:lnTo>
                                  <a:lnTo>
                                    <a:pt x="1530" y="769"/>
                                  </a:lnTo>
                                  <a:lnTo>
                                    <a:pt x="1540" y="801"/>
                                  </a:lnTo>
                                  <a:lnTo>
                                    <a:pt x="1548" y="829"/>
                                  </a:lnTo>
                                  <a:lnTo>
                                    <a:pt x="1553" y="846"/>
                                  </a:lnTo>
                                  <a:lnTo>
                                    <a:pt x="1555" y="851"/>
                                  </a:lnTo>
                                  <a:close/>
                                  <a:moveTo>
                                    <a:pt x="4488" y="851"/>
                                  </a:moveTo>
                                  <a:lnTo>
                                    <a:pt x="4485" y="846"/>
                                  </a:lnTo>
                                  <a:lnTo>
                                    <a:pt x="4478" y="834"/>
                                  </a:lnTo>
                                  <a:lnTo>
                                    <a:pt x="4468" y="814"/>
                                  </a:lnTo>
                                  <a:lnTo>
                                    <a:pt x="4458" y="791"/>
                                  </a:lnTo>
                                  <a:lnTo>
                                    <a:pt x="4448" y="771"/>
                                  </a:lnTo>
                                  <a:lnTo>
                                    <a:pt x="4440" y="751"/>
                                  </a:lnTo>
                                  <a:lnTo>
                                    <a:pt x="4433" y="739"/>
                                  </a:lnTo>
                                  <a:lnTo>
                                    <a:pt x="4420" y="719"/>
                                  </a:lnTo>
                                  <a:lnTo>
                                    <a:pt x="4408" y="70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403" y="686"/>
                                  </a:lnTo>
                                  <a:lnTo>
                                    <a:pt x="4415" y="674"/>
                                  </a:lnTo>
                                  <a:lnTo>
                                    <a:pt x="4430" y="649"/>
                                  </a:lnTo>
                                  <a:lnTo>
                                    <a:pt x="4438" y="632"/>
                                  </a:lnTo>
                                  <a:lnTo>
                                    <a:pt x="4445" y="622"/>
                                  </a:lnTo>
                                  <a:lnTo>
                                    <a:pt x="4450" y="614"/>
                                  </a:lnTo>
                                  <a:lnTo>
                                    <a:pt x="4455" y="609"/>
                                  </a:lnTo>
                                  <a:lnTo>
                                    <a:pt x="4460" y="604"/>
                                  </a:lnTo>
                                  <a:lnTo>
                                    <a:pt x="4468" y="604"/>
                                  </a:lnTo>
                                  <a:lnTo>
                                    <a:pt x="4470" y="604"/>
                                  </a:lnTo>
                                  <a:lnTo>
                                    <a:pt x="4473" y="604"/>
                                  </a:lnTo>
                                  <a:lnTo>
                                    <a:pt x="4478" y="549"/>
                                  </a:lnTo>
                                  <a:lnTo>
                                    <a:pt x="4460" y="547"/>
                                  </a:lnTo>
                                  <a:lnTo>
                                    <a:pt x="4440" y="549"/>
                                  </a:lnTo>
                                  <a:lnTo>
                                    <a:pt x="4423" y="552"/>
                                  </a:lnTo>
                                  <a:lnTo>
                                    <a:pt x="4408" y="557"/>
                                  </a:lnTo>
                                  <a:lnTo>
                                    <a:pt x="4398" y="567"/>
                                  </a:lnTo>
                                  <a:lnTo>
                                    <a:pt x="4390" y="577"/>
                                  </a:lnTo>
                                  <a:lnTo>
                                    <a:pt x="4383" y="587"/>
                                  </a:lnTo>
                                  <a:lnTo>
                                    <a:pt x="4378" y="602"/>
                                  </a:lnTo>
                                  <a:lnTo>
                                    <a:pt x="4368" y="622"/>
                                  </a:lnTo>
                                  <a:lnTo>
                                    <a:pt x="4355" y="644"/>
                                  </a:lnTo>
                                  <a:lnTo>
                                    <a:pt x="4353" y="652"/>
                                  </a:lnTo>
                                  <a:lnTo>
                                    <a:pt x="4350" y="657"/>
                                  </a:lnTo>
                                  <a:lnTo>
                                    <a:pt x="4345" y="662"/>
                                  </a:lnTo>
                                  <a:lnTo>
                                    <a:pt x="4340" y="664"/>
                                  </a:lnTo>
                                  <a:lnTo>
                                    <a:pt x="4333" y="666"/>
                                  </a:lnTo>
                                  <a:lnTo>
                                    <a:pt x="4325" y="666"/>
                                  </a:lnTo>
                                  <a:lnTo>
                                    <a:pt x="4310" y="666"/>
                                  </a:lnTo>
                                  <a:lnTo>
                                    <a:pt x="4310" y="554"/>
                                  </a:lnTo>
                                  <a:lnTo>
                                    <a:pt x="4233" y="554"/>
                                  </a:lnTo>
                                  <a:lnTo>
                                    <a:pt x="4233" y="851"/>
                                  </a:lnTo>
                                  <a:lnTo>
                                    <a:pt x="4310" y="851"/>
                                  </a:lnTo>
                                  <a:lnTo>
                                    <a:pt x="4310" y="729"/>
                                  </a:lnTo>
                                  <a:lnTo>
                                    <a:pt x="4323" y="729"/>
                                  </a:lnTo>
                                  <a:lnTo>
                                    <a:pt x="4333" y="729"/>
                                  </a:lnTo>
                                  <a:lnTo>
                                    <a:pt x="4340" y="731"/>
                                  </a:lnTo>
                                  <a:lnTo>
                                    <a:pt x="4345" y="736"/>
                                  </a:lnTo>
                                  <a:lnTo>
                                    <a:pt x="4350" y="741"/>
                                  </a:lnTo>
                                  <a:lnTo>
                                    <a:pt x="4355" y="749"/>
                                  </a:lnTo>
                                  <a:lnTo>
                                    <a:pt x="4360" y="759"/>
                                  </a:lnTo>
                                  <a:lnTo>
                                    <a:pt x="4368" y="776"/>
                                  </a:lnTo>
                                  <a:lnTo>
                                    <a:pt x="4378" y="796"/>
                                  </a:lnTo>
                                  <a:lnTo>
                                    <a:pt x="4385" y="816"/>
                                  </a:lnTo>
                                  <a:lnTo>
                                    <a:pt x="4393" y="834"/>
                                  </a:lnTo>
                                  <a:lnTo>
                                    <a:pt x="4398" y="846"/>
                                  </a:lnTo>
                                  <a:lnTo>
                                    <a:pt x="4400" y="851"/>
                                  </a:lnTo>
                                  <a:lnTo>
                                    <a:pt x="4488" y="851"/>
                                  </a:lnTo>
                                  <a:close/>
                                  <a:moveTo>
                                    <a:pt x="4163" y="851"/>
                                  </a:moveTo>
                                  <a:lnTo>
                                    <a:pt x="4163" y="554"/>
                                  </a:lnTo>
                                  <a:lnTo>
                                    <a:pt x="4085" y="554"/>
                                  </a:lnTo>
                                  <a:lnTo>
                                    <a:pt x="4085" y="666"/>
                                  </a:lnTo>
                                  <a:lnTo>
                                    <a:pt x="3995" y="666"/>
                                  </a:lnTo>
                                  <a:lnTo>
                                    <a:pt x="3995" y="554"/>
                                  </a:lnTo>
                                  <a:lnTo>
                                    <a:pt x="3918" y="554"/>
                                  </a:lnTo>
                                  <a:lnTo>
                                    <a:pt x="3918" y="851"/>
                                  </a:lnTo>
                                  <a:lnTo>
                                    <a:pt x="3995" y="851"/>
                                  </a:lnTo>
                                  <a:lnTo>
                                    <a:pt x="3995" y="729"/>
                                  </a:lnTo>
                                  <a:lnTo>
                                    <a:pt x="4085" y="729"/>
                                  </a:lnTo>
                                  <a:lnTo>
                                    <a:pt x="4085" y="851"/>
                                  </a:lnTo>
                                  <a:lnTo>
                                    <a:pt x="4163" y="851"/>
                                  </a:lnTo>
                                  <a:close/>
                                  <a:moveTo>
                                    <a:pt x="2003" y="549"/>
                                  </a:moveTo>
                                  <a:lnTo>
                                    <a:pt x="2003" y="836"/>
                                  </a:lnTo>
                                  <a:lnTo>
                                    <a:pt x="2060" y="854"/>
                                  </a:lnTo>
                                  <a:lnTo>
                                    <a:pt x="2118" y="859"/>
                                  </a:lnTo>
                                  <a:lnTo>
                                    <a:pt x="2163" y="854"/>
                                  </a:lnTo>
                                  <a:lnTo>
                                    <a:pt x="2198" y="839"/>
                                  </a:lnTo>
                                  <a:lnTo>
                                    <a:pt x="2225" y="816"/>
                                  </a:lnTo>
                                  <a:lnTo>
                                    <a:pt x="2240" y="784"/>
                                  </a:lnTo>
                                  <a:lnTo>
                                    <a:pt x="2245" y="744"/>
                                  </a:lnTo>
                                  <a:lnTo>
                                    <a:pt x="2240" y="709"/>
                                  </a:lnTo>
                                  <a:lnTo>
                                    <a:pt x="2228" y="681"/>
                                  </a:lnTo>
                                  <a:lnTo>
                                    <a:pt x="2203" y="659"/>
                                  </a:lnTo>
                                  <a:lnTo>
                                    <a:pt x="2173" y="647"/>
                                  </a:lnTo>
                                  <a:lnTo>
                                    <a:pt x="2133" y="642"/>
                                  </a:lnTo>
                                  <a:lnTo>
                                    <a:pt x="2108" y="642"/>
                                  </a:lnTo>
                                  <a:lnTo>
                                    <a:pt x="2080" y="649"/>
                                  </a:lnTo>
                                  <a:lnTo>
                                    <a:pt x="2080" y="549"/>
                                  </a:lnTo>
                                  <a:lnTo>
                                    <a:pt x="2003" y="549"/>
                                  </a:lnTo>
                                  <a:close/>
                                  <a:moveTo>
                                    <a:pt x="2165" y="749"/>
                                  </a:moveTo>
                                  <a:lnTo>
                                    <a:pt x="2163" y="769"/>
                                  </a:lnTo>
                                  <a:lnTo>
                                    <a:pt x="2155" y="784"/>
                                  </a:lnTo>
                                  <a:lnTo>
                                    <a:pt x="2140" y="794"/>
                                  </a:lnTo>
                                  <a:lnTo>
                                    <a:pt x="2115" y="799"/>
                                  </a:lnTo>
                                  <a:lnTo>
                                    <a:pt x="2110" y="799"/>
                                  </a:lnTo>
                                  <a:lnTo>
                                    <a:pt x="2103" y="799"/>
                                  </a:lnTo>
                                  <a:lnTo>
                                    <a:pt x="2098" y="796"/>
                                  </a:lnTo>
                                  <a:lnTo>
                                    <a:pt x="2090" y="796"/>
                                  </a:lnTo>
                                  <a:lnTo>
                                    <a:pt x="2080" y="794"/>
                                  </a:lnTo>
                                  <a:lnTo>
                                    <a:pt x="2080" y="706"/>
                                  </a:lnTo>
                                  <a:lnTo>
                                    <a:pt x="2090" y="706"/>
                                  </a:lnTo>
                                  <a:lnTo>
                                    <a:pt x="2098" y="704"/>
                                  </a:lnTo>
                                  <a:lnTo>
                                    <a:pt x="2103" y="704"/>
                                  </a:lnTo>
                                  <a:lnTo>
                                    <a:pt x="2105" y="704"/>
                                  </a:lnTo>
                                  <a:lnTo>
                                    <a:pt x="2110" y="704"/>
                                  </a:lnTo>
                                  <a:lnTo>
                                    <a:pt x="2115" y="701"/>
                                  </a:lnTo>
                                  <a:lnTo>
                                    <a:pt x="2138" y="706"/>
                                  </a:lnTo>
                                  <a:lnTo>
                                    <a:pt x="2153" y="714"/>
                                  </a:lnTo>
                                  <a:lnTo>
                                    <a:pt x="2163" y="729"/>
                                  </a:lnTo>
                                  <a:lnTo>
                                    <a:pt x="2165" y="749"/>
                                  </a:lnTo>
                                  <a:close/>
                                  <a:moveTo>
                                    <a:pt x="3875" y="824"/>
                                  </a:moveTo>
                                  <a:lnTo>
                                    <a:pt x="3860" y="794"/>
                                  </a:lnTo>
                                  <a:lnTo>
                                    <a:pt x="3853" y="766"/>
                                  </a:lnTo>
                                  <a:lnTo>
                                    <a:pt x="3850" y="734"/>
                                  </a:lnTo>
                                  <a:lnTo>
                                    <a:pt x="3850" y="654"/>
                                  </a:lnTo>
                                  <a:lnTo>
                                    <a:pt x="3850" y="624"/>
                                  </a:lnTo>
                                  <a:lnTo>
                                    <a:pt x="3845" y="604"/>
                                  </a:lnTo>
                                  <a:lnTo>
                                    <a:pt x="3840" y="589"/>
                                  </a:lnTo>
                                  <a:lnTo>
                                    <a:pt x="3833" y="577"/>
                                  </a:lnTo>
                                  <a:lnTo>
                                    <a:pt x="3820" y="564"/>
                                  </a:lnTo>
                                  <a:lnTo>
                                    <a:pt x="3800" y="554"/>
                                  </a:lnTo>
                                  <a:lnTo>
                                    <a:pt x="3775" y="547"/>
                                  </a:lnTo>
                                  <a:lnTo>
                                    <a:pt x="3743" y="547"/>
                                  </a:lnTo>
                                  <a:lnTo>
                                    <a:pt x="3690" y="549"/>
                                  </a:lnTo>
                                  <a:lnTo>
                                    <a:pt x="3640" y="557"/>
                                  </a:lnTo>
                                  <a:lnTo>
                                    <a:pt x="3653" y="614"/>
                                  </a:lnTo>
                                  <a:lnTo>
                                    <a:pt x="3685" y="612"/>
                                  </a:lnTo>
                                  <a:lnTo>
                                    <a:pt x="3715" y="609"/>
                                  </a:lnTo>
                                  <a:lnTo>
                                    <a:pt x="3740" y="612"/>
                                  </a:lnTo>
                                  <a:lnTo>
                                    <a:pt x="3758" y="614"/>
                                  </a:lnTo>
                                  <a:lnTo>
                                    <a:pt x="3768" y="622"/>
                                  </a:lnTo>
                                  <a:lnTo>
                                    <a:pt x="3770" y="637"/>
                                  </a:lnTo>
                                  <a:lnTo>
                                    <a:pt x="3773" y="657"/>
                                  </a:lnTo>
                                  <a:lnTo>
                                    <a:pt x="3773" y="671"/>
                                  </a:lnTo>
                                  <a:lnTo>
                                    <a:pt x="3760" y="669"/>
                                  </a:lnTo>
                                  <a:lnTo>
                                    <a:pt x="3748" y="666"/>
                                  </a:lnTo>
                                  <a:lnTo>
                                    <a:pt x="3733" y="664"/>
                                  </a:lnTo>
                                  <a:lnTo>
                                    <a:pt x="3690" y="669"/>
                                  </a:lnTo>
                                  <a:lnTo>
                                    <a:pt x="3658" y="684"/>
                                  </a:lnTo>
                                  <a:lnTo>
                                    <a:pt x="3633" y="704"/>
                                  </a:lnTo>
                                  <a:lnTo>
                                    <a:pt x="3618" y="731"/>
                                  </a:lnTo>
                                  <a:lnTo>
                                    <a:pt x="3613" y="766"/>
                                  </a:lnTo>
                                  <a:lnTo>
                                    <a:pt x="3618" y="799"/>
                                  </a:lnTo>
                                  <a:lnTo>
                                    <a:pt x="3633" y="824"/>
                                  </a:lnTo>
                                  <a:lnTo>
                                    <a:pt x="3653" y="844"/>
                                  </a:lnTo>
                                  <a:lnTo>
                                    <a:pt x="3680" y="854"/>
                                  </a:lnTo>
                                  <a:lnTo>
                                    <a:pt x="3710" y="859"/>
                                  </a:lnTo>
                                  <a:lnTo>
                                    <a:pt x="3740" y="856"/>
                                  </a:lnTo>
                                  <a:lnTo>
                                    <a:pt x="3768" y="849"/>
                                  </a:lnTo>
                                  <a:lnTo>
                                    <a:pt x="3775" y="846"/>
                                  </a:lnTo>
                                  <a:lnTo>
                                    <a:pt x="3780" y="844"/>
                                  </a:lnTo>
                                  <a:lnTo>
                                    <a:pt x="3783" y="841"/>
                                  </a:lnTo>
                                  <a:lnTo>
                                    <a:pt x="3790" y="836"/>
                                  </a:lnTo>
                                  <a:lnTo>
                                    <a:pt x="3795" y="834"/>
                                  </a:lnTo>
                                  <a:lnTo>
                                    <a:pt x="3803" y="839"/>
                                  </a:lnTo>
                                  <a:lnTo>
                                    <a:pt x="3808" y="846"/>
                                  </a:lnTo>
                                  <a:lnTo>
                                    <a:pt x="3815" y="851"/>
                                  </a:lnTo>
                                  <a:lnTo>
                                    <a:pt x="3820" y="856"/>
                                  </a:lnTo>
                                  <a:lnTo>
                                    <a:pt x="3825" y="859"/>
                                  </a:lnTo>
                                  <a:lnTo>
                                    <a:pt x="3875" y="824"/>
                                  </a:lnTo>
                                  <a:close/>
                                  <a:moveTo>
                                    <a:pt x="3778" y="789"/>
                                  </a:moveTo>
                                  <a:lnTo>
                                    <a:pt x="3755" y="794"/>
                                  </a:lnTo>
                                  <a:lnTo>
                                    <a:pt x="3735" y="796"/>
                                  </a:lnTo>
                                  <a:lnTo>
                                    <a:pt x="3715" y="794"/>
                                  </a:lnTo>
                                  <a:lnTo>
                                    <a:pt x="3703" y="786"/>
                                  </a:lnTo>
                                  <a:lnTo>
                                    <a:pt x="3693" y="774"/>
                                  </a:lnTo>
                                  <a:lnTo>
                                    <a:pt x="3690" y="756"/>
                                  </a:lnTo>
                                  <a:lnTo>
                                    <a:pt x="3693" y="736"/>
                                  </a:lnTo>
                                  <a:lnTo>
                                    <a:pt x="3705" y="724"/>
                                  </a:lnTo>
                                  <a:lnTo>
                                    <a:pt x="3723" y="719"/>
                                  </a:lnTo>
                                  <a:lnTo>
                                    <a:pt x="3750" y="716"/>
                                  </a:lnTo>
                                  <a:lnTo>
                                    <a:pt x="3758" y="716"/>
                                  </a:lnTo>
                                  <a:lnTo>
                                    <a:pt x="3768" y="716"/>
                                  </a:lnTo>
                                  <a:lnTo>
                                    <a:pt x="3773" y="719"/>
                                  </a:lnTo>
                                  <a:lnTo>
                                    <a:pt x="3773" y="741"/>
                                  </a:lnTo>
                                  <a:lnTo>
                                    <a:pt x="3773" y="769"/>
                                  </a:lnTo>
                                  <a:lnTo>
                                    <a:pt x="3778" y="789"/>
                                  </a:lnTo>
                                  <a:close/>
                                  <a:moveTo>
                                    <a:pt x="3008" y="824"/>
                                  </a:moveTo>
                                  <a:lnTo>
                                    <a:pt x="2993" y="794"/>
                                  </a:lnTo>
                                  <a:lnTo>
                                    <a:pt x="2985" y="766"/>
                                  </a:lnTo>
                                  <a:lnTo>
                                    <a:pt x="2983" y="734"/>
                                  </a:lnTo>
                                  <a:lnTo>
                                    <a:pt x="2983" y="654"/>
                                  </a:lnTo>
                                  <a:lnTo>
                                    <a:pt x="2983" y="624"/>
                                  </a:lnTo>
                                  <a:lnTo>
                                    <a:pt x="2978" y="604"/>
                                  </a:lnTo>
                                  <a:lnTo>
                                    <a:pt x="2973" y="589"/>
                                  </a:lnTo>
                                  <a:lnTo>
                                    <a:pt x="2965" y="577"/>
                                  </a:lnTo>
                                  <a:lnTo>
                                    <a:pt x="2953" y="564"/>
                                  </a:lnTo>
                                  <a:lnTo>
                                    <a:pt x="2933" y="554"/>
                                  </a:lnTo>
                                  <a:lnTo>
                                    <a:pt x="2908" y="547"/>
                                  </a:lnTo>
                                  <a:lnTo>
                                    <a:pt x="2875" y="547"/>
                                  </a:lnTo>
                                  <a:lnTo>
                                    <a:pt x="2823" y="549"/>
                                  </a:lnTo>
                                  <a:lnTo>
                                    <a:pt x="2773" y="557"/>
                                  </a:lnTo>
                                  <a:lnTo>
                                    <a:pt x="2785" y="614"/>
                                  </a:lnTo>
                                  <a:lnTo>
                                    <a:pt x="2818" y="612"/>
                                  </a:lnTo>
                                  <a:lnTo>
                                    <a:pt x="2848" y="609"/>
                                  </a:lnTo>
                                  <a:lnTo>
                                    <a:pt x="2873" y="612"/>
                                  </a:lnTo>
                                  <a:lnTo>
                                    <a:pt x="2890" y="614"/>
                                  </a:lnTo>
                                  <a:lnTo>
                                    <a:pt x="2900" y="622"/>
                                  </a:lnTo>
                                  <a:lnTo>
                                    <a:pt x="2903" y="637"/>
                                  </a:lnTo>
                                  <a:lnTo>
                                    <a:pt x="2905" y="657"/>
                                  </a:lnTo>
                                  <a:lnTo>
                                    <a:pt x="2905" y="671"/>
                                  </a:lnTo>
                                  <a:lnTo>
                                    <a:pt x="2893" y="669"/>
                                  </a:lnTo>
                                  <a:lnTo>
                                    <a:pt x="2880" y="666"/>
                                  </a:lnTo>
                                  <a:lnTo>
                                    <a:pt x="2865" y="664"/>
                                  </a:lnTo>
                                  <a:lnTo>
                                    <a:pt x="2823" y="669"/>
                                  </a:lnTo>
                                  <a:lnTo>
                                    <a:pt x="2790" y="684"/>
                                  </a:lnTo>
                                  <a:lnTo>
                                    <a:pt x="2765" y="704"/>
                                  </a:lnTo>
                                  <a:lnTo>
                                    <a:pt x="2750" y="731"/>
                                  </a:lnTo>
                                  <a:lnTo>
                                    <a:pt x="2745" y="766"/>
                                  </a:lnTo>
                                  <a:lnTo>
                                    <a:pt x="2750" y="799"/>
                                  </a:lnTo>
                                  <a:lnTo>
                                    <a:pt x="2765" y="824"/>
                                  </a:lnTo>
                                  <a:lnTo>
                                    <a:pt x="2785" y="844"/>
                                  </a:lnTo>
                                  <a:lnTo>
                                    <a:pt x="2813" y="854"/>
                                  </a:lnTo>
                                  <a:lnTo>
                                    <a:pt x="2843" y="859"/>
                                  </a:lnTo>
                                  <a:lnTo>
                                    <a:pt x="2873" y="856"/>
                                  </a:lnTo>
                                  <a:lnTo>
                                    <a:pt x="2900" y="849"/>
                                  </a:lnTo>
                                  <a:lnTo>
                                    <a:pt x="2908" y="846"/>
                                  </a:lnTo>
                                  <a:lnTo>
                                    <a:pt x="2913" y="844"/>
                                  </a:lnTo>
                                  <a:lnTo>
                                    <a:pt x="2915" y="841"/>
                                  </a:lnTo>
                                  <a:lnTo>
                                    <a:pt x="2923" y="836"/>
                                  </a:lnTo>
                                  <a:lnTo>
                                    <a:pt x="2928" y="834"/>
                                  </a:lnTo>
                                  <a:lnTo>
                                    <a:pt x="2935" y="839"/>
                                  </a:lnTo>
                                  <a:lnTo>
                                    <a:pt x="2940" y="846"/>
                                  </a:lnTo>
                                  <a:lnTo>
                                    <a:pt x="2948" y="851"/>
                                  </a:lnTo>
                                  <a:lnTo>
                                    <a:pt x="2953" y="856"/>
                                  </a:lnTo>
                                  <a:lnTo>
                                    <a:pt x="2958" y="859"/>
                                  </a:lnTo>
                                  <a:lnTo>
                                    <a:pt x="3008" y="824"/>
                                  </a:lnTo>
                                  <a:close/>
                                  <a:moveTo>
                                    <a:pt x="2910" y="789"/>
                                  </a:moveTo>
                                  <a:lnTo>
                                    <a:pt x="2888" y="794"/>
                                  </a:lnTo>
                                  <a:lnTo>
                                    <a:pt x="2868" y="796"/>
                                  </a:lnTo>
                                  <a:lnTo>
                                    <a:pt x="2848" y="794"/>
                                  </a:lnTo>
                                  <a:lnTo>
                                    <a:pt x="2835" y="786"/>
                                  </a:lnTo>
                                  <a:lnTo>
                                    <a:pt x="2825" y="774"/>
                                  </a:lnTo>
                                  <a:lnTo>
                                    <a:pt x="2823" y="756"/>
                                  </a:lnTo>
                                  <a:lnTo>
                                    <a:pt x="2825" y="736"/>
                                  </a:lnTo>
                                  <a:lnTo>
                                    <a:pt x="2838" y="724"/>
                                  </a:lnTo>
                                  <a:lnTo>
                                    <a:pt x="2855" y="719"/>
                                  </a:lnTo>
                                  <a:lnTo>
                                    <a:pt x="2883" y="716"/>
                                  </a:lnTo>
                                  <a:lnTo>
                                    <a:pt x="2890" y="716"/>
                                  </a:lnTo>
                                  <a:lnTo>
                                    <a:pt x="2900" y="716"/>
                                  </a:lnTo>
                                  <a:lnTo>
                                    <a:pt x="2905" y="719"/>
                                  </a:lnTo>
                                  <a:lnTo>
                                    <a:pt x="2905" y="741"/>
                                  </a:lnTo>
                                  <a:lnTo>
                                    <a:pt x="2905" y="769"/>
                                  </a:lnTo>
                                  <a:lnTo>
                                    <a:pt x="2910" y="789"/>
                                  </a:lnTo>
                                  <a:close/>
                                  <a:moveTo>
                                    <a:pt x="1940" y="851"/>
                                  </a:moveTo>
                                  <a:lnTo>
                                    <a:pt x="1940" y="564"/>
                                  </a:lnTo>
                                  <a:lnTo>
                                    <a:pt x="1900" y="554"/>
                                  </a:lnTo>
                                  <a:lnTo>
                                    <a:pt x="1863" y="547"/>
                                  </a:lnTo>
                                  <a:lnTo>
                                    <a:pt x="1820" y="547"/>
                                  </a:lnTo>
                                  <a:lnTo>
                                    <a:pt x="1780" y="547"/>
                                  </a:lnTo>
                                  <a:lnTo>
                                    <a:pt x="1743" y="554"/>
                                  </a:lnTo>
                                  <a:lnTo>
                                    <a:pt x="1703" y="564"/>
                                  </a:lnTo>
                                  <a:lnTo>
                                    <a:pt x="1703" y="711"/>
                                  </a:lnTo>
                                  <a:lnTo>
                                    <a:pt x="1703" y="744"/>
                                  </a:lnTo>
                                  <a:lnTo>
                                    <a:pt x="1700" y="764"/>
                                  </a:lnTo>
                                  <a:lnTo>
                                    <a:pt x="1698" y="776"/>
                                  </a:lnTo>
                                  <a:lnTo>
                                    <a:pt x="1693" y="786"/>
                                  </a:lnTo>
                                  <a:lnTo>
                                    <a:pt x="1688" y="794"/>
                                  </a:lnTo>
                                  <a:lnTo>
                                    <a:pt x="1680" y="804"/>
                                  </a:lnTo>
                                  <a:lnTo>
                                    <a:pt x="1670" y="811"/>
                                  </a:lnTo>
                                  <a:lnTo>
                                    <a:pt x="1693" y="859"/>
                                  </a:lnTo>
                                  <a:lnTo>
                                    <a:pt x="1720" y="849"/>
                                  </a:lnTo>
                                  <a:lnTo>
                                    <a:pt x="1743" y="836"/>
                                  </a:lnTo>
                                  <a:lnTo>
                                    <a:pt x="1760" y="819"/>
                                  </a:lnTo>
                                  <a:lnTo>
                                    <a:pt x="1770" y="794"/>
                                  </a:lnTo>
                                  <a:lnTo>
                                    <a:pt x="1778" y="764"/>
                                  </a:lnTo>
                                  <a:lnTo>
                                    <a:pt x="1780" y="726"/>
                                  </a:lnTo>
                                  <a:lnTo>
                                    <a:pt x="1780" y="617"/>
                                  </a:lnTo>
                                  <a:lnTo>
                                    <a:pt x="1795" y="614"/>
                                  </a:lnTo>
                                  <a:lnTo>
                                    <a:pt x="1808" y="614"/>
                                  </a:lnTo>
                                  <a:lnTo>
                                    <a:pt x="1820" y="614"/>
                                  </a:lnTo>
                                  <a:lnTo>
                                    <a:pt x="1835" y="614"/>
                                  </a:lnTo>
                                  <a:lnTo>
                                    <a:pt x="1845" y="614"/>
                                  </a:lnTo>
                                  <a:lnTo>
                                    <a:pt x="1863" y="617"/>
                                  </a:lnTo>
                                  <a:lnTo>
                                    <a:pt x="1863" y="851"/>
                                  </a:lnTo>
                                  <a:lnTo>
                                    <a:pt x="1940" y="851"/>
                                  </a:lnTo>
                                  <a:close/>
                                  <a:moveTo>
                                    <a:pt x="2535" y="949"/>
                                  </a:moveTo>
                                  <a:lnTo>
                                    <a:pt x="2535" y="841"/>
                                  </a:lnTo>
                                  <a:lnTo>
                                    <a:pt x="2548" y="849"/>
                                  </a:lnTo>
                                  <a:lnTo>
                                    <a:pt x="2570" y="854"/>
                                  </a:lnTo>
                                  <a:lnTo>
                                    <a:pt x="2598" y="856"/>
                                  </a:lnTo>
                                  <a:lnTo>
                                    <a:pt x="2630" y="851"/>
                                  </a:lnTo>
                                  <a:lnTo>
                                    <a:pt x="2658" y="839"/>
                                  </a:lnTo>
                                  <a:lnTo>
                                    <a:pt x="2683" y="816"/>
                                  </a:lnTo>
                                  <a:lnTo>
                                    <a:pt x="2700" y="786"/>
                                  </a:lnTo>
                                  <a:lnTo>
                                    <a:pt x="2710" y="746"/>
                                  </a:lnTo>
                                  <a:lnTo>
                                    <a:pt x="2715" y="701"/>
                                  </a:lnTo>
                                  <a:lnTo>
                                    <a:pt x="2710" y="652"/>
                                  </a:lnTo>
                                  <a:lnTo>
                                    <a:pt x="2698" y="612"/>
                                  </a:lnTo>
                                  <a:lnTo>
                                    <a:pt x="2680" y="582"/>
                                  </a:lnTo>
                                  <a:lnTo>
                                    <a:pt x="2655" y="562"/>
                                  </a:lnTo>
                                  <a:lnTo>
                                    <a:pt x="2623" y="549"/>
                                  </a:lnTo>
                                  <a:lnTo>
                                    <a:pt x="2585" y="544"/>
                                  </a:lnTo>
                                  <a:lnTo>
                                    <a:pt x="2560" y="547"/>
                                  </a:lnTo>
                                  <a:lnTo>
                                    <a:pt x="2535" y="554"/>
                                  </a:lnTo>
                                  <a:lnTo>
                                    <a:pt x="2535" y="427"/>
                                  </a:lnTo>
                                  <a:lnTo>
                                    <a:pt x="2458" y="427"/>
                                  </a:lnTo>
                                  <a:lnTo>
                                    <a:pt x="2458" y="554"/>
                                  </a:lnTo>
                                  <a:lnTo>
                                    <a:pt x="2433" y="547"/>
                                  </a:lnTo>
                                  <a:lnTo>
                                    <a:pt x="2408" y="544"/>
                                  </a:lnTo>
                                  <a:lnTo>
                                    <a:pt x="2370" y="549"/>
                                  </a:lnTo>
                                  <a:lnTo>
                                    <a:pt x="2338" y="562"/>
                                  </a:lnTo>
                                  <a:lnTo>
                                    <a:pt x="2313" y="584"/>
                                  </a:lnTo>
                                  <a:lnTo>
                                    <a:pt x="2293" y="614"/>
                                  </a:lnTo>
                                  <a:lnTo>
                                    <a:pt x="2283" y="654"/>
                                  </a:lnTo>
                                  <a:lnTo>
                                    <a:pt x="2278" y="701"/>
                                  </a:lnTo>
                                  <a:lnTo>
                                    <a:pt x="2283" y="749"/>
                                  </a:lnTo>
                                  <a:lnTo>
                                    <a:pt x="2293" y="786"/>
                                  </a:lnTo>
                                  <a:lnTo>
                                    <a:pt x="2310" y="819"/>
                                  </a:lnTo>
                                  <a:lnTo>
                                    <a:pt x="2333" y="839"/>
                                  </a:lnTo>
                                  <a:lnTo>
                                    <a:pt x="2360" y="854"/>
                                  </a:lnTo>
                                  <a:lnTo>
                                    <a:pt x="2393" y="856"/>
                                  </a:lnTo>
                                  <a:lnTo>
                                    <a:pt x="2423" y="854"/>
                                  </a:lnTo>
                                  <a:lnTo>
                                    <a:pt x="2443" y="849"/>
                                  </a:lnTo>
                                  <a:lnTo>
                                    <a:pt x="2458" y="841"/>
                                  </a:lnTo>
                                  <a:lnTo>
                                    <a:pt x="2458" y="949"/>
                                  </a:lnTo>
                                  <a:lnTo>
                                    <a:pt x="2535" y="949"/>
                                  </a:lnTo>
                                  <a:close/>
                                  <a:moveTo>
                                    <a:pt x="2358" y="701"/>
                                  </a:moveTo>
                                  <a:lnTo>
                                    <a:pt x="2363" y="664"/>
                                  </a:lnTo>
                                  <a:lnTo>
                                    <a:pt x="2373" y="634"/>
                                  </a:lnTo>
                                  <a:lnTo>
                                    <a:pt x="2390" y="617"/>
                                  </a:lnTo>
                                  <a:lnTo>
                                    <a:pt x="2413" y="612"/>
                                  </a:lnTo>
                                  <a:lnTo>
                                    <a:pt x="2428" y="612"/>
                                  </a:lnTo>
                                  <a:lnTo>
                                    <a:pt x="2440" y="614"/>
                                  </a:lnTo>
                                  <a:lnTo>
                                    <a:pt x="2458" y="619"/>
                                  </a:lnTo>
                                  <a:lnTo>
                                    <a:pt x="2458" y="784"/>
                                  </a:lnTo>
                                  <a:lnTo>
                                    <a:pt x="2443" y="789"/>
                                  </a:lnTo>
                                  <a:lnTo>
                                    <a:pt x="2430" y="791"/>
                                  </a:lnTo>
                                  <a:lnTo>
                                    <a:pt x="2418" y="791"/>
                                  </a:lnTo>
                                  <a:lnTo>
                                    <a:pt x="2395" y="786"/>
                                  </a:lnTo>
                                  <a:lnTo>
                                    <a:pt x="2378" y="776"/>
                                  </a:lnTo>
                                  <a:lnTo>
                                    <a:pt x="2368" y="756"/>
                                  </a:lnTo>
                                  <a:lnTo>
                                    <a:pt x="2360" y="734"/>
                                  </a:lnTo>
                                  <a:lnTo>
                                    <a:pt x="2358" y="701"/>
                                  </a:lnTo>
                                  <a:close/>
                                  <a:moveTo>
                                    <a:pt x="2633" y="701"/>
                                  </a:moveTo>
                                  <a:lnTo>
                                    <a:pt x="2630" y="739"/>
                                  </a:lnTo>
                                  <a:lnTo>
                                    <a:pt x="2618" y="766"/>
                                  </a:lnTo>
                                  <a:lnTo>
                                    <a:pt x="2600" y="784"/>
                                  </a:lnTo>
                                  <a:lnTo>
                                    <a:pt x="2575" y="791"/>
                                  </a:lnTo>
                                  <a:lnTo>
                                    <a:pt x="2563" y="791"/>
                                  </a:lnTo>
                                  <a:lnTo>
                                    <a:pt x="2550" y="789"/>
                                  </a:lnTo>
                                  <a:lnTo>
                                    <a:pt x="2535" y="784"/>
                                  </a:lnTo>
                                  <a:lnTo>
                                    <a:pt x="2535" y="619"/>
                                  </a:lnTo>
                                  <a:lnTo>
                                    <a:pt x="2553" y="614"/>
                                  </a:lnTo>
                                  <a:lnTo>
                                    <a:pt x="2565" y="612"/>
                                  </a:lnTo>
                                  <a:lnTo>
                                    <a:pt x="2580" y="612"/>
                                  </a:lnTo>
                                  <a:lnTo>
                                    <a:pt x="2603" y="617"/>
                                  </a:lnTo>
                                  <a:lnTo>
                                    <a:pt x="2620" y="634"/>
                                  </a:lnTo>
                                  <a:lnTo>
                                    <a:pt x="2630" y="662"/>
                                  </a:lnTo>
                                  <a:lnTo>
                                    <a:pt x="2633" y="701"/>
                                  </a:lnTo>
                                  <a:close/>
                                  <a:moveTo>
                                    <a:pt x="3583" y="721"/>
                                  </a:moveTo>
                                  <a:lnTo>
                                    <a:pt x="3580" y="686"/>
                                  </a:lnTo>
                                  <a:lnTo>
                                    <a:pt x="3568" y="657"/>
                                  </a:lnTo>
                                  <a:lnTo>
                                    <a:pt x="3550" y="632"/>
                                  </a:lnTo>
                                  <a:lnTo>
                                    <a:pt x="3523" y="614"/>
                                  </a:lnTo>
                                  <a:lnTo>
                                    <a:pt x="3490" y="602"/>
                                  </a:lnTo>
                                  <a:lnTo>
                                    <a:pt x="3448" y="597"/>
                                  </a:lnTo>
                                  <a:lnTo>
                                    <a:pt x="3418" y="599"/>
                                  </a:lnTo>
                                  <a:lnTo>
                                    <a:pt x="3385" y="604"/>
                                  </a:lnTo>
                                  <a:lnTo>
                                    <a:pt x="3385" y="499"/>
                                  </a:lnTo>
                                  <a:lnTo>
                                    <a:pt x="3415" y="497"/>
                                  </a:lnTo>
                                  <a:lnTo>
                                    <a:pt x="3455" y="494"/>
                                  </a:lnTo>
                                  <a:lnTo>
                                    <a:pt x="3500" y="497"/>
                                  </a:lnTo>
                                  <a:lnTo>
                                    <a:pt x="3545" y="499"/>
                                  </a:lnTo>
                                  <a:lnTo>
                                    <a:pt x="3548" y="437"/>
                                  </a:lnTo>
                                  <a:lnTo>
                                    <a:pt x="3510" y="432"/>
                                  </a:lnTo>
                                  <a:lnTo>
                                    <a:pt x="3468" y="427"/>
                                  </a:lnTo>
                                  <a:lnTo>
                                    <a:pt x="3425" y="424"/>
                                  </a:lnTo>
                                  <a:lnTo>
                                    <a:pt x="3395" y="427"/>
                                  </a:lnTo>
                                  <a:lnTo>
                                    <a:pt x="3360" y="432"/>
                                  </a:lnTo>
                                  <a:lnTo>
                                    <a:pt x="3328" y="437"/>
                                  </a:lnTo>
                                  <a:lnTo>
                                    <a:pt x="3303" y="442"/>
                                  </a:lnTo>
                                  <a:lnTo>
                                    <a:pt x="3303" y="836"/>
                                  </a:lnTo>
                                  <a:lnTo>
                                    <a:pt x="3368" y="854"/>
                                  </a:lnTo>
                                  <a:lnTo>
                                    <a:pt x="3433" y="859"/>
                                  </a:lnTo>
                                  <a:lnTo>
                                    <a:pt x="3478" y="856"/>
                                  </a:lnTo>
                                  <a:lnTo>
                                    <a:pt x="3515" y="844"/>
                                  </a:lnTo>
                                  <a:lnTo>
                                    <a:pt x="3545" y="821"/>
                                  </a:lnTo>
                                  <a:lnTo>
                                    <a:pt x="3565" y="796"/>
                                  </a:lnTo>
                                  <a:lnTo>
                                    <a:pt x="3578" y="761"/>
                                  </a:lnTo>
                                  <a:lnTo>
                                    <a:pt x="3583" y="721"/>
                                  </a:lnTo>
                                  <a:close/>
                                  <a:moveTo>
                                    <a:pt x="3500" y="729"/>
                                  </a:moveTo>
                                  <a:lnTo>
                                    <a:pt x="3495" y="756"/>
                                  </a:lnTo>
                                  <a:lnTo>
                                    <a:pt x="3483" y="776"/>
                                  </a:lnTo>
                                  <a:lnTo>
                                    <a:pt x="3463" y="789"/>
                                  </a:lnTo>
                                  <a:lnTo>
                                    <a:pt x="3435" y="794"/>
                                  </a:lnTo>
                                  <a:lnTo>
                                    <a:pt x="3420" y="794"/>
                                  </a:lnTo>
                                  <a:lnTo>
                                    <a:pt x="3405" y="794"/>
                                  </a:lnTo>
                                  <a:lnTo>
                                    <a:pt x="3385" y="789"/>
                                  </a:lnTo>
                                  <a:lnTo>
                                    <a:pt x="3385" y="669"/>
                                  </a:lnTo>
                                  <a:lnTo>
                                    <a:pt x="3405" y="664"/>
                                  </a:lnTo>
                                  <a:lnTo>
                                    <a:pt x="3435" y="664"/>
                                  </a:lnTo>
                                  <a:lnTo>
                                    <a:pt x="3463" y="669"/>
                                  </a:lnTo>
                                  <a:lnTo>
                                    <a:pt x="3483" y="681"/>
                                  </a:lnTo>
                                  <a:lnTo>
                                    <a:pt x="3495" y="699"/>
                                  </a:lnTo>
                                  <a:lnTo>
                                    <a:pt x="3500" y="729"/>
                                  </a:lnTo>
                                  <a:close/>
                                  <a:moveTo>
                                    <a:pt x="425" y="210"/>
                                  </a:moveTo>
                                  <a:lnTo>
                                    <a:pt x="308" y="564"/>
                                  </a:lnTo>
                                  <a:lnTo>
                                    <a:pt x="545" y="564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5" y="210"/>
                                  </a:lnTo>
                                  <a:close/>
                                  <a:moveTo>
                                    <a:pt x="13" y="1151"/>
                                  </a:moveTo>
                                  <a:lnTo>
                                    <a:pt x="5" y="1151"/>
                                  </a:lnTo>
                                  <a:lnTo>
                                    <a:pt x="3" y="1156"/>
                                  </a:lnTo>
                                  <a:lnTo>
                                    <a:pt x="0" y="1163"/>
                                  </a:lnTo>
                                  <a:lnTo>
                                    <a:pt x="0" y="1313"/>
                                  </a:lnTo>
                                  <a:lnTo>
                                    <a:pt x="3" y="1321"/>
                                  </a:lnTo>
                                  <a:lnTo>
                                    <a:pt x="5" y="1326"/>
                                  </a:lnTo>
                                  <a:lnTo>
                                    <a:pt x="13" y="1326"/>
                                  </a:lnTo>
                                  <a:lnTo>
                                    <a:pt x="840" y="1326"/>
                                  </a:lnTo>
                                  <a:lnTo>
                                    <a:pt x="845" y="1326"/>
                                  </a:lnTo>
                                  <a:lnTo>
                                    <a:pt x="850" y="1321"/>
                                  </a:lnTo>
                                  <a:lnTo>
                                    <a:pt x="853" y="1313"/>
                                  </a:lnTo>
                                  <a:lnTo>
                                    <a:pt x="853" y="1163"/>
                                  </a:lnTo>
                                  <a:lnTo>
                                    <a:pt x="850" y="1156"/>
                                  </a:lnTo>
                                  <a:lnTo>
                                    <a:pt x="845" y="1151"/>
                                  </a:lnTo>
                                  <a:lnTo>
                                    <a:pt x="840" y="1151"/>
                                  </a:lnTo>
                                  <a:lnTo>
                                    <a:pt x="13" y="1151"/>
                                  </a:lnTo>
                                  <a:close/>
                                  <a:moveTo>
                                    <a:pt x="425" y="0"/>
                                  </a:moveTo>
                                  <a:lnTo>
                                    <a:pt x="460" y="5"/>
                                  </a:lnTo>
                                  <a:lnTo>
                                    <a:pt x="490" y="15"/>
                                  </a:lnTo>
                                  <a:lnTo>
                                    <a:pt x="513" y="32"/>
                                  </a:lnTo>
                                  <a:lnTo>
                                    <a:pt x="530" y="52"/>
                                  </a:lnTo>
                                  <a:lnTo>
                                    <a:pt x="545" y="77"/>
                                  </a:lnTo>
                                  <a:lnTo>
                                    <a:pt x="558" y="102"/>
                                  </a:lnTo>
                                  <a:lnTo>
                                    <a:pt x="568" y="130"/>
                                  </a:lnTo>
                                  <a:lnTo>
                                    <a:pt x="573" y="142"/>
                                  </a:lnTo>
                                  <a:lnTo>
                                    <a:pt x="583" y="167"/>
                                  </a:lnTo>
                                  <a:lnTo>
                                    <a:pt x="595" y="202"/>
                                  </a:lnTo>
                                  <a:lnTo>
                                    <a:pt x="610" y="247"/>
                                  </a:lnTo>
                                  <a:lnTo>
                                    <a:pt x="630" y="297"/>
                                  </a:lnTo>
                                  <a:lnTo>
                                    <a:pt x="650" y="354"/>
                                  </a:lnTo>
                                  <a:lnTo>
                                    <a:pt x="673" y="414"/>
                                  </a:lnTo>
                                  <a:lnTo>
                                    <a:pt x="695" y="477"/>
                                  </a:lnTo>
                                  <a:lnTo>
                                    <a:pt x="718" y="539"/>
                                  </a:lnTo>
                                  <a:lnTo>
                                    <a:pt x="740" y="599"/>
                                  </a:lnTo>
                                  <a:lnTo>
                                    <a:pt x="760" y="657"/>
                                  </a:lnTo>
                                  <a:lnTo>
                                    <a:pt x="780" y="706"/>
                                  </a:lnTo>
                                  <a:lnTo>
                                    <a:pt x="795" y="751"/>
                                  </a:lnTo>
                                  <a:lnTo>
                                    <a:pt x="808" y="784"/>
                                  </a:lnTo>
                                  <a:lnTo>
                                    <a:pt x="818" y="809"/>
                                  </a:lnTo>
                                  <a:lnTo>
                                    <a:pt x="820" y="819"/>
                                  </a:lnTo>
                                  <a:lnTo>
                                    <a:pt x="820" y="824"/>
                                  </a:lnTo>
                                  <a:lnTo>
                                    <a:pt x="820" y="829"/>
                                  </a:lnTo>
                                  <a:lnTo>
                                    <a:pt x="818" y="834"/>
                                  </a:lnTo>
                                  <a:lnTo>
                                    <a:pt x="813" y="836"/>
                                  </a:lnTo>
                                  <a:lnTo>
                                    <a:pt x="803" y="841"/>
                                  </a:lnTo>
                                  <a:lnTo>
                                    <a:pt x="783" y="849"/>
                                  </a:lnTo>
                                  <a:lnTo>
                                    <a:pt x="758" y="859"/>
                                  </a:lnTo>
                                  <a:lnTo>
                                    <a:pt x="730" y="869"/>
                                  </a:lnTo>
                                  <a:lnTo>
                                    <a:pt x="705" y="879"/>
                                  </a:lnTo>
                                  <a:lnTo>
                                    <a:pt x="685" y="886"/>
                                  </a:lnTo>
                                  <a:lnTo>
                                    <a:pt x="675" y="889"/>
                                  </a:lnTo>
                                  <a:lnTo>
                                    <a:pt x="670" y="891"/>
                                  </a:lnTo>
                                  <a:lnTo>
                                    <a:pt x="665" y="889"/>
                                  </a:lnTo>
                                  <a:lnTo>
                                    <a:pt x="663" y="886"/>
                                  </a:lnTo>
                                  <a:lnTo>
                                    <a:pt x="660" y="881"/>
                                  </a:lnTo>
                                  <a:lnTo>
                                    <a:pt x="655" y="874"/>
                                  </a:lnTo>
                                  <a:lnTo>
                                    <a:pt x="650" y="856"/>
                                  </a:lnTo>
                                  <a:lnTo>
                                    <a:pt x="640" y="831"/>
                                  </a:lnTo>
                                  <a:lnTo>
                                    <a:pt x="630" y="804"/>
                                  </a:lnTo>
                                  <a:lnTo>
                                    <a:pt x="620" y="776"/>
                                  </a:lnTo>
                                  <a:lnTo>
                                    <a:pt x="613" y="751"/>
                                  </a:lnTo>
                                  <a:lnTo>
                                    <a:pt x="605" y="731"/>
                                  </a:lnTo>
                                  <a:lnTo>
                                    <a:pt x="600" y="719"/>
                                  </a:lnTo>
                                  <a:lnTo>
                                    <a:pt x="588" y="719"/>
                                  </a:lnTo>
                                  <a:lnTo>
                                    <a:pt x="560" y="719"/>
                                  </a:lnTo>
                                  <a:lnTo>
                                    <a:pt x="520" y="719"/>
                                  </a:lnTo>
                                  <a:lnTo>
                                    <a:pt x="475" y="719"/>
                                  </a:lnTo>
                                  <a:lnTo>
                                    <a:pt x="425" y="719"/>
                                  </a:lnTo>
                                  <a:lnTo>
                                    <a:pt x="378" y="719"/>
                                  </a:lnTo>
                                  <a:lnTo>
                                    <a:pt x="333" y="719"/>
                                  </a:lnTo>
                                  <a:lnTo>
                                    <a:pt x="293" y="719"/>
                                  </a:lnTo>
                                  <a:lnTo>
                                    <a:pt x="265" y="719"/>
                                  </a:lnTo>
                                  <a:lnTo>
                                    <a:pt x="253" y="719"/>
                                  </a:lnTo>
                                  <a:lnTo>
                                    <a:pt x="248" y="731"/>
                                  </a:lnTo>
                                  <a:lnTo>
                                    <a:pt x="240" y="751"/>
                                  </a:lnTo>
                                  <a:lnTo>
                                    <a:pt x="233" y="776"/>
                                  </a:lnTo>
                                  <a:lnTo>
                                    <a:pt x="223" y="804"/>
                                  </a:lnTo>
                                  <a:lnTo>
                                    <a:pt x="210" y="831"/>
                                  </a:lnTo>
                                  <a:lnTo>
                                    <a:pt x="203" y="856"/>
                                  </a:lnTo>
                                  <a:lnTo>
                                    <a:pt x="195" y="874"/>
                                  </a:lnTo>
                                  <a:lnTo>
                                    <a:pt x="193" y="881"/>
                                  </a:lnTo>
                                  <a:lnTo>
                                    <a:pt x="190" y="886"/>
                                  </a:lnTo>
                                  <a:lnTo>
                                    <a:pt x="183" y="891"/>
                                  </a:lnTo>
                                  <a:lnTo>
                                    <a:pt x="175" y="889"/>
                                  </a:lnTo>
                                  <a:lnTo>
                                    <a:pt x="168" y="886"/>
                                  </a:lnTo>
                                  <a:lnTo>
                                    <a:pt x="148" y="879"/>
                                  </a:lnTo>
                                  <a:lnTo>
                                    <a:pt x="123" y="869"/>
                                  </a:lnTo>
                                  <a:lnTo>
                                    <a:pt x="95" y="856"/>
                                  </a:lnTo>
                                  <a:lnTo>
                                    <a:pt x="68" y="849"/>
                                  </a:lnTo>
                                  <a:lnTo>
                                    <a:pt x="48" y="839"/>
                                  </a:lnTo>
                                  <a:lnTo>
                                    <a:pt x="40" y="836"/>
                                  </a:lnTo>
                                  <a:lnTo>
                                    <a:pt x="35" y="834"/>
                                  </a:lnTo>
                                  <a:lnTo>
                                    <a:pt x="33" y="829"/>
                                  </a:lnTo>
                                  <a:lnTo>
                                    <a:pt x="30" y="824"/>
                                  </a:lnTo>
                                  <a:lnTo>
                                    <a:pt x="33" y="819"/>
                                  </a:lnTo>
                                  <a:lnTo>
                                    <a:pt x="35" y="806"/>
                                  </a:lnTo>
                                  <a:lnTo>
                                    <a:pt x="45" y="784"/>
                                  </a:lnTo>
                                  <a:lnTo>
                                    <a:pt x="58" y="749"/>
                                  </a:lnTo>
                                  <a:lnTo>
                                    <a:pt x="73" y="706"/>
                                  </a:lnTo>
                                  <a:lnTo>
                                    <a:pt x="93" y="654"/>
                                  </a:lnTo>
                                  <a:lnTo>
                                    <a:pt x="113" y="599"/>
                                  </a:lnTo>
                                  <a:lnTo>
                                    <a:pt x="133" y="539"/>
                                  </a:lnTo>
                                  <a:lnTo>
                                    <a:pt x="155" y="477"/>
                                  </a:lnTo>
                                  <a:lnTo>
                                    <a:pt x="178" y="417"/>
                                  </a:lnTo>
                                  <a:lnTo>
                                    <a:pt x="200" y="357"/>
                                  </a:lnTo>
                                  <a:lnTo>
                                    <a:pt x="223" y="300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58" y="205"/>
                                  </a:lnTo>
                                  <a:lnTo>
                                    <a:pt x="270" y="167"/>
                                  </a:lnTo>
                                  <a:lnTo>
                                    <a:pt x="278" y="142"/>
                                  </a:lnTo>
                                  <a:lnTo>
                                    <a:pt x="283" y="130"/>
                                  </a:lnTo>
                                  <a:lnTo>
                                    <a:pt x="293" y="102"/>
                                  </a:lnTo>
                                  <a:lnTo>
                                    <a:pt x="305" y="77"/>
                                  </a:lnTo>
                                  <a:lnTo>
                                    <a:pt x="320" y="52"/>
                                  </a:lnTo>
                                  <a:lnTo>
                                    <a:pt x="340" y="32"/>
                                  </a:lnTo>
                                  <a:lnTo>
                                    <a:pt x="363" y="15"/>
                                  </a:lnTo>
                                  <a:lnTo>
                                    <a:pt x="390" y="5"/>
                                  </a:lnTo>
                                  <a:lnTo>
                                    <a:pt x="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F00"/>
                            </a:solidFill>
                            <a:ln w="0">
                              <a:solidFill>
                                <a:srgbClr val="FF0F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7F671C" id="Freeform 17" o:spid="_x0000_s1026" style="position:absolute;margin-left:18.6pt;margin-top:6.95pt;width:2in;height:42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8,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" path="m3143,652r-25,7l3100,676r-7,25l3100,729r18,17l3143,751r25,-5l3185,729r8,-28l3185,676r-17,-17l3143,652xm1403,699r2,-5l1410,676r5,-19l1423,634r5,-20l1433,604r5,-22l1445,557r8,-20l1455,522r3,-8l1460,514r3,8l1465,537r5,22l1478,582r5,20l1485,614r8,20l1498,657r7,19l1508,694r2,5l1403,699xm1555,851r90,l1510,434r-25,-5l1458,427r-18,l1428,429r-15,5l1268,851r87,l1358,846r5,-17l1370,801r10,-32l1530,769r10,32l1548,829r5,17l1555,851xm4488,851r-3,-5l4478,834r-10,-20l4458,791r-10,-20l4440,751r-7,-12l4420,719r-12,-15l4385,694r,l4403,686r12,-12l4430,649r8,-17l4445,622r5,-8l4455,609r5,-5l4468,604r2,l4473,604r5,-55l4460,547r-20,2l4423,552r-15,5l4398,567r-8,10l4383,587r-5,15l4368,622r-13,22l4353,652r-3,5l4345,662r-5,2l4333,666r-8,l4310,666r,-112l4233,554r,297l4310,851r,-122l4323,729r10,l4340,731r5,5l4350,741r5,8l4360,759r8,17l4378,796r7,20l4393,834r5,12l4400,851r88,xm4163,851r,-297l4085,554r,112l3995,666r,-112l3918,554r,297l3995,851r,-122l4085,729r,122l4163,851xm2003,549r,287l2060,854r58,5l2163,854r35,-15l2225,816r15,-32l2245,744r-5,-35l2228,681r-25,-22l2173,647r-40,-5l2108,642r-28,7l2080,549r-77,xm2165,749r-2,20l2155,784r-15,10l2115,799r-5,l2103,799r-5,-3l2090,796r-10,-2l2080,706r10,l2098,704r5,l2105,704r5,l2115,701r23,5l2153,714r10,15l2165,749xm3875,824r-15,-30l3853,766r-3,-32l3850,654r,-30l3845,604r-5,-15l3833,577r-13,-13l3800,554r-25,-7l3743,547r-53,2l3640,557r13,57l3685,612r30,-3l3740,612r18,2l3768,622r2,15l3773,657r,14l3760,669r-12,-3l3733,664r-43,5l3658,684r-25,20l3618,731r-5,35l3618,799r15,25l3653,844r27,10l3710,859r30,-3l3768,849r7,-3l3780,844r3,-3l3790,836r5,-2l3803,839r5,7l3815,851r5,5l3825,859r50,-35xm3778,789r-23,5l3735,796r-20,-2l3703,786r-10,-12l3690,756r3,-20l3705,724r18,-5l3750,716r8,l3768,716r5,3l3773,741r,28l3778,789xm3008,824r-15,-30l2985,766r-2,-32l2983,654r,-30l2978,604r-5,-15l2965,577r-12,-13l2933,554r-25,-7l2875,547r-52,2l2773,557r12,57l2818,612r30,-3l2873,612r17,2l2900,622r3,15l2905,657r,14l2893,669r-13,-3l2865,664r-42,5l2790,684r-25,20l2750,731r-5,35l2750,799r15,25l2785,844r28,10l2843,859r30,-3l2900,849r8,-3l2913,844r2,-3l2923,836r5,-2l2935,839r5,7l2948,851r5,5l2958,859r50,-35xm2910,789r-22,5l2868,796r-20,-2l2835,786r-10,-12l2823,756r2,-20l2838,724r17,-5l2883,716r7,l2900,716r5,3l2905,741r,28l2910,789xm1940,851r,-287l1900,554r-37,-7l1820,547r-40,l1743,554r-40,10l1703,711r,33l1700,764r-2,12l1693,786r-5,8l1680,804r-10,7l1693,859r27,-10l1743,836r17,-17l1770,794r8,-30l1780,726r,-109l1795,614r13,l1820,614r15,l1845,614r18,3l1863,851r77,xm2535,949r,-108l2548,849r22,5l2598,856r32,-5l2658,839r25,-23l2700,786r10,-40l2715,701r-5,-49l2698,612r-18,-30l2655,562r-32,-13l2585,544r-25,3l2535,554r,-127l2458,427r,127l2433,547r-25,-3l2370,549r-32,13l2313,584r-20,30l2283,654r-5,47l2283,749r10,37l2310,819r23,20l2360,854r33,2l2423,854r20,-5l2458,841r,108l2535,949xm2358,701r5,-37l2373,634r17,-17l2413,612r15,l2440,614r18,5l2458,784r-15,5l2430,791r-12,l2395,786r-17,-10l2368,756r-8,-22l2358,701xm2633,701r-3,38l2618,766r-18,18l2575,791r-12,l2550,789r-15,-5l2535,619r18,-5l2565,612r15,l2603,617r17,17l2630,662r3,39xm3583,721r-3,-35l3568,657r-18,-25l3523,614r-33,-12l3448,597r-30,2l3385,604r,-105l3415,497r40,-3l3500,497r45,2l3548,437r-38,-5l3468,427r-43,-3l3395,427r-35,5l3328,437r-25,5l3303,836r65,18l3433,859r45,-3l3515,844r30,-23l3565,796r13,-35l3583,721xm3500,729r-5,27l3483,776r-20,13l3435,794r-15,l3405,794r-20,-5l3385,669r20,-5l3435,664r28,5l3483,681r12,18l3500,729xm425,210l308,564r237,l428,210r-3,xm13,1151r-8,l3,1156r-3,7l,1313r3,8l5,1326r8,l840,1326r5,l850,1321r3,-8l853,1163r-3,-7l845,1151r-5,l13,1151xm425,r35,5l490,15r23,17l530,52r15,25l558,102r10,28l573,142r10,25l595,202r15,45l630,297r20,57l673,414r22,63l718,539r22,60l760,657r20,49l795,751r13,33l818,809r2,10l820,824r,5l818,834r-5,2l803,841r-20,8l758,859r-28,10l705,879r-20,7l675,889r-5,2l665,889r-2,-3l660,881r-5,-7l650,856,640,831,630,804,620,776r-7,-25l605,731r-5,-12l588,719r-28,l520,719r-45,l425,719r-47,l333,719r-40,l265,719r-12,l248,731r-8,20l233,776r-10,28l210,831r-7,25l195,874r-2,7l190,886r-7,5l175,889r-7,-3l148,879,123,869,95,856,68,849,48,839r-8,-3l35,834r-2,-5l30,824r3,-5l35,806,45,784,58,749,73,706,93,654r20,-55l133,539r22,-62l178,417r22,-60l223,300r17,-53l258,205r12,-38l278,142r5,-12l293,102,305,77,320,52,340,32,363,15,390,5,425,xe" fillcolor="#ff0f00" strokecolor="#ff0f00" strokeweight="0">
                    <v:path arrowok="t" o:connecttype="custom" o:connectlocs="1301105,285679;583928,246148;602265,237183;670316,346808;555404,337843;1824725,339880;1794164,279566;1822688,246148;1779902,253484;1724891,225772;1776642,309315;1664583,225772;1696367,346808;912770,288939;881394,313391;851647,287716;1579011,335805;1548449,225772;1535410,253484;1474287,297905;1540299,343955;1539484,321541;1528075,291792;1215533,299127;1150335,223734;1183749,273453;1126701,335805;1193121,339880;1160522,323579;1183749,293014;710249,225772;689875,350068;741626,250224;1058650,348846;1081877,229032;965743,223734;961668,348031;973893,251446;969003,316243;1039091,321541;1460025,293829;1391567,202542;1356116,178091;1460025,293829;1387492,270600;173182,85581;344326,540385;199668,6113;256717,121036;333324,329692;287278,358219;256717,327654;154030,293014;82720,348846;27709,345993;29747,287716;110021,68058" o:connectangles="0,0,0,0,0,0,0,0,0,0,0,0,0,0,0,0,0,0,0,0,0,0,0,0,0,0,0,0,0,0,0,0,0,0,0,0,0,0,0,0,0,0,0,0,0,0,0,0,0,0,0,0,0,0,0,0,0"/>
                    <o:lock v:ext="edit" aspectratio="t" verticies="t"/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567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6216A9" w:rsidRPr="00285B78" w:rsidRDefault="006216A9" w:rsidP="00285B78">
          <w:pPr>
            <w:rPr>
              <w:b/>
            </w:rPr>
          </w:pPr>
          <w:r>
            <w:rPr>
              <w:b/>
            </w:rPr>
            <w:t>Руководство пользователя</w:t>
          </w:r>
          <w:r w:rsidRPr="00001091">
            <w:rPr>
              <w:b/>
            </w:rPr>
            <w:t xml:space="preserve"> систем</w:t>
          </w:r>
          <w:r>
            <w:rPr>
              <w:b/>
            </w:rPr>
            <w:t>ы</w:t>
          </w:r>
          <w:r w:rsidRPr="00001091">
            <w:rPr>
              <w:b/>
            </w:rPr>
            <w:t xml:space="preserve"> «</w:t>
          </w:r>
          <w:r>
            <w:rPr>
              <w:b/>
            </w:rPr>
            <w:t xml:space="preserve">Система корректировок. </w:t>
          </w:r>
          <w:r w:rsidRPr="00285B78">
            <w:rPr>
              <w:b/>
            </w:rPr>
            <w:t xml:space="preserve">Загрузка ручных PL </w:t>
          </w:r>
          <w:r>
            <w:rPr>
              <w:b/>
            </w:rPr>
            <w:t>корр.</w:t>
          </w:r>
          <w:r w:rsidRPr="00001091">
            <w:rPr>
              <w:b/>
            </w:rPr>
            <w:t>»</w:t>
          </w:r>
        </w:p>
      </w:tc>
    </w:tr>
    <w:tr w:rsidR="006216A9" w:rsidRPr="006B2964" w:rsidTr="007F1929">
      <w:trPr>
        <w:cantSplit/>
      </w:trPr>
      <w:tc>
        <w:tcPr>
          <w:tcW w:w="3686" w:type="dxa"/>
          <w:vMerge/>
          <w:tcBorders>
            <w:left w:val="single" w:sz="12" w:space="0" w:color="auto"/>
          </w:tcBorders>
        </w:tcPr>
        <w:p w:rsidR="006216A9" w:rsidRDefault="006216A9" w:rsidP="007F1929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6216A9" w:rsidRPr="00001091" w:rsidRDefault="006216A9" w:rsidP="007F1929">
          <w:pPr>
            <w:rPr>
              <w:b/>
            </w:rPr>
          </w:pPr>
          <w:r w:rsidRPr="00001091">
            <w:rPr>
              <w:b/>
            </w:rPr>
            <w:t>Дата</w:t>
          </w:r>
        </w:p>
      </w:tc>
      <w:tc>
        <w:tcPr>
          <w:tcW w:w="28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6216A9" w:rsidRPr="00870B2F" w:rsidRDefault="006216A9" w:rsidP="00E80816">
          <w:pPr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13</w:t>
          </w:r>
          <w:r>
            <w:rPr>
              <w:b/>
            </w:rPr>
            <w:t>.0</w:t>
          </w:r>
          <w:r>
            <w:rPr>
              <w:b/>
              <w:lang w:val="en-US"/>
            </w:rPr>
            <w:t>1</w:t>
          </w:r>
          <w:r w:rsidRPr="00001091">
            <w:rPr>
              <w:b/>
            </w:rPr>
            <w:t>.</w:t>
          </w:r>
          <w:r w:rsidRPr="00782C44">
            <w:rPr>
              <w:b/>
            </w:rPr>
            <w:t>201</w:t>
          </w:r>
          <w:r>
            <w:rPr>
              <w:b/>
              <w:lang w:val="en-US"/>
            </w:rPr>
            <w:t>4</w:t>
          </w:r>
        </w:p>
      </w:tc>
    </w:tr>
    <w:tr w:rsidR="006216A9" w:rsidRPr="006B2964" w:rsidTr="007F1929">
      <w:trPr>
        <w:cantSplit/>
      </w:trPr>
      <w:tc>
        <w:tcPr>
          <w:tcW w:w="3686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6216A9" w:rsidRDefault="006216A9" w:rsidP="007F1929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6216A9" w:rsidRPr="00001091" w:rsidRDefault="006216A9" w:rsidP="007F1929">
          <w:pPr>
            <w:rPr>
              <w:b/>
            </w:rPr>
          </w:pPr>
          <w:r w:rsidRPr="00001091">
            <w:rPr>
              <w:b/>
            </w:rPr>
            <w:t>Версия</w:t>
          </w:r>
        </w:p>
      </w:tc>
      <w:tc>
        <w:tcPr>
          <w:tcW w:w="288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6216A9" w:rsidRPr="00782C44" w:rsidRDefault="006216A9" w:rsidP="00E80816">
          <w:pPr>
            <w:jc w:val="right"/>
            <w:rPr>
              <w:b/>
            </w:rPr>
          </w:pPr>
          <w:r w:rsidRPr="00001091">
            <w:rPr>
              <w:b/>
            </w:rPr>
            <w:t xml:space="preserve">№ </w:t>
          </w:r>
          <w:r w:rsidRPr="00782C44">
            <w:rPr>
              <w:b/>
            </w:rPr>
            <w:t>0.</w:t>
          </w:r>
          <w:r>
            <w:rPr>
              <w:b/>
              <w:lang w:val="en-US"/>
            </w:rPr>
            <w:t>5</w:t>
          </w:r>
        </w:p>
      </w:tc>
    </w:tr>
  </w:tbl>
  <w:p w:rsidR="006216A9" w:rsidRPr="00782C44" w:rsidRDefault="00621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53F"/>
    <w:multiLevelType w:val="multilevel"/>
    <w:tmpl w:val="5058AA3A"/>
    <w:lvl w:ilvl="0">
      <w:start w:val="1"/>
      <w:numFmt w:val="decimal"/>
      <w:pStyle w:val="UseCase"/>
      <w:lvlText w:val="UC-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UC-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UC-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UC-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7D40A7"/>
    <w:multiLevelType w:val="multilevel"/>
    <w:tmpl w:val="44D03020"/>
    <w:lvl w:ilvl="0">
      <w:start w:val="1"/>
      <w:numFmt w:val="decimal"/>
      <w:pStyle w:val="BSCNadpis1rovn"/>
      <w:lvlText w:val="%1."/>
      <w:lvlJc w:val="left"/>
      <w:pPr>
        <w:tabs>
          <w:tab w:val="num" w:pos="340"/>
        </w:tabs>
        <w:ind w:left="907" w:hanging="680"/>
      </w:pPr>
      <w:rPr>
        <w:rFonts w:hint="default"/>
      </w:rPr>
    </w:lvl>
    <w:lvl w:ilvl="1">
      <w:start w:val="1"/>
      <w:numFmt w:val="decimal"/>
      <w:pStyle w:val="BSCNadpis2rovn"/>
      <w:lvlText w:val="%1.%2."/>
      <w:lvlJc w:val="left"/>
      <w:pPr>
        <w:tabs>
          <w:tab w:val="num" w:pos="567"/>
        </w:tabs>
        <w:ind w:left="907" w:hanging="680"/>
      </w:pPr>
      <w:rPr>
        <w:rFonts w:hint="default"/>
      </w:rPr>
    </w:lvl>
    <w:lvl w:ilvl="2">
      <w:start w:val="1"/>
      <w:numFmt w:val="decimal"/>
      <w:pStyle w:val="BSCNadpis3rovn"/>
      <w:lvlText w:val="%1.%2.%3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decimal"/>
      <w:pStyle w:val="BSCNadpis4rovn"/>
      <w:lvlText w:val="%1.%2.%3.%4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4">
      <w:start w:val="1"/>
      <w:numFmt w:val="decimal"/>
      <w:pStyle w:val="BSCNadpis5rovn"/>
      <w:lvlText w:val="%1.%2.%3.%4.%5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427"/>
        </w:tabs>
        <w:ind w:left="29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07"/>
        </w:tabs>
        <w:ind w:left="34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87"/>
        </w:tabs>
        <w:ind w:left="39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027"/>
        </w:tabs>
        <w:ind w:left="4547" w:hanging="1440"/>
      </w:pPr>
      <w:rPr>
        <w:rFonts w:hint="default"/>
      </w:rPr>
    </w:lvl>
  </w:abstractNum>
  <w:abstractNum w:abstractNumId="2" w15:restartNumberingAfterBreak="0">
    <w:nsid w:val="2D234990"/>
    <w:multiLevelType w:val="hybridMultilevel"/>
    <w:tmpl w:val="BAF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47AE"/>
    <w:multiLevelType w:val="multilevel"/>
    <w:tmpl w:val="8AA6935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04713B9"/>
    <w:multiLevelType w:val="hybridMultilevel"/>
    <w:tmpl w:val="BC52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7C6B"/>
    <w:multiLevelType w:val="hybridMultilevel"/>
    <w:tmpl w:val="BCDCF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42B42"/>
    <w:multiLevelType w:val="hybridMultilevel"/>
    <w:tmpl w:val="845EA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70FE0"/>
    <w:multiLevelType w:val="hybridMultilevel"/>
    <w:tmpl w:val="779E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D6803"/>
    <w:multiLevelType w:val="hybridMultilevel"/>
    <w:tmpl w:val="2DC8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Трофимов Алексей Витальевич">
    <w15:presenceInfo w15:providerId="None" w15:userId="Трофимов Алексей Вита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06"/>
    <w:rsid w:val="00005D9C"/>
    <w:rsid w:val="0001397C"/>
    <w:rsid w:val="000142C4"/>
    <w:rsid w:val="0001447D"/>
    <w:rsid w:val="00016072"/>
    <w:rsid w:val="00023E4C"/>
    <w:rsid w:val="00023FEC"/>
    <w:rsid w:val="0002542B"/>
    <w:rsid w:val="0002609A"/>
    <w:rsid w:val="000307A2"/>
    <w:rsid w:val="0003198D"/>
    <w:rsid w:val="00047330"/>
    <w:rsid w:val="00047E9E"/>
    <w:rsid w:val="0005530D"/>
    <w:rsid w:val="00065D2A"/>
    <w:rsid w:val="0006694A"/>
    <w:rsid w:val="00071430"/>
    <w:rsid w:val="000723EC"/>
    <w:rsid w:val="000745E7"/>
    <w:rsid w:val="00082E99"/>
    <w:rsid w:val="0008627C"/>
    <w:rsid w:val="0008795A"/>
    <w:rsid w:val="00090882"/>
    <w:rsid w:val="000A2D5B"/>
    <w:rsid w:val="000A4B61"/>
    <w:rsid w:val="000A4BF1"/>
    <w:rsid w:val="000A6BD4"/>
    <w:rsid w:val="000B1710"/>
    <w:rsid w:val="000C0273"/>
    <w:rsid w:val="000C030B"/>
    <w:rsid w:val="000C4C0C"/>
    <w:rsid w:val="000C65FC"/>
    <w:rsid w:val="000D1007"/>
    <w:rsid w:val="000D1C1C"/>
    <w:rsid w:val="000D3B07"/>
    <w:rsid w:val="000D7D23"/>
    <w:rsid w:val="000E094D"/>
    <w:rsid w:val="000E2922"/>
    <w:rsid w:val="000E4BE4"/>
    <w:rsid w:val="000F1AD6"/>
    <w:rsid w:val="000F4F9A"/>
    <w:rsid w:val="000F7658"/>
    <w:rsid w:val="001111D6"/>
    <w:rsid w:val="00113946"/>
    <w:rsid w:val="00114FA2"/>
    <w:rsid w:val="0012325C"/>
    <w:rsid w:val="001275CE"/>
    <w:rsid w:val="00127DB4"/>
    <w:rsid w:val="0013078D"/>
    <w:rsid w:val="00136AA6"/>
    <w:rsid w:val="00141633"/>
    <w:rsid w:val="00150535"/>
    <w:rsid w:val="00151F47"/>
    <w:rsid w:val="0015409C"/>
    <w:rsid w:val="001630E5"/>
    <w:rsid w:val="00165E2A"/>
    <w:rsid w:val="0016731A"/>
    <w:rsid w:val="0017685A"/>
    <w:rsid w:val="0018189E"/>
    <w:rsid w:val="00193CD8"/>
    <w:rsid w:val="00194AD6"/>
    <w:rsid w:val="0019565E"/>
    <w:rsid w:val="00197BAF"/>
    <w:rsid w:val="001A094E"/>
    <w:rsid w:val="001A3C82"/>
    <w:rsid w:val="001A411D"/>
    <w:rsid w:val="001A5EE0"/>
    <w:rsid w:val="001B0275"/>
    <w:rsid w:val="001B2276"/>
    <w:rsid w:val="001B23AC"/>
    <w:rsid w:val="001C3BD7"/>
    <w:rsid w:val="001C4225"/>
    <w:rsid w:val="001C63BA"/>
    <w:rsid w:val="001C6817"/>
    <w:rsid w:val="001D4B38"/>
    <w:rsid w:val="001E23B8"/>
    <w:rsid w:val="001F1944"/>
    <w:rsid w:val="001F426B"/>
    <w:rsid w:val="001F5F7F"/>
    <w:rsid w:val="00211E50"/>
    <w:rsid w:val="00213816"/>
    <w:rsid w:val="00215937"/>
    <w:rsid w:val="00220A14"/>
    <w:rsid w:val="00232597"/>
    <w:rsid w:val="00241605"/>
    <w:rsid w:val="00243062"/>
    <w:rsid w:val="002451BF"/>
    <w:rsid w:val="00245828"/>
    <w:rsid w:val="0025181A"/>
    <w:rsid w:val="00253310"/>
    <w:rsid w:val="002559EE"/>
    <w:rsid w:val="00256B4A"/>
    <w:rsid w:val="00261FCB"/>
    <w:rsid w:val="00262CE4"/>
    <w:rsid w:val="00266320"/>
    <w:rsid w:val="00266545"/>
    <w:rsid w:val="0026788F"/>
    <w:rsid w:val="00276D6F"/>
    <w:rsid w:val="00284D73"/>
    <w:rsid w:val="00285B78"/>
    <w:rsid w:val="002A5C4B"/>
    <w:rsid w:val="002A72E3"/>
    <w:rsid w:val="002A7C73"/>
    <w:rsid w:val="002B72FB"/>
    <w:rsid w:val="002B7CA5"/>
    <w:rsid w:val="002C08CE"/>
    <w:rsid w:val="002C4CBB"/>
    <w:rsid w:val="002D0AB5"/>
    <w:rsid w:val="002D3B87"/>
    <w:rsid w:val="002D3BE3"/>
    <w:rsid w:val="002D6B03"/>
    <w:rsid w:val="002E4CEF"/>
    <w:rsid w:val="002E71D9"/>
    <w:rsid w:val="002F4513"/>
    <w:rsid w:val="002F61C4"/>
    <w:rsid w:val="00321839"/>
    <w:rsid w:val="00332A71"/>
    <w:rsid w:val="003457B4"/>
    <w:rsid w:val="00345EFF"/>
    <w:rsid w:val="00352238"/>
    <w:rsid w:val="00363D39"/>
    <w:rsid w:val="003664FD"/>
    <w:rsid w:val="00374B74"/>
    <w:rsid w:val="00375497"/>
    <w:rsid w:val="003841A1"/>
    <w:rsid w:val="00385C3F"/>
    <w:rsid w:val="0038648F"/>
    <w:rsid w:val="00390DF5"/>
    <w:rsid w:val="003A1A5C"/>
    <w:rsid w:val="003A2164"/>
    <w:rsid w:val="003A294B"/>
    <w:rsid w:val="003D3691"/>
    <w:rsid w:val="003D57B8"/>
    <w:rsid w:val="003D6B35"/>
    <w:rsid w:val="003E1A45"/>
    <w:rsid w:val="003F7D7F"/>
    <w:rsid w:val="00401855"/>
    <w:rsid w:val="0040369D"/>
    <w:rsid w:val="004058E8"/>
    <w:rsid w:val="0041005C"/>
    <w:rsid w:val="00412AB0"/>
    <w:rsid w:val="00417F23"/>
    <w:rsid w:val="0042092C"/>
    <w:rsid w:val="00423E67"/>
    <w:rsid w:val="00427B1D"/>
    <w:rsid w:val="004316A9"/>
    <w:rsid w:val="0044685E"/>
    <w:rsid w:val="00451CEE"/>
    <w:rsid w:val="00453BE4"/>
    <w:rsid w:val="00463816"/>
    <w:rsid w:val="00464A83"/>
    <w:rsid w:val="00475119"/>
    <w:rsid w:val="004824CB"/>
    <w:rsid w:val="00482F97"/>
    <w:rsid w:val="00485BE4"/>
    <w:rsid w:val="004969B3"/>
    <w:rsid w:val="004A4AF2"/>
    <w:rsid w:val="004A5FD3"/>
    <w:rsid w:val="004B2E49"/>
    <w:rsid w:val="004B652E"/>
    <w:rsid w:val="004C0FD1"/>
    <w:rsid w:val="004D0416"/>
    <w:rsid w:val="004D40B1"/>
    <w:rsid w:val="004D7CF0"/>
    <w:rsid w:val="004E376A"/>
    <w:rsid w:val="004E489B"/>
    <w:rsid w:val="004E5409"/>
    <w:rsid w:val="004E5AD7"/>
    <w:rsid w:val="004F4204"/>
    <w:rsid w:val="004F42FA"/>
    <w:rsid w:val="004F74BB"/>
    <w:rsid w:val="00500E9C"/>
    <w:rsid w:val="0050769E"/>
    <w:rsid w:val="00512DFB"/>
    <w:rsid w:val="00512E1C"/>
    <w:rsid w:val="0051340E"/>
    <w:rsid w:val="00517482"/>
    <w:rsid w:val="00527691"/>
    <w:rsid w:val="00533D95"/>
    <w:rsid w:val="00541041"/>
    <w:rsid w:val="00544C43"/>
    <w:rsid w:val="00551D00"/>
    <w:rsid w:val="005602CD"/>
    <w:rsid w:val="0056247E"/>
    <w:rsid w:val="00566360"/>
    <w:rsid w:val="00570662"/>
    <w:rsid w:val="0057446F"/>
    <w:rsid w:val="00576253"/>
    <w:rsid w:val="00584FC9"/>
    <w:rsid w:val="00592649"/>
    <w:rsid w:val="0059756C"/>
    <w:rsid w:val="005A126D"/>
    <w:rsid w:val="005A1951"/>
    <w:rsid w:val="005A49E5"/>
    <w:rsid w:val="005C3DB9"/>
    <w:rsid w:val="005C6E30"/>
    <w:rsid w:val="005D357D"/>
    <w:rsid w:val="005E0112"/>
    <w:rsid w:val="005E0805"/>
    <w:rsid w:val="005E08C7"/>
    <w:rsid w:val="005E45F2"/>
    <w:rsid w:val="005E6FA4"/>
    <w:rsid w:val="005F3E41"/>
    <w:rsid w:val="00600179"/>
    <w:rsid w:val="00603F84"/>
    <w:rsid w:val="00607905"/>
    <w:rsid w:val="00610E10"/>
    <w:rsid w:val="00615577"/>
    <w:rsid w:val="006164BD"/>
    <w:rsid w:val="006206F6"/>
    <w:rsid w:val="006216A9"/>
    <w:rsid w:val="006265D0"/>
    <w:rsid w:val="006267C4"/>
    <w:rsid w:val="006275E3"/>
    <w:rsid w:val="00634140"/>
    <w:rsid w:val="006354AD"/>
    <w:rsid w:val="00641080"/>
    <w:rsid w:val="00647AB4"/>
    <w:rsid w:val="00650629"/>
    <w:rsid w:val="0065443D"/>
    <w:rsid w:val="00662B7A"/>
    <w:rsid w:val="00664349"/>
    <w:rsid w:val="006646F0"/>
    <w:rsid w:val="006736FF"/>
    <w:rsid w:val="00683F11"/>
    <w:rsid w:val="00693A5E"/>
    <w:rsid w:val="00695E4E"/>
    <w:rsid w:val="00696615"/>
    <w:rsid w:val="006A1E36"/>
    <w:rsid w:val="006A6DB2"/>
    <w:rsid w:val="006B4E7D"/>
    <w:rsid w:val="006C2D0F"/>
    <w:rsid w:val="006C3C71"/>
    <w:rsid w:val="006D2220"/>
    <w:rsid w:val="006D7A72"/>
    <w:rsid w:val="006E30A8"/>
    <w:rsid w:val="006E6720"/>
    <w:rsid w:val="006F30C3"/>
    <w:rsid w:val="006F6E7B"/>
    <w:rsid w:val="006F78A7"/>
    <w:rsid w:val="007032FF"/>
    <w:rsid w:val="007042D9"/>
    <w:rsid w:val="00705563"/>
    <w:rsid w:val="00706F58"/>
    <w:rsid w:val="007215C7"/>
    <w:rsid w:val="007243AC"/>
    <w:rsid w:val="00726183"/>
    <w:rsid w:val="00732E3E"/>
    <w:rsid w:val="00742100"/>
    <w:rsid w:val="007559A6"/>
    <w:rsid w:val="00755E76"/>
    <w:rsid w:val="007573F1"/>
    <w:rsid w:val="00757FB1"/>
    <w:rsid w:val="00761A7C"/>
    <w:rsid w:val="007753E3"/>
    <w:rsid w:val="00775C6E"/>
    <w:rsid w:val="0078234E"/>
    <w:rsid w:val="00782C44"/>
    <w:rsid w:val="00786BB4"/>
    <w:rsid w:val="00790481"/>
    <w:rsid w:val="007915A8"/>
    <w:rsid w:val="007B4FC3"/>
    <w:rsid w:val="007C0E77"/>
    <w:rsid w:val="007C2F02"/>
    <w:rsid w:val="007D0295"/>
    <w:rsid w:val="007D76E6"/>
    <w:rsid w:val="007D77A5"/>
    <w:rsid w:val="007E058B"/>
    <w:rsid w:val="007E5DF5"/>
    <w:rsid w:val="007F1929"/>
    <w:rsid w:val="007F2C75"/>
    <w:rsid w:val="00804FE2"/>
    <w:rsid w:val="00806F6F"/>
    <w:rsid w:val="0080733E"/>
    <w:rsid w:val="008151E6"/>
    <w:rsid w:val="00816C6C"/>
    <w:rsid w:val="00820703"/>
    <w:rsid w:val="008232E8"/>
    <w:rsid w:val="00831223"/>
    <w:rsid w:val="0083547B"/>
    <w:rsid w:val="0083709B"/>
    <w:rsid w:val="008417D0"/>
    <w:rsid w:val="00845191"/>
    <w:rsid w:val="00855B67"/>
    <w:rsid w:val="00865F2E"/>
    <w:rsid w:val="0087099D"/>
    <w:rsid w:val="00870B2F"/>
    <w:rsid w:val="00872CE6"/>
    <w:rsid w:val="00873936"/>
    <w:rsid w:val="00885A72"/>
    <w:rsid w:val="00891A15"/>
    <w:rsid w:val="00892D32"/>
    <w:rsid w:val="00893DCA"/>
    <w:rsid w:val="008A01CB"/>
    <w:rsid w:val="008A38D1"/>
    <w:rsid w:val="008A78CE"/>
    <w:rsid w:val="008B52C1"/>
    <w:rsid w:val="008B6CEE"/>
    <w:rsid w:val="008C14F5"/>
    <w:rsid w:val="008C25E6"/>
    <w:rsid w:val="008C4ABC"/>
    <w:rsid w:val="008D19D1"/>
    <w:rsid w:val="008D58BB"/>
    <w:rsid w:val="008E68B3"/>
    <w:rsid w:val="00901B0D"/>
    <w:rsid w:val="00904947"/>
    <w:rsid w:val="00906270"/>
    <w:rsid w:val="0090658A"/>
    <w:rsid w:val="00911912"/>
    <w:rsid w:val="00911F2D"/>
    <w:rsid w:val="00921AAA"/>
    <w:rsid w:val="0093427C"/>
    <w:rsid w:val="00935609"/>
    <w:rsid w:val="00940D6F"/>
    <w:rsid w:val="00950E64"/>
    <w:rsid w:val="009624E6"/>
    <w:rsid w:val="009654BB"/>
    <w:rsid w:val="0096772C"/>
    <w:rsid w:val="009702EE"/>
    <w:rsid w:val="00973C84"/>
    <w:rsid w:val="00981847"/>
    <w:rsid w:val="009864E0"/>
    <w:rsid w:val="009907E6"/>
    <w:rsid w:val="00992F9A"/>
    <w:rsid w:val="0099513F"/>
    <w:rsid w:val="009A20E7"/>
    <w:rsid w:val="009A2F34"/>
    <w:rsid w:val="009A3260"/>
    <w:rsid w:val="009A3273"/>
    <w:rsid w:val="009A4C15"/>
    <w:rsid w:val="009A6B17"/>
    <w:rsid w:val="009A6DCF"/>
    <w:rsid w:val="009C2555"/>
    <w:rsid w:val="009C2FA4"/>
    <w:rsid w:val="009D280F"/>
    <w:rsid w:val="009D366A"/>
    <w:rsid w:val="009D4475"/>
    <w:rsid w:val="00A008BC"/>
    <w:rsid w:val="00A019BF"/>
    <w:rsid w:val="00A04659"/>
    <w:rsid w:val="00A04A92"/>
    <w:rsid w:val="00A0599A"/>
    <w:rsid w:val="00A12009"/>
    <w:rsid w:val="00A13A8C"/>
    <w:rsid w:val="00A13E01"/>
    <w:rsid w:val="00A1458C"/>
    <w:rsid w:val="00A3379C"/>
    <w:rsid w:val="00A35F69"/>
    <w:rsid w:val="00A44117"/>
    <w:rsid w:val="00A469A6"/>
    <w:rsid w:val="00A47FBF"/>
    <w:rsid w:val="00A502E5"/>
    <w:rsid w:val="00A51BAE"/>
    <w:rsid w:val="00A60788"/>
    <w:rsid w:val="00A62B65"/>
    <w:rsid w:val="00A649CB"/>
    <w:rsid w:val="00A81124"/>
    <w:rsid w:val="00A81985"/>
    <w:rsid w:val="00A82F2B"/>
    <w:rsid w:val="00A91953"/>
    <w:rsid w:val="00A91E24"/>
    <w:rsid w:val="00AA4188"/>
    <w:rsid w:val="00AA57C5"/>
    <w:rsid w:val="00AB002E"/>
    <w:rsid w:val="00AB343E"/>
    <w:rsid w:val="00AB6544"/>
    <w:rsid w:val="00AC0740"/>
    <w:rsid w:val="00AC1191"/>
    <w:rsid w:val="00AC451F"/>
    <w:rsid w:val="00AC589B"/>
    <w:rsid w:val="00AD0A97"/>
    <w:rsid w:val="00AE05BD"/>
    <w:rsid w:val="00AE6EB4"/>
    <w:rsid w:val="00AF0E66"/>
    <w:rsid w:val="00AF4214"/>
    <w:rsid w:val="00AF6EE8"/>
    <w:rsid w:val="00AF7446"/>
    <w:rsid w:val="00B027FA"/>
    <w:rsid w:val="00B073AE"/>
    <w:rsid w:val="00B1151D"/>
    <w:rsid w:val="00B12360"/>
    <w:rsid w:val="00B340B5"/>
    <w:rsid w:val="00B360D6"/>
    <w:rsid w:val="00B41EF9"/>
    <w:rsid w:val="00B43858"/>
    <w:rsid w:val="00B4438B"/>
    <w:rsid w:val="00B46CCE"/>
    <w:rsid w:val="00B50B97"/>
    <w:rsid w:val="00B51914"/>
    <w:rsid w:val="00B54675"/>
    <w:rsid w:val="00B57005"/>
    <w:rsid w:val="00B57CFD"/>
    <w:rsid w:val="00B60488"/>
    <w:rsid w:val="00B60AE8"/>
    <w:rsid w:val="00B6665C"/>
    <w:rsid w:val="00B672AB"/>
    <w:rsid w:val="00B70896"/>
    <w:rsid w:val="00B7178B"/>
    <w:rsid w:val="00B764E5"/>
    <w:rsid w:val="00B76D12"/>
    <w:rsid w:val="00B8441B"/>
    <w:rsid w:val="00B91C52"/>
    <w:rsid w:val="00BA0D55"/>
    <w:rsid w:val="00BA1E16"/>
    <w:rsid w:val="00BA4268"/>
    <w:rsid w:val="00BA609A"/>
    <w:rsid w:val="00BA7B6F"/>
    <w:rsid w:val="00BB03E9"/>
    <w:rsid w:val="00BB1CA7"/>
    <w:rsid w:val="00BB2BC3"/>
    <w:rsid w:val="00BB49C6"/>
    <w:rsid w:val="00BB6F54"/>
    <w:rsid w:val="00BB7A6F"/>
    <w:rsid w:val="00BD2372"/>
    <w:rsid w:val="00BD54C2"/>
    <w:rsid w:val="00C0192A"/>
    <w:rsid w:val="00C11993"/>
    <w:rsid w:val="00C16D89"/>
    <w:rsid w:val="00C22CB0"/>
    <w:rsid w:val="00C3010A"/>
    <w:rsid w:val="00C31637"/>
    <w:rsid w:val="00C31AA4"/>
    <w:rsid w:val="00C32186"/>
    <w:rsid w:val="00C4392D"/>
    <w:rsid w:val="00C45BF7"/>
    <w:rsid w:val="00C51E87"/>
    <w:rsid w:val="00C610EE"/>
    <w:rsid w:val="00C64C9B"/>
    <w:rsid w:val="00C71739"/>
    <w:rsid w:val="00C7590B"/>
    <w:rsid w:val="00C77F56"/>
    <w:rsid w:val="00C83CDF"/>
    <w:rsid w:val="00C86CA1"/>
    <w:rsid w:val="00C93007"/>
    <w:rsid w:val="00C940D6"/>
    <w:rsid w:val="00C970C7"/>
    <w:rsid w:val="00CA2CC9"/>
    <w:rsid w:val="00CA39BA"/>
    <w:rsid w:val="00CA5BB8"/>
    <w:rsid w:val="00CA7D05"/>
    <w:rsid w:val="00CB2B7D"/>
    <w:rsid w:val="00CB596C"/>
    <w:rsid w:val="00CB7081"/>
    <w:rsid w:val="00CC77A0"/>
    <w:rsid w:val="00CD1D67"/>
    <w:rsid w:val="00CD3176"/>
    <w:rsid w:val="00CD3590"/>
    <w:rsid w:val="00CD5639"/>
    <w:rsid w:val="00CE57C1"/>
    <w:rsid w:val="00CF53EF"/>
    <w:rsid w:val="00CF5836"/>
    <w:rsid w:val="00CF696A"/>
    <w:rsid w:val="00D02D95"/>
    <w:rsid w:val="00D11397"/>
    <w:rsid w:val="00D1481B"/>
    <w:rsid w:val="00D1484B"/>
    <w:rsid w:val="00D26AC6"/>
    <w:rsid w:val="00D2749A"/>
    <w:rsid w:val="00D276B0"/>
    <w:rsid w:val="00D341AD"/>
    <w:rsid w:val="00D36D47"/>
    <w:rsid w:val="00D43E88"/>
    <w:rsid w:val="00D500C0"/>
    <w:rsid w:val="00D56646"/>
    <w:rsid w:val="00D647B7"/>
    <w:rsid w:val="00D649D7"/>
    <w:rsid w:val="00D652F7"/>
    <w:rsid w:val="00D65474"/>
    <w:rsid w:val="00D66213"/>
    <w:rsid w:val="00D70902"/>
    <w:rsid w:val="00D714D7"/>
    <w:rsid w:val="00D84107"/>
    <w:rsid w:val="00D86DC9"/>
    <w:rsid w:val="00D94155"/>
    <w:rsid w:val="00D95E7F"/>
    <w:rsid w:val="00D96D9F"/>
    <w:rsid w:val="00DA386F"/>
    <w:rsid w:val="00DB2853"/>
    <w:rsid w:val="00DB55B2"/>
    <w:rsid w:val="00DB7B81"/>
    <w:rsid w:val="00DC4274"/>
    <w:rsid w:val="00DD37CC"/>
    <w:rsid w:val="00DE1C9E"/>
    <w:rsid w:val="00DE1DA6"/>
    <w:rsid w:val="00DE3F79"/>
    <w:rsid w:val="00DF21FE"/>
    <w:rsid w:val="00E135B3"/>
    <w:rsid w:val="00E157E6"/>
    <w:rsid w:val="00E21C57"/>
    <w:rsid w:val="00E222EF"/>
    <w:rsid w:val="00E24173"/>
    <w:rsid w:val="00E24DE9"/>
    <w:rsid w:val="00E257A4"/>
    <w:rsid w:val="00E34751"/>
    <w:rsid w:val="00E6372C"/>
    <w:rsid w:val="00E70006"/>
    <w:rsid w:val="00E719BB"/>
    <w:rsid w:val="00E71D7B"/>
    <w:rsid w:val="00E80816"/>
    <w:rsid w:val="00E82510"/>
    <w:rsid w:val="00E839CE"/>
    <w:rsid w:val="00E84A23"/>
    <w:rsid w:val="00E92D83"/>
    <w:rsid w:val="00E933F6"/>
    <w:rsid w:val="00E95CE2"/>
    <w:rsid w:val="00EA0E0F"/>
    <w:rsid w:val="00EA0E25"/>
    <w:rsid w:val="00EA2750"/>
    <w:rsid w:val="00EA384C"/>
    <w:rsid w:val="00EB3A83"/>
    <w:rsid w:val="00EB5473"/>
    <w:rsid w:val="00EB5B74"/>
    <w:rsid w:val="00EC6711"/>
    <w:rsid w:val="00ED1BCF"/>
    <w:rsid w:val="00ED5D5F"/>
    <w:rsid w:val="00ED5E1F"/>
    <w:rsid w:val="00ED7D1B"/>
    <w:rsid w:val="00EE0D90"/>
    <w:rsid w:val="00EE2E20"/>
    <w:rsid w:val="00EE65BC"/>
    <w:rsid w:val="00EE72B0"/>
    <w:rsid w:val="00EF3462"/>
    <w:rsid w:val="00EF40BE"/>
    <w:rsid w:val="00EF747F"/>
    <w:rsid w:val="00F018EB"/>
    <w:rsid w:val="00F077A2"/>
    <w:rsid w:val="00F130FD"/>
    <w:rsid w:val="00F1689F"/>
    <w:rsid w:val="00F17297"/>
    <w:rsid w:val="00F21AF9"/>
    <w:rsid w:val="00F22A87"/>
    <w:rsid w:val="00F25678"/>
    <w:rsid w:val="00F279AD"/>
    <w:rsid w:val="00F3628B"/>
    <w:rsid w:val="00F36712"/>
    <w:rsid w:val="00F41B7A"/>
    <w:rsid w:val="00F43E8E"/>
    <w:rsid w:val="00F45747"/>
    <w:rsid w:val="00F459A4"/>
    <w:rsid w:val="00F462AD"/>
    <w:rsid w:val="00F51D73"/>
    <w:rsid w:val="00F6135E"/>
    <w:rsid w:val="00F73C71"/>
    <w:rsid w:val="00F74429"/>
    <w:rsid w:val="00F763EF"/>
    <w:rsid w:val="00F86B6B"/>
    <w:rsid w:val="00F95355"/>
    <w:rsid w:val="00FA5E59"/>
    <w:rsid w:val="00FB45B9"/>
    <w:rsid w:val="00FB5B55"/>
    <w:rsid w:val="00FC0230"/>
    <w:rsid w:val="00FC30FA"/>
    <w:rsid w:val="00FE4982"/>
    <w:rsid w:val="00FF184B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CE5B72"/>
  <w15:docId w15:val="{53F94D32-2979-4517-A99E-74E4638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8BC"/>
    <w:rPr>
      <w:sz w:val="24"/>
      <w:szCs w:val="24"/>
    </w:rPr>
  </w:style>
  <w:style w:type="paragraph" w:styleId="1">
    <w:name w:val="heading 1"/>
    <w:aliases w:val="BSC Nadpis 1.úrovně,Nadpis I,BSC Nadpis,1 urovne,H1"/>
    <w:basedOn w:val="a"/>
    <w:next w:val="a"/>
    <w:link w:val="1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2">
    <w:name w:val="heading 2"/>
    <w:aliases w:val="BSC Nadpis 2.úrovně,BSC Nadpis 2,Indented Heading,H2,H21,H22,Indented Heading1,Indented Heading2,Indented Heading3,Indented Heading4,H23,H211,H221,Indented Heading5,Indented Heading6,Indented Heading7,H24,H212,H222,Indented Heading8,H25,H213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H3,o"/>
    <w:basedOn w:val="a"/>
    <w:next w:val="a"/>
    <w:link w:val="3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4">
    <w:name w:val="heading 4"/>
    <w:aliases w:val="H4"/>
    <w:basedOn w:val="a"/>
    <w:next w:val="a"/>
    <w:qFormat/>
    <w:rsid w:val="0096772C"/>
    <w:pPr>
      <w:keepNext/>
      <w:numPr>
        <w:ilvl w:val="3"/>
        <w:numId w:val="1"/>
      </w:numPr>
      <w:outlineLvl w:val="3"/>
    </w:pPr>
    <w:rPr>
      <w:rFonts w:ascii="Arial" w:hAnsi="Arial" w:cs="Arial"/>
      <w:b/>
      <w:bCs/>
      <w:sz w:val="28"/>
      <w:lang w:eastAsia="en-US"/>
    </w:rPr>
  </w:style>
  <w:style w:type="paragraph" w:styleId="5">
    <w:name w:val="heading 5"/>
    <w:aliases w:val="H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6">
    <w:name w:val="heading 6"/>
    <w:aliases w:val="H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lang w:val="en-US" w:eastAsia="en-US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lang w:val="en-US" w:eastAsia="en-US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Обычный без разрыва"/>
    <w:basedOn w:val="a"/>
    <w:pPr>
      <w:spacing w:after="120"/>
      <w:jc w:val="both"/>
    </w:pPr>
  </w:style>
  <w:style w:type="character" w:styleId="a7">
    <w:name w:val="page number"/>
    <w:basedOn w:val="a0"/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9">
    <w:name w:val="List"/>
    <w:basedOn w:val="aa"/>
    <w:pPr>
      <w:tabs>
        <w:tab w:val="left" w:pos="720"/>
      </w:tabs>
      <w:spacing w:after="80"/>
      <w:ind w:left="720" w:hanging="360"/>
      <w:jc w:val="both"/>
    </w:pPr>
    <w:rPr>
      <w:szCs w:val="20"/>
      <w:lang w:eastAsia="en-US"/>
    </w:rPr>
  </w:style>
  <w:style w:type="paragraph" w:styleId="aa">
    <w:name w:val="Body Text"/>
    <w:basedOn w:val="a"/>
    <w:pPr>
      <w:spacing w:after="120"/>
    </w:pPr>
  </w:style>
  <w:style w:type="paragraph" w:customStyle="1" w:styleId="ListFirst">
    <w:name w:val="List First"/>
    <w:basedOn w:val="a9"/>
    <w:next w:val="a9"/>
    <w:pPr>
      <w:spacing w:before="80"/>
    </w:pPr>
  </w:style>
  <w:style w:type="paragraph" w:styleId="11">
    <w:name w:val="toc 1"/>
    <w:basedOn w:val="a"/>
    <w:next w:val="a"/>
    <w:autoRedefine/>
    <w:uiPriority w:val="39"/>
    <w:rPr>
      <w:noProof/>
    </w:r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1">
    <w:name w:val="toc 3"/>
    <w:basedOn w:val="a"/>
    <w:next w:val="a"/>
    <w:autoRedefine/>
    <w:uiPriority w:val="39"/>
    <w:pPr>
      <w:ind w:left="480"/>
    </w:pPr>
  </w:style>
  <w:style w:type="paragraph" w:styleId="40">
    <w:name w:val="toc 4"/>
    <w:basedOn w:val="a"/>
    <w:next w:val="a"/>
    <w:autoRedefine/>
    <w:uiPriority w:val="39"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styleId="ab">
    <w:name w:val="FollowedHyperlink"/>
    <w:rPr>
      <w:color w:val="800080"/>
      <w:u w:val="single"/>
    </w:rPr>
  </w:style>
  <w:style w:type="paragraph" w:styleId="ac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styleId="ad">
    <w:name w:val="footnote text"/>
    <w:basedOn w:val="a"/>
    <w:semiHidden/>
  </w:style>
  <w:style w:type="character" w:styleId="ae">
    <w:name w:val="footnote reference"/>
    <w:semiHidden/>
    <w:rPr>
      <w:vertAlign w:val="superscript"/>
    </w:rPr>
  </w:style>
  <w:style w:type="paragraph" w:styleId="21">
    <w:name w:val="Body Text 2"/>
    <w:basedOn w:val="a"/>
    <w:rPr>
      <w:b/>
      <w:bCs/>
      <w:lang w:val="en-US"/>
    </w:rPr>
  </w:style>
  <w:style w:type="paragraph" w:styleId="32">
    <w:name w:val="Body Text 3"/>
    <w:basedOn w:val="a"/>
    <w:rPr>
      <w:sz w:val="20"/>
    </w:rPr>
  </w:style>
  <w:style w:type="paragraph" w:styleId="af">
    <w:name w:val="Body Text Indent"/>
    <w:basedOn w:val="a"/>
    <w:pPr>
      <w:ind w:left="435"/>
    </w:pPr>
    <w:rPr>
      <w:sz w:val="22"/>
      <w:szCs w:val="22"/>
    </w:rPr>
  </w:style>
  <w:style w:type="paragraph" w:customStyle="1" w:styleId="RevisionHist">
    <w:name w:val="RevisionHist"/>
    <w:basedOn w:val="a"/>
    <w:pPr>
      <w:spacing w:after="120"/>
      <w:jc w:val="both"/>
    </w:pPr>
    <w:rPr>
      <w:sz w:val="20"/>
      <w:szCs w:val="20"/>
      <w:lang w:val="en-US" w:eastAsia="en-US"/>
    </w:rPr>
  </w:style>
  <w:style w:type="paragraph" w:styleId="af0">
    <w:name w:val="Title"/>
    <w:basedOn w:val="a"/>
    <w:next w:val="a"/>
    <w:qFormat/>
    <w:pPr>
      <w:spacing w:after="120"/>
      <w:jc w:val="center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12">
    <w:name w:val="Подзаголовок1"/>
    <w:basedOn w:val="af0"/>
    <w:rPr>
      <w:rFonts w:ascii="Times New Roman" w:hAnsi="Times New Roman" w:cs="Times New Roman"/>
      <w:sz w:val="24"/>
      <w:szCs w:val="24"/>
    </w:rPr>
  </w:style>
  <w:style w:type="character" w:styleId="af1">
    <w:name w:val="annotation reference"/>
    <w:semiHidden/>
    <w:rPr>
      <w:sz w:val="16"/>
      <w:szCs w:val="16"/>
    </w:rPr>
  </w:style>
  <w:style w:type="paragraph" w:customStyle="1" w:styleId="ttext">
    <w:name w:val="ttext"/>
    <w:basedOn w:val="a"/>
    <w:pPr>
      <w:spacing w:after="120"/>
      <w:jc w:val="both"/>
    </w:pPr>
    <w:rPr>
      <w:rFonts w:eastAsia="MS Mincho"/>
      <w:lang w:eastAsia="ja-JP"/>
    </w:rPr>
  </w:style>
  <w:style w:type="paragraph" w:customStyle="1" w:styleId="UseCase">
    <w:name w:val="Список Use Case"/>
    <w:basedOn w:val="a"/>
    <w:pPr>
      <w:numPr>
        <w:numId w:val="2"/>
      </w:numPr>
      <w:spacing w:before="120" w:after="120"/>
      <w:jc w:val="both"/>
    </w:pPr>
    <w:rPr>
      <w:lang w:val="en-US"/>
    </w:rPr>
  </w:style>
  <w:style w:type="paragraph" w:customStyle="1" w:styleId="BSCNadpis1rovn">
    <w:name w:val="BSC Nadpis 1. úrovně"/>
    <w:basedOn w:val="1"/>
    <w:next w:val="a"/>
    <w:pPr>
      <w:numPr>
        <w:numId w:val="3"/>
      </w:numPr>
      <w:tabs>
        <w:tab w:val="clear" w:pos="340"/>
        <w:tab w:val="num" w:pos="360"/>
      </w:tabs>
      <w:ind w:left="0" w:firstLine="0"/>
    </w:pPr>
    <w:rPr>
      <w:rFonts w:ascii="Tahoma" w:hAnsi="Tahoma"/>
      <w:color w:val="1D0968"/>
      <w:sz w:val="36"/>
      <w:szCs w:val="36"/>
      <w:lang w:val="cs-CZ" w:eastAsia="cs-CZ"/>
    </w:rPr>
  </w:style>
  <w:style w:type="paragraph" w:customStyle="1" w:styleId="BSCNadpis2rovn">
    <w:name w:val="BSC Nadpis 2. úrovně"/>
    <w:basedOn w:val="2"/>
    <w:next w:val="a"/>
    <w:pPr>
      <w:numPr>
        <w:numId w:val="3"/>
      </w:numPr>
      <w:tabs>
        <w:tab w:val="clear" w:pos="567"/>
        <w:tab w:val="num" w:pos="360"/>
      </w:tabs>
      <w:ind w:left="0" w:firstLine="0"/>
    </w:pPr>
    <w:rPr>
      <w:rFonts w:ascii="Tahoma" w:hAnsi="Tahoma"/>
      <w:color w:val="1D0968"/>
      <w:lang w:val="cs-CZ" w:eastAsia="cs-CZ"/>
    </w:rPr>
  </w:style>
  <w:style w:type="paragraph" w:customStyle="1" w:styleId="BSCNadpis3rovn">
    <w:name w:val="BSC Nadpis 3. úrovně"/>
    <w:basedOn w:val="3"/>
    <w:next w:val="a"/>
    <w:pPr>
      <w:numPr>
        <w:numId w:val="3"/>
      </w:numPr>
      <w:tabs>
        <w:tab w:val="clear" w:pos="907"/>
        <w:tab w:val="num" w:pos="360"/>
      </w:tabs>
      <w:ind w:left="0" w:firstLine="0"/>
    </w:pPr>
    <w:rPr>
      <w:rFonts w:ascii="Tahoma" w:hAnsi="Tahoma"/>
      <w:sz w:val="28"/>
      <w:szCs w:val="28"/>
      <w:lang w:val="cs-CZ" w:eastAsia="cs-CZ"/>
    </w:rPr>
  </w:style>
  <w:style w:type="paragraph" w:customStyle="1" w:styleId="BSCNadpis4rovn">
    <w:name w:val="BSC Nadpis 4. úrovně"/>
    <w:basedOn w:val="4"/>
    <w:next w:val="a"/>
    <w:pPr>
      <w:numPr>
        <w:numId w:val="3"/>
      </w:numPr>
      <w:tabs>
        <w:tab w:val="clear" w:pos="907"/>
        <w:tab w:val="num" w:pos="360"/>
      </w:tabs>
      <w:spacing w:before="240" w:after="60"/>
      <w:ind w:left="0" w:firstLine="0"/>
    </w:pPr>
    <w:rPr>
      <w:rFonts w:ascii="Tahoma" w:hAnsi="Tahoma" w:cs="Times New Roman"/>
      <w:sz w:val="24"/>
      <w:lang w:val="cs-CZ" w:eastAsia="cs-CZ"/>
    </w:rPr>
  </w:style>
  <w:style w:type="paragraph" w:customStyle="1" w:styleId="BSCNadpis5rovn">
    <w:name w:val="BSC Nadpis 5. úrovně"/>
    <w:basedOn w:val="5"/>
    <w:next w:val="a"/>
    <w:pPr>
      <w:numPr>
        <w:numId w:val="3"/>
      </w:numPr>
      <w:tabs>
        <w:tab w:val="clear" w:pos="907"/>
        <w:tab w:val="num" w:pos="360"/>
      </w:tabs>
      <w:ind w:left="0" w:firstLine="0"/>
    </w:pPr>
    <w:rPr>
      <w:rFonts w:ascii="Tahoma" w:hAnsi="Tahoma"/>
      <w:b w:val="0"/>
      <w:color w:val="1D0968"/>
      <w:sz w:val="20"/>
      <w:lang w:val="cs-CZ" w:eastAsia="cs-CZ"/>
    </w:rPr>
  </w:style>
  <w:style w:type="paragraph" w:styleId="af2">
    <w:name w:val="annotation text"/>
    <w:basedOn w:val="a"/>
    <w:semiHidden/>
    <w:rPr>
      <w:sz w:val="20"/>
      <w:szCs w:val="20"/>
    </w:r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DatesNotes">
    <w:name w:val="Dates/Notes"/>
    <w:basedOn w:val="a"/>
    <w:rsid w:val="00904947"/>
    <w:pPr>
      <w:jc w:val="both"/>
    </w:pPr>
    <w:rPr>
      <w:rFonts w:ascii="Arial" w:hAnsi="Arial"/>
      <w:b/>
      <w:sz w:val="20"/>
      <w:szCs w:val="20"/>
      <w:lang w:val="en-US" w:eastAsia="en-US"/>
    </w:rPr>
  </w:style>
  <w:style w:type="paragraph" w:customStyle="1" w:styleId="infoblue">
    <w:name w:val="infoblue"/>
    <w:basedOn w:val="a"/>
    <w:rsid w:val="009654BB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table" w:styleId="af4">
    <w:name w:val="Table Grid"/>
    <w:basedOn w:val="a1"/>
    <w:rsid w:val="00C61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rsid w:val="002A5C4B"/>
    <w:pPr>
      <w:keepLines/>
      <w:suppressAutoHyphens/>
      <w:spacing w:after="200"/>
      <w:jc w:val="both"/>
    </w:pPr>
    <w:rPr>
      <w:rFonts w:ascii="Arial" w:hAnsi="Arial" w:cs="Arial"/>
      <w:b/>
      <w:bCs/>
      <w:color w:val="000000"/>
      <w:sz w:val="20"/>
      <w:szCs w:val="20"/>
      <w:lang w:val="en-GB" w:eastAsia="en-US"/>
    </w:rPr>
  </w:style>
  <w:style w:type="character" w:customStyle="1" w:styleId="header1">
    <w:name w:val="header1"/>
    <w:rsid w:val="00C83CDF"/>
    <w:rPr>
      <w:b/>
      <w:bCs/>
      <w:sz w:val="22"/>
      <w:szCs w:val="22"/>
    </w:rPr>
  </w:style>
  <w:style w:type="paragraph" w:styleId="af5">
    <w:name w:val="List Paragraph"/>
    <w:basedOn w:val="a"/>
    <w:link w:val="af6"/>
    <w:uiPriority w:val="34"/>
    <w:qFormat/>
    <w:rsid w:val="007D77A5"/>
    <w:pPr>
      <w:suppressAutoHyphens/>
      <w:ind w:left="720"/>
    </w:pPr>
    <w:rPr>
      <w:lang w:eastAsia="ar-SA"/>
    </w:rPr>
  </w:style>
  <w:style w:type="paragraph" w:styleId="af7">
    <w:name w:val="endnote text"/>
    <w:basedOn w:val="a"/>
    <w:link w:val="af8"/>
    <w:rsid w:val="002451BF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rsid w:val="002451BF"/>
  </w:style>
  <w:style w:type="character" w:styleId="af9">
    <w:name w:val="endnote reference"/>
    <w:rsid w:val="002451BF"/>
    <w:rPr>
      <w:vertAlign w:val="superscript"/>
    </w:rPr>
  </w:style>
  <w:style w:type="character" w:customStyle="1" w:styleId="30">
    <w:name w:val="Заголовок 3 Знак"/>
    <w:aliases w:val="H3 Знак,o Знак"/>
    <w:basedOn w:val="a0"/>
    <w:link w:val="3"/>
    <w:rsid w:val="007915A8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af6">
    <w:name w:val="Абзац списка Знак"/>
    <w:link w:val="af5"/>
    <w:uiPriority w:val="34"/>
    <w:locked/>
    <w:rsid w:val="00CF5836"/>
    <w:rPr>
      <w:sz w:val="24"/>
      <w:szCs w:val="24"/>
      <w:lang w:eastAsia="ar-SA"/>
    </w:rPr>
  </w:style>
  <w:style w:type="table" w:styleId="81">
    <w:name w:val="Table Grid 8"/>
    <w:basedOn w:val="a1"/>
    <w:rsid w:val="00CF583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umns 3"/>
    <w:basedOn w:val="a1"/>
    <w:rsid w:val="00CF583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3">
    <w:name w:val="Стиль1"/>
    <w:basedOn w:val="1"/>
    <w:link w:val="14"/>
    <w:qFormat/>
    <w:rsid w:val="00127DB4"/>
    <w:rPr>
      <w:rFonts w:ascii="Times New Roman" w:hAnsi="Times New Roman" w:cs="Times New Roman"/>
    </w:rPr>
  </w:style>
  <w:style w:type="paragraph" w:styleId="afa">
    <w:name w:val="TOC Heading"/>
    <w:basedOn w:val="1"/>
    <w:next w:val="a"/>
    <w:uiPriority w:val="39"/>
    <w:unhideWhenUsed/>
    <w:qFormat/>
    <w:rsid w:val="006275E3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customStyle="1" w:styleId="10">
    <w:name w:val="Заголовок 1 Знак"/>
    <w:aliases w:val="BSC Nadpis 1.úrovně Знак,Nadpis I Знак,BSC Nadpis Знак,1 urovne Знак,H1 Знак"/>
    <w:basedOn w:val="a0"/>
    <w:link w:val="1"/>
    <w:rsid w:val="00127DB4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14">
    <w:name w:val="Стиль1 Знак"/>
    <w:basedOn w:val="10"/>
    <w:link w:val="13"/>
    <w:rsid w:val="00127DB4"/>
    <w:rPr>
      <w:rFonts w:ascii="Arial" w:hAnsi="Arial" w:cs="Arial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upyter/jupyter/wiki/Jupyter-kernels%20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docker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confluence.moscow.alfaintra.net/pages/viewpage.action?pageId=202411482" TargetMode="Externa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nfluence.moscow.alfaintra.net/display/ORBARB/AG+v0.2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bipython2:8000" TargetMode="External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python-contrib/jupyter_contrib_nbextensions" TargetMode="External"/><Relationship Id="rId22" Type="http://schemas.openxmlformats.org/officeDocument/2006/relationships/hyperlink" Target="https://docs.docker.com/engine/reference/commandline/docker/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DBECCFAEED7049AE3ED950C94A8EFC" ma:contentTypeVersion="0" ma:contentTypeDescription="Создание документа." ma:contentTypeScope="" ma:versionID="dcc8fa04a576db800c26567d1d197a2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5682-183D-44DC-8464-1D900B864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24861BD-02CB-4CAF-9DDA-A188B1358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DF35C-9348-40F8-9573-C7851AF66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E99F8B-F0A7-4701-BC9A-8DDEFDCE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13</Pages>
  <Words>3146</Words>
  <Characters>17937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Company>Alfa-Bank</Company>
  <LinksUpToDate>false</LinksUpToDate>
  <CharactersWithSpaces>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creator>Константин Кочетков</dc:creator>
  <cp:lastModifiedBy>Трофимов Алексей Витальевич</cp:lastModifiedBy>
  <cp:revision>107</cp:revision>
  <cp:lastPrinted>2006-01-13T11:23:00Z</cp:lastPrinted>
  <dcterms:created xsi:type="dcterms:W3CDTF">2013-12-05T07:25:00Z</dcterms:created>
  <dcterms:modified xsi:type="dcterms:W3CDTF">2019-03-18T06:31:00Z</dcterms:modified>
</cp:coreProperties>
</file>